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323B7" w14:textId="0BA1A539" w:rsidR="00860245" w:rsidRPr="00CB0DE0" w:rsidRDefault="00860245" w:rsidP="002420C5">
      <w:pPr>
        <w:rPr>
          <w:lang w:eastAsia="en-GB"/>
        </w:rPr>
      </w:pPr>
    </w:p>
    <w:p w14:paraId="52DDD695" w14:textId="77777777" w:rsidR="00860245" w:rsidRPr="00CB0DE0" w:rsidRDefault="00860245" w:rsidP="002420C5"/>
    <w:p w14:paraId="237DE753" w14:textId="77777777" w:rsidR="00860245" w:rsidRPr="00CB0DE0" w:rsidRDefault="00860245" w:rsidP="002420C5">
      <w:pPr>
        <w:pStyle w:val="Header"/>
      </w:pPr>
    </w:p>
    <w:p w14:paraId="302022C9" w14:textId="77777777" w:rsidR="00860245" w:rsidRPr="00CB0DE0" w:rsidRDefault="00860245" w:rsidP="002420C5">
      <w:pPr>
        <w:pStyle w:val="Header"/>
      </w:pPr>
    </w:p>
    <w:p w14:paraId="5BE3455F" w14:textId="77777777" w:rsidR="00860245" w:rsidRPr="00CB0DE0" w:rsidRDefault="00860245" w:rsidP="002420C5">
      <w:pPr>
        <w:pStyle w:val="Header"/>
      </w:pPr>
    </w:p>
    <w:p w14:paraId="38E92AE0" w14:textId="63E6C0F9" w:rsidR="00860245" w:rsidRPr="00CB0DE0" w:rsidRDefault="0017459C" w:rsidP="002420C5">
      <w:pPr>
        <w:pStyle w:val="Header"/>
      </w:pPr>
      <w:r w:rsidRPr="00CB0DE0">
        <w:t>S</w:t>
      </w:r>
      <w:r w:rsidR="00860245" w:rsidRPr="00CB0DE0">
        <w:t>C</w:t>
      </w:r>
      <w:r w:rsidR="003378AE">
        <w:t>2015</w:t>
      </w:r>
      <w:r w:rsidR="00860245" w:rsidRPr="00CB0DE0">
        <w:t>DI07</w:t>
      </w:r>
      <w:r w:rsidR="003378AE">
        <w:t>446</w:t>
      </w:r>
    </w:p>
    <w:p w14:paraId="641E9349" w14:textId="77777777" w:rsidR="00860245" w:rsidRPr="00CB0DE0" w:rsidRDefault="00860245" w:rsidP="00FD3360">
      <w:pPr>
        <w:pStyle w:val="Body"/>
      </w:pPr>
      <w:bookmarkStart w:id="0" w:name="_Toc335729484"/>
    </w:p>
    <w:bookmarkEnd w:id="0"/>
    <w:p w14:paraId="04055567" w14:textId="3FF5E36B" w:rsidR="00860245" w:rsidRPr="00CB0DE0" w:rsidRDefault="00860245" w:rsidP="002420C5">
      <w:pPr>
        <w:pStyle w:val="Title"/>
      </w:pPr>
      <w:r w:rsidRPr="00CB0DE0">
        <w:t>D0</w:t>
      </w:r>
      <w:r w:rsidR="00CB0DE0" w:rsidRPr="00CB0DE0">
        <w:t>2.02</w:t>
      </w:r>
      <w:r w:rsidRPr="00CB0DE0">
        <w:t xml:space="preserve"> – Core Public Service </w:t>
      </w:r>
      <w:r w:rsidR="00746452" w:rsidRPr="00CB0DE0">
        <w:t>Vocabulary Application Profile 2</w:t>
      </w:r>
      <w:r w:rsidRPr="00CB0DE0">
        <w:t>.</w:t>
      </w:r>
      <w:r w:rsidR="008120E7">
        <w:t>2</w:t>
      </w:r>
      <w:r w:rsidR="006B4DB7">
        <w:t>.1</w:t>
      </w:r>
    </w:p>
    <w:p w14:paraId="5BAA09E3" w14:textId="5B40600E" w:rsidR="00860245" w:rsidRPr="00CB0DE0" w:rsidRDefault="00746452" w:rsidP="002420C5">
      <w:pPr>
        <w:pStyle w:val="DocumentSubtitle"/>
        <w:rPr>
          <w:lang w:val="en-GB"/>
        </w:rPr>
      </w:pPr>
      <w:r w:rsidRPr="00CB0DE0">
        <w:rPr>
          <w:lang w:val="en-GB"/>
        </w:rPr>
        <w:t>CPSV-AP 2</w:t>
      </w:r>
      <w:r w:rsidR="00860245" w:rsidRPr="00CB0DE0">
        <w:rPr>
          <w:lang w:val="en-GB"/>
        </w:rPr>
        <w:t>.</w:t>
      </w:r>
      <w:r w:rsidR="008120E7">
        <w:rPr>
          <w:lang w:val="en-GB"/>
        </w:rPr>
        <w:t>2</w:t>
      </w:r>
      <w:r w:rsidR="006B4DB7">
        <w:rPr>
          <w:lang w:val="en-GB"/>
        </w:rPr>
        <w:t>.1</w:t>
      </w:r>
    </w:p>
    <w:p w14:paraId="254A2F85" w14:textId="77777777" w:rsidR="00860245" w:rsidRPr="00CB0DE0" w:rsidRDefault="00860245" w:rsidP="002420C5">
      <w:pPr>
        <w:pStyle w:val="DocumentSubtitle"/>
        <w:rPr>
          <w:lang w:val="en-GB"/>
        </w:rPr>
      </w:pPr>
    </w:p>
    <w:p w14:paraId="2A0DC3EE" w14:textId="77777777" w:rsidR="00860245" w:rsidRPr="00CB0DE0" w:rsidRDefault="00860245" w:rsidP="002420C5">
      <w:pPr>
        <w:pStyle w:val="DocumentTitle"/>
        <w:rPr>
          <w:lang w:val="en-GB"/>
        </w:rPr>
      </w:pPr>
    </w:p>
    <w:p w14:paraId="6D22474B" w14:textId="77777777" w:rsidR="00860245" w:rsidRPr="00CB0DE0" w:rsidRDefault="00860245" w:rsidP="002420C5">
      <w:pPr>
        <w:pStyle w:val="DocumentTitle"/>
        <w:rPr>
          <w:lang w:val="en-GB"/>
        </w:rPr>
        <w:sectPr w:rsidR="00860245" w:rsidRPr="00CB0DE0" w:rsidSect="004516ED">
          <w:headerReference w:type="default" r:id="rId12"/>
          <w:footerReference w:type="default" r:id="rId13"/>
          <w:headerReference w:type="first" r:id="rId14"/>
          <w:footerReference w:type="first" r:id="rId15"/>
          <w:pgSz w:w="11907" w:h="16839" w:code="9"/>
          <w:pgMar w:top="1134" w:right="1701" w:bottom="1134" w:left="1701" w:header="567" w:footer="567" w:gutter="0"/>
          <w:cols w:space="720"/>
          <w:titlePg/>
          <w:docGrid w:linePitch="326"/>
        </w:sectPr>
      </w:pPr>
    </w:p>
    <w:p w14:paraId="5715ED2C" w14:textId="77777777" w:rsidR="00860245" w:rsidRPr="00CB0DE0" w:rsidRDefault="00860245" w:rsidP="002420C5">
      <w:pPr>
        <w:pStyle w:val="DocumentTitle"/>
        <w:rPr>
          <w:lang w:val="en-GB"/>
        </w:rPr>
      </w:pPr>
      <w:r w:rsidRPr="00CB0DE0">
        <w:rPr>
          <w:lang w:val="en-GB"/>
        </w:rPr>
        <w:lastRenderedPageBreak/>
        <w:t>Document Metadata</w:t>
      </w:r>
    </w:p>
    <w:tbl>
      <w:tblPr>
        <w:tblW w:w="4888"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028"/>
        <w:gridCol w:w="6277"/>
      </w:tblGrid>
      <w:tr w:rsidR="00860245" w:rsidRPr="00CB0DE0" w14:paraId="58C29E14" w14:textId="77777777" w:rsidTr="002B34CE">
        <w:trPr>
          <w:trHeight w:val="444"/>
        </w:trPr>
        <w:tc>
          <w:tcPr>
            <w:tcW w:w="1221" w:type="pct"/>
            <w:shd w:val="clear" w:color="auto" w:fill="002395"/>
            <w:vAlign w:val="center"/>
          </w:tcPr>
          <w:p w14:paraId="7F38A498" w14:textId="77777777" w:rsidR="00860245" w:rsidRPr="00CB0DE0" w:rsidRDefault="00860245" w:rsidP="00FD3360">
            <w:pPr>
              <w:pStyle w:val="Body"/>
            </w:pPr>
            <w:r w:rsidRPr="00CB0DE0">
              <w:t>Property</w:t>
            </w:r>
          </w:p>
        </w:tc>
        <w:tc>
          <w:tcPr>
            <w:tcW w:w="3779" w:type="pct"/>
            <w:shd w:val="clear" w:color="auto" w:fill="002395"/>
            <w:vAlign w:val="center"/>
          </w:tcPr>
          <w:p w14:paraId="3B0F65D6" w14:textId="77777777" w:rsidR="00860245" w:rsidRPr="00CB0DE0" w:rsidRDefault="00860245" w:rsidP="00FD3360">
            <w:pPr>
              <w:pStyle w:val="Body"/>
            </w:pPr>
            <w:r w:rsidRPr="00CB0DE0">
              <w:t>Value</w:t>
            </w:r>
          </w:p>
        </w:tc>
      </w:tr>
      <w:tr w:rsidR="00860245" w:rsidRPr="00CB0DE0" w14:paraId="6913F690" w14:textId="77777777" w:rsidTr="002B34CE">
        <w:trPr>
          <w:trHeight w:val="444"/>
        </w:trPr>
        <w:tc>
          <w:tcPr>
            <w:tcW w:w="1221" w:type="pct"/>
            <w:shd w:val="clear" w:color="auto" w:fill="F2F2F2"/>
            <w:vAlign w:val="center"/>
          </w:tcPr>
          <w:p w14:paraId="3D374F37" w14:textId="77777777" w:rsidR="00860245" w:rsidRPr="00CB0DE0" w:rsidRDefault="00860245" w:rsidP="00FD3360">
            <w:pPr>
              <w:pStyle w:val="Body"/>
            </w:pPr>
            <w:r w:rsidRPr="00CB0DE0">
              <w:t>Release date</w:t>
            </w:r>
          </w:p>
        </w:tc>
        <w:tc>
          <w:tcPr>
            <w:tcW w:w="3779" w:type="pct"/>
            <w:shd w:val="clear" w:color="auto" w:fill="F2F2F2"/>
            <w:vAlign w:val="center"/>
          </w:tcPr>
          <w:p w14:paraId="0DE6C4AE" w14:textId="2D4D84E0" w:rsidR="00860245" w:rsidRPr="00CB0DE0" w:rsidRDefault="006B4DB7" w:rsidP="00D0193D">
            <w:pPr>
              <w:pStyle w:val="Body"/>
            </w:pPr>
            <w:r>
              <w:t>2019</w:t>
            </w:r>
            <w:r w:rsidR="00860245" w:rsidRPr="00CB0DE0">
              <w:t>-</w:t>
            </w:r>
            <w:r>
              <w:t>05</w:t>
            </w:r>
            <w:r w:rsidR="00386D1C" w:rsidRPr="00CB0DE0">
              <w:t>-</w:t>
            </w:r>
            <w:r w:rsidR="00A912CB">
              <w:t>2</w:t>
            </w:r>
            <w:r>
              <w:t>8</w:t>
            </w:r>
          </w:p>
        </w:tc>
      </w:tr>
      <w:tr w:rsidR="00860245" w:rsidRPr="00CB0DE0" w14:paraId="291565E3" w14:textId="77777777" w:rsidTr="002B34CE">
        <w:trPr>
          <w:trHeight w:val="444"/>
        </w:trPr>
        <w:tc>
          <w:tcPr>
            <w:tcW w:w="1221" w:type="pct"/>
            <w:shd w:val="clear" w:color="auto" w:fill="F2F2F2"/>
            <w:vAlign w:val="center"/>
          </w:tcPr>
          <w:p w14:paraId="3DE6EAB9" w14:textId="77777777" w:rsidR="00860245" w:rsidRPr="00CB0DE0" w:rsidRDefault="00860245" w:rsidP="00FD3360">
            <w:pPr>
              <w:pStyle w:val="Body"/>
            </w:pPr>
            <w:r w:rsidRPr="00CB0DE0">
              <w:t>Status</w:t>
            </w:r>
          </w:p>
        </w:tc>
        <w:tc>
          <w:tcPr>
            <w:tcW w:w="3779" w:type="pct"/>
            <w:shd w:val="clear" w:color="auto" w:fill="F2F2F2"/>
            <w:vAlign w:val="center"/>
          </w:tcPr>
          <w:p w14:paraId="5EC79113" w14:textId="573651F7" w:rsidR="00860245" w:rsidRPr="00CB0DE0" w:rsidRDefault="00A912CB" w:rsidP="00CC422C">
            <w:pPr>
              <w:pStyle w:val="Body"/>
            </w:pPr>
            <w:r>
              <w:t>Accepted</w:t>
            </w:r>
          </w:p>
        </w:tc>
      </w:tr>
      <w:tr w:rsidR="00860245" w:rsidRPr="00CB0DE0" w14:paraId="36703AF0" w14:textId="77777777" w:rsidTr="002B34CE">
        <w:trPr>
          <w:trHeight w:val="444"/>
        </w:trPr>
        <w:tc>
          <w:tcPr>
            <w:tcW w:w="1221" w:type="pct"/>
            <w:shd w:val="clear" w:color="auto" w:fill="F2F2F2"/>
            <w:vAlign w:val="center"/>
          </w:tcPr>
          <w:p w14:paraId="34F28317" w14:textId="77777777" w:rsidR="00860245" w:rsidRPr="00CB0DE0" w:rsidRDefault="00860245" w:rsidP="00FD3360">
            <w:pPr>
              <w:pStyle w:val="Body"/>
            </w:pPr>
            <w:r w:rsidRPr="00CB0DE0">
              <w:t>Version</w:t>
            </w:r>
          </w:p>
        </w:tc>
        <w:tc>
          <w:tcPr>
            <w:tcW w:w="3779" w:type="pct"/>
            <w:shd w:val="clear" w:color="auto" w:fill="F2F2F2"/>
            <w:vAlign w:val="center"/>
          </w:tcPr>
          <w:p w14:paraId="569BEA16" w14:textId="0D13EAE6" w:rsidR="00860245" w:rsidRPr="00CB0DE0" w:rsidRDefault="00A912CB" w:rsidP="00D0193D">
            <w:pPr>
              <w:pStyle w:val="Body"/>
            </w:pPr>
            <w:r>
              <w:t>1.00</w:t>
            </w:r>
          </w:p>
        </w:tc>
      </w:tr>
      <w:tr w:rsidR="00860245" w:rsidRPr="008313C0" w14:paraId="6613E656" w14:textId="77777777" w:rsidTr="002B34CE">
        <w:trPr>
          <w:trHeight w:val="444"/>
        </w:trPr>
        <w:tc>
          <w:tcPr>
            <w:tcW w:w="1221" w:type="pct"/>
            <w:shd w:val="clear" w:color="auto" w:fill="F2F2F2"/>
            <w:vAlign w:val="center"/>
          </w:tcPr>
          <w:p w14:paraId="0A91E714" w14:textId="77777777" w:rsidR="00860245" w:rsidRPr="00CB0DE0" w:rsidRDefault="00860245" w:rsidP="00FD3360">
            <w:pPr>
              <w:pStyle w:val="Body"/>
            </w:pPr>
            <w:r w:rsidRPr="00CB0DE0">
              <w:t>Authors</w:t>
            </w:r>
          </w:p>
        </w:tc>
        <w:tc>
          <w:tcPr>
            <w:tcW w:w="3779" w:type="pct"/>
            <w:shd w:val="clear" w:color="auto" w:fill="F2F2F2"/>
            <w:vAlign w:val="center"/>
          </w:tcPr>
          <w:p w14:paraId="1A5A8E3C" w14:textId="77777777" w:rsidR="00860245" w:rsidRPr="00D727E8" w:rsidRDefault="00860245" w:rsidP="00FD3360">
            <w:pPr>
              <w:pStyle w:val="Body"/>
              <w:rPr>
                <w:lang w:val="fr-FR"/>
              </w:rPr>
            </w:pPr>
            <w:proofErr w:type="spellStart"/>
            <w:r w:rsidRPr="00D727E8">
              <w:rPr>
                <w:lang w:val="fr-FR"/>
              </w:rPr>
              <w:t>Michiel</w:t>
            </w:r>
            <w:proofErr w:type="spellEnd"/>
            <w:r w:rsidRPr="00D727E8">
              <w:rPr>
                <w:lang w:val="fr-FR"/>
              </w:rPr>
              <w:t xml:space="preserve"> De </w:t>
            </w:r>
            <w:proofErr w:type="spellStart"/>
            <w:r w:rsidRPr="00D727E8">
              <w:rPr>
                <w:lang w:val="fr-FR"/>
              </w:rPr>
              <w:t>Keyzer</w:t>
            </w:r>
            <w:proofErr w:type="spellEnd"/>
            <w:r w:rsidRPr="00D727E8">
              <w:rPr>
                <w:lang w:val="fr-FR"/>
              </w:rPr>
              <w:t xml:space="preserve"> – PwC EU Services</w:t>
            </w:r>
          </w:p>
          <w:p w14:paraId="4E7311FE" w14:textId="4E987580" w:rsidR="005F418D" w:rsidRDefault="00D0193D" w:rsidP="00FD3360">
            <w:pPr>
              <w:pStyle w:val="Body"/>
              <w:rPr>
                <w:lang w:val="es-ES"/>
              </w:rPr>
            </w:pPr>
            <w:proofErr w:type="spellStart"/>
            <w:r>
              <w:rPr>
                <w:lang w:val="es-ES"/>
              </w:rPr>
              <w:t>Florian</w:t>
            </w:r>
            <w:proofErr w:type="spellEnd"/>
            <w:r>
              <w:rPr>
                <w:lang w:val="es-ES"/>
              </w:rPr>
              <w:t xml:space="preserve"> Barthélemy</w:t>
            </w:r>
            <w:r w:rsidR="00611B29" w:rsidRPr="00D727E8">
              <w:rPr>
                <w:lang w:val="es-ES"/>
              </w:rPr>
              <w:t xml:space="preserve"> – PwC EU </w:t>
            </w:r>
            <w:proofErr w:type="spellStart"/>
            <w:r w:rsidR="00611B29" w:rsidRPr="00D727E8">
              <w:rPr>
                <w:lang w:val="es-ES"/>
              </w:rPr>
              <w:t>Services</w:t>
            </w:r>
            <w:proofErr w:type="spellEnd"/>
          </w:p>
          <w:p w14:paraId="49E07BED" w14:textId="053069DF" w:rsidR="00BB57EC" w:rsidRDefault="00BB57EC" w:rsidP="00FD3360">
            <w:pPr>
              <w:pStyle w:val="Body"/>
              <w:rPr>
                <w:lang w:val="es-ES"/>
              </w:rPr>
            </w:pPr>
            <w:proofErr w:type="spellStart"/>
            <w:r>
              <w:rPr>
                <w:lang w:val="es-ES"/>
              </w:rPr>
              <w:t>Emidio</w:t>
            </w:r>
            <w:proofErr w:type="spellEnd"/>
            <w:r>
              <w:rPr>
                <w:lang w:val="es-ES"/>
              </w:rPr>
              <w:t xml:space="preserve"> </w:t>
            </w:r>
            <w:proofErr w:type="spellStart"/>
            <w:r>
              <w:rPr>
                <w:lang w:val="es-ES"/>
              </w:rPr>
              <w:t>Stani</w:t>
            </w:r>
            <w:proofErr w:type="spellEnd"/>
            <w:r w:rsidRPr="00BB57EC">
              <w:rPr>
                <w:lang w:val="es-ES"/>
              </w:rPr>
              <w:t xml:space="preserve"> – PwC EU </w:t>
            </w:r>
            <w:proofErr w:type="spellStart"/>
            <w:r w:rsidRPr="00BB57EC">
              <w:rPr>
                <w:lang w:val="es-ES"/>
              </w:rPr>
              <w:t>Services</w:t>
            </w:r>
            <w:proofErr w:type="spellEnd"/>
          </w:p>
          <w:p w14:paraId="29420DB0" w14:textId="7291B794" w:rsidR="006B4DB7" w:rsidRPr="00D727E8" w:rsidRDefault="006B4DB7" w:rsidP="00FD3360">
            <w:pPr>
              <w:pStyle w:val="Body"/>
              <w:rPr>
                <w:lang w:val="es-ES"/>
              </w:rPr>
            </w:pPr>
            <w:r>
              <w:rPr>
                <w:lang w:val="es-ES"/>
              </w:rPr>
              <w:t xml:space="preserve">Maxime Servais </w:t>
            </w:r>
            <w:r w:rsidRPr="006B4DB7">
              <w:rPr>
                <w:lang w:val="es-ES"/>
              </w:rPr>
              <w:t xml:space="preserve">– PwC EU </w:t>
            </w:r>
            <w:proofErr w:type="spellStart"/>
            <w:r w:rsidRPr="006B4DB7">
              <w:rPr>
                <w:lang w:val="es-ES"/>
              </w:rPr>
              <w:t>Services</w:t>
            </w:r>
            <w:proofErr w:type="spellEnd"/>
          </w:p>
        </w:tc>
      </w:tr>
      <w:tr w:rsidR="00860245" w:rsidRPr="008313C0" w14:paraId="34C56FD4" w14:textId="77777777" w:rsidTr="002B34CE">
        <w:trPr>
          <w:trHeight w:val="444"/>
        </w:trPr>
        <w:tc>
          <w:tcPr>
            <w:tcW w:w="1221" w:type="pct"/>
            <w:shd w:val="clear" w:color="auto" w:fill="F2F2F2"/>
            <w:vAlign w:val="center"/>
          </w:tcPr>
          <w:p w14:paraId="2478636F" w14:textId="77777777" w:rsidR="00860245" w:rsidRPr="00CB0DE0" w:rsidRDefault="00860245" w:rsidP="00FD3360">
            <w:pPr>
              <w:pStyle w:val="Body"/>
            </w:pPr>
            <w:r w:rsidRPr="00CB0DE0">
              <w:t>Reviewed by</w:t>
            </w:r>
          </w:p>
        </w:tc>
        <w:tc>
          <w:tcPr>
            <w:tcW w:w="3779" w:type="pct"/>
            <w:shd w:val="clear" w:color="auto" w:fill="F2F2F2"/>
            <w:vAlign w:val="center"/>
          </w:tcPr>
          <w:p w14:paraId="574D8BAC" w14:textId="77777777" w:rsidR="00611B29" w:rsidRDefault="00CC422C" w:rsidP="00FD3360">
            <w:pPr>
              <w:pStyle w:val="Body"/>
              <w:rPr>
                <w:lang w:val="fr-FR"/>
              </w:rPr>
            </w:pPr>
            <w:r>
              <w:rPr>
                <w:lang w:val="fr-FR"/>
              </w:rPr>
              <w:t xml:space="preserve">Nikolaos </w:t>
            </w:r>
            <w:proofErr w:type="spellStart"/>
            <w:r>
              <w:rPr>
                <w:lang w:val="fr-FR"/>
              </w:rPr>
              <w:t>Loutas</w:t>
            </w:r>
            <w:proofErr w:type="spellEnd"/>
            <w:r>
              <w:rPr>
                <w:lang w:val="fr-FR"/>
              </w:rPr>
              <w:t xml:space="preserve"> – PwC EU Services</w:t>
            </w:r>
          </w:p>
          <w:p w14:paraId="398B6C45" w14:textId="36DC66D1" w:rsidR="001C0750" w:rsidRPr="00D727E8" w:rsidRDefault="001C0750" w:rsidP="00FD3360">
            <w:pPr>
              <w:pStyle w:val="Body"/>
              <w:rPr>
                <w:lang w:val="fr-FR"/>
              </w:rPr>
            </w:pPr>
            <w:proofErr w:type="spellStart"/>
            <w:r w:rsidRPr="001C0750">
              <w:rPr>
                <w:lang w:val="fr-FR"/>
              </w:rPr>
              <w:t>Michiel</w:t>
            </w:r>
            <w:proofErr w:type="spellEnd"/>
            <w:r w:rsidRPr="001C0750">
              <w:rPr>
                <w:lang w:val="fr-FR"/>
              </w:rPr>
              <w:t xml:space="preserve"> De </w:t>
            </w:r>
            <w:proofErr w:type="spellStart"/>
            <w:r w:rsidRPr="001C0750">
              <w:rPr>
                <w:lang w:val="fr-FR"/>
              </w:rPr>
              <w:t>Keyzer</w:t>
            </w:r>
            <w:proofErr w:type="spellEnd"/>
            <w:r w:rsidRPr="001C0750">
              <w:rPr>
                <w:lang w:val="fr-FR"/>
              </w:rPr>
              <w:t xml:space="preserve"> – PwC EU Services</w:t>
            </w:r>
          </w:p>
        </w:tc>
      </w:tr>
      <w:tr w:rsidR="00860245" w:rsidRPr="008313C0" w14:paraId="3EF5D40A" w14:textId="77777777" w:rsidTr="002B34CE">
        <w:trPr>
          <w:trHeight w:val="444"/>
        </w:trPr>
        <w:tc>
          <w:tcPr>
            <w:tcW w:w="1221" w:type="pct"/>
            <w:shd w:val="clear" w:color="auto" w:fill="F2F2F2"/>
            <w:vAlign w:val="center"/>
          </w:tcPr>
          <w:p w14:paraId="155FECEA" w14:textId="77777777" w:rsidR="00860245" w:rsidRPr="00CB0DE0" w:rsidRDefault="00860245" w:rsidP="00FD3360">
            <w:pPr>
              <w:pStyle w:val="Body"/>
            </w:pPr>
            <w:r w:rsidRPr="00CB0DE0">
              <w:t>Approved by</w:t>
            </w:r>
          </w:p>
        </w:tc>
        <w:tc>
          <w:tcPr>
            <w:tcW w:w="3779" w:type="pct"/>
            <w:shd w:val="clear" w:color="auto" w:fill="F2F2F2"/>
            <w:vAlign w:val="center"/>
          </w:tcPr>
          <w:p w14:paraId="1C1078C5" w14:textId="7CFC8A2C" w:rsidR="00860245" w:rsidRPr="00A912CB" w:rsidRDefault="00A912CB" w:rsidP="00FD3360">
            <w:pPr>
              <w:pStyle w:val="Body"/>
              <w:rPr>
                <w:lang w:val="fr-BE"/>
              </w:rPr>
            </w:pPr>
            <w:r w:rsidRPr="00A912CB">
              <w:rPr>
                <w:lang w:val="fr-BE"/>
              </w:rPr>
              <w:t>Miguel Alvarez-Rodriguez, ISA² Programme</w:t>
            </w:r>
          </w:p>
        </w:tc>
      </w:tr>
    </w:tbl>
    <w:p w14:paraId="77D45F7E" w14:textId="77777777" w:rsidR="00860245" w:rsidRPr="00A912CB" w:rsidRDefault="00860245" w:rsidP="002420C5">
      <w:pPr>
        <w:pStyle w:val="Heading"/>
        <w:rPr>
          <w:lang w:val="fr-BE"/>
        </w:rPr>
      </w:pPr>
      <w:bookmarkStart w:id="1" w:name="_Toc303255753"/>
      <w:bookmarkStart w:id="2" w:name="_Toc304810033"/>
    </w:p>
    <w:p w14:paraId="29605924" w14:textId="77777777" w:rsidR="00860245" w:rsidRPr="00A912CB" w:rsidRDefault="00860245" w:rsidP="002420C5">
      <w:pPr>
        <w:pStyle w:val="Heading"/>
        <w:rPr>
          <w:lang w:val="fr-BE"/>
        </w:rPr>
      </w:pPr>
    </w:p>
    <w:bookmarkEnd w:id="1"/>
    <w:bookmarkEnd w:id="2"/>
    <w:p w14:paraId="704870FF" w14:textId="71C0B357" w:rsidR="00860245" w:rsidRPr="00CB0DE0" w:rsidRDefault="00860245" w:rsidP="002420C5">
      <w:r w:rsidRPr="00CB0DE0">
        <w:t>This report was prepared for the ISA</w:t>
      </w:r>
      <w:r w:rsidR="00D0193D">
        <w:t>²</w:t>
      </w:r>
      <w:r w:rsidRPr="00CB0DE0">
        <w:t xml:space="preserve"> Programme by:</w:t>
      </w:r>
    </w:p>
    <w:p w14:paraId="2623EC50" w14:textId="77777777" w:rsidR="00860245" w:rsidRPr="00CB0DE0" w:rsidRDefault="00860245" w:rsidP="002420C5">
      <w:r w:rsidRPr="00CB0DE0">
        <w:t>PwC EU Services</w:t>
      </w:r>
    </w:p>
    <w:p w14:paraId="3D9A37E1" w14:textId="77777777" w:rsidR="00572D5E" w:rsidRPr="00CB0DE0" w:rsidRDefault="00572D5E" w:rsidP="002420C5"/>
    <w:p w14:paraId="4B2D6E56" w14:textId="77777777" w:rsidR="00860245" w:rsidRPr="00CB0DE0" w:rsidRDefault="00860245" w:rsidP="002420C5">
      <w:r w:rsidRPr="00CB0DE0">
        <w:t>Disclaimer:</w:t>
      </w:r>
    </w:p>
    <w:p w14:paraId="28EEB8B4" w14:textId="77777777" w:rsidR="00860245" w:rsidRPr="00CB0DE0" w:rsidRDefault="00860245" w:rsidP="002420C5">
      <w:r w:rsidRPr="00CB0DE0">
        <w:t>The views expressed in this report are purely those of the authors and may not, in any circumstances, be interpreted as stating an official position of the European Commission.</w:t>
      </w:r>
    </w:p>
    <w:p w14:paraId="69309499" w14:textId="77777777" w:rsidR="00860245" w:rsidRPr="00CB0DE0" w:rsidRDefault="00860245" w:rsidP="002420C5">
      <w:r w:rsidRPr="00CB0DE0">
        <w:t>The European Commission does not guarantee the accuracy of the information included in this study, nor does it accept any responsibility for any use thereof.</w:t>
      </w:r>
    </w:p>
    <w:p w14:paraId="07C1AF2A" w14:textId="77777777" w:rsidR="00860245" w:rsidRPr="00CB0DE0" w:rsidRDefault="00860245" w:rsidP="002420C5">
      <w:r w:rsidRPr="00CB0DE0">
        <w:t>Reference herein to any specific products, specifications, process, or service by trade name, trademark, manufacturer, or otherwise, does not necessarily constitute or imply its endorsement, recommendation, or favouring by the European Commission.</w:t>
      </w:r>
    </w:p>
    <w:p w14:paraId="2C69A238" w14:textId="7546B04B" w:rsidR="00860245" w:rsidRPr="00CB0DE0" w:rsidRDefault="00860245" w:rsidP="002420C5">
      <w:pPr>
        <w:rPr>
          <w:b/>
          <w:u w:val="single"/>
        </w:rPr>
      </w:pPr>
      <w:r w:rsidRPr="00CB0DE0">
        <w:t>All care has been taken by the author to ensure that s/he has obtained, where necessary, permission to use any parts of manuscripts including illustrations, maps, and graphs, on which intellectual property rights already exist from the titular holder(s) of such rights or from her</w:t>
      </w:r>
      <w:r w:rsidR="002736E0">
        <w:t>.</w:t>
      </w:r>
    </w:p>
    <w:p w14:paraId="6B810E84" w14:textId="77777777" w:rsidR="00860245" w:rsidRPr="00CB0DE0" w:rsidRDefault="00860245" w:rsidP="002420C5">
      <w:pPr>
        <w:rPr>
          <w:u w:val="single"/>
        </w:rPr>
      </w:pPr>
      <w:r w:rsidRPr="00CB0DE0">
        <w:br w:type="page"/>
      </w:r>
    </w:p>
    <w:p w14:paraId="5116C56E" w14:textId="77777777" w:rsidR="00860245" w:rsidRPr="00CB0DE0" w:rsidRDefault="00860245" w:rsidP="002420C5">
      <w:pPr>
        <w:pStyle w:val="Heading"/>
        <w:rPr>
          <w:lang w:val="en-GB"/>
        </w:rPr>
      </w:pPr>
      <w:r w:rsidRPr="00CB0DE0">
        <w:rPr>
          <w:lang w:val="en-GB"/>
        </w:rPr>
        <w:lastRenderedPageBreak/>
        <w:t>Table of Contents</w:t>
      </w:r>
    </w:p>
    <w:p w14:paraId="71A0E0F4" w14:textId="77777777" w:rsidR="00860245" w:rsidRPr="00CB0DE0" w:rsidRDefault="00860245" w:rsidP="002420C5">
      <w:pPr>
        <w:pStyle w:val="TOCHeading"/>
      </w:pPr>
    </w:p>
    <w:p w14:paraId="13F4A1D3" w14:textId="2DF7FE13" w:rsidR="006516FA" w:rsidRDefault="00860245">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r w:rsidRPr="00CB0DE0">
        <w:rPr>
          <w:lang w:val="en-GB"/>
        </w:rPr>
        <w:fldChar w:fldCharType="begin"/>
      </w:r>
      <w:r w:rsidRPr="00CB0DE0">
        <w:rPr>
          <w:lang w:val="en-GB"/>
        </w:rPr>
        <w:instrText xml:space="preserve"> TOC \o "1-3" \h \z \u </w:instrText>
      </w:r>
      <w:r w:rsidRPr="00CB0DE0">
        <w:rPr>
          <w:lang w:val="en-GB"/>
        </w:rPr>
        <w:fldChar w:fldCharType="separate"/>
      </w:r>
      <w:hyperlink w:anchor="_Toc2329812" w:history="1">
        <w:r w:rsidR="006516FA" w:rsidRPr="0094564F">
          <w:rPr>
            <w:rStyle w:val="Hyperlink"/>
            <w:noProof/>
            <w:lang w:val="en-GB"/>
          </w:rPr>
          <w:t>1.</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Introduction</w:t>
        </w:r>
        <w:r w:rsidR="006516FA">
          <w:rPr>
            <w:noProof/>
            <w:webHidden/>
          </w:rPr>
          <w:tab/>
        </w:r>
        <w:r w:rsidR="006516FA">
          <w:rPr>
            <w:noProof/>
            <w:webHidden/>
          </w:rPr>
          <w:fldChar w:fldCharType="begin"/>
        </w:r>
        <w:r w:rsidR="006516FA">
          <w:rPr>
            <w:noProof/>
            <w:webHidden/>
          </w:rPr>
          <w:instrText xml:space="preserve"> PAGEREF _Toc2329812 \h </w:instrText>
        </w:r>
        <w:r w:rsidR="006516FA">
          <w:rPr>
            <w:noProof/>
            <w:webHidden/>
          </w:rPr>
        </w:r>
        <w:r w:rsidR="006516FA">
          <w:rPr>
            <w:noProof/>
            <w:webHidden/>
          </w:rPr>
          <w:fldChar w:fldCharType="separate"/>
        </w:r>
        <w:r w:rsidR="00346598">
          <w:rPr>
            <w:noProof/>
            <w:webHidden/>
          </w:rPr>
          <w:t>7</w:t>
        </w:r>
        <w:r w:rsidR="006516FA">
          <w:rPr>
            <w:noProof/>
            <w:webHidden/>
          </w:rPr>
          <w:fldChar w:fldCharType="end"/>
        </w:r>
      </w:hyperlink>
    </w:p>
    <w:p w14:paraId="2AF0DCFE" w14:textId="10326256"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3" w:history="1">
        <w:r w:rsidR="006516FA" w:rsidRPr="0094564F">
          <w:rPr>
            <w:rStyle w:val="Hyperlink"/>
            <w:noProof/>
          </w:rPr>
          <w:t>1.1.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Scope and objectives</w:t>
        </w:r>
        <w:r w:rsidR="006516FA">
          <w:rPr>
            <w:noProof/>
            <w:webHidden/>
          </w:rPr>
          <w:tab/>
        </w:r>
        <w:r w:rsidR="006516FA">
          <w:rPr>
            <w:noProof/>
            <w:webHidden/>
          </w:rPr>
          <w:fldChar w:fldCharType="begin"/>
        </w:r>
        <w:r w:rsidR="006516FA">
          <w:rPr>
            <w:noProof/>
            <w:webHidden/>
          </w:rPr>
          <w:instrText xml:space="preserve"> PAGEREF _Toc2329813 \h </w:instrText>
        </w:r>
        <w:r w:rsidR="006516FA">
          <w:rPr>
            <w:noProof/>
            <w:webHidden/>
          </w:rPr>
        </w:r>
        <w:r w:rsidR="006516FA">
          <w:rPr>
            <w:noProof/>
            <w:webHidden/>
          </w:rPr>
          <w:fldChar w:fldCharType="separate"/>
        </w:r>
        <w:r w:rsidR="00346598">
          <w:rPr>
            <w:noProof/>
            <w:webHidden/>
          </w:rPr>
          <w:t>7</w:t>
        </w:r>
        <w:r w:rsidR="006516FA">
          <w:rPr>
            <w:noProof/>
            <w:webHidden/>
          </w:rPr>
          <w:fldChar w:fldCharType="end"/>
        </w:r>
      </w:hyperlink>
    </w:p>
    <w:p w14:paraId="755ABEBB" w14:textId="4A1EF7CE"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4" w:history="1">
        <w:r w:rsidR="006516FA" w:rsidRPr="0094564F">
          <w:rPr>
            <w:rStyle w:val="Hyperlink"/>
            <w:noProof/>
          </w:rPr>
          <w:t>1.2.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Process and methodology</w:t>
        </w:r>
        <w:r w:rsidR="006516FA">
          <w:rPr>
            <w:noProof/>
            <w:webHidden/>
          </w:rPr>
          <w:tab/>
        </w:r>
        <w:r w:rsidR="006516FA">
          <w:rPr>
            <w:noProof/>
            <w:webHidden/>
          </w:rPr>
          <w:fldChar w:fldCharType="begin"/>
        </w:r>
        <w:r w:rsidR="006516FA">
          <w:rPr>
            <w:noProof/>
            <w:webHidden/>
          </w:rPr>
          <w:instrText xml:space="preserve"> PAGEREF _Toc2329814 \h </w:instrText>
        </w:r>
        <w:r w:rsidR="006516FA">
          <w:rPr>
            <w:noProof/>
            <w:webHidden/>
          </w:rPr>
        </w:r>
        <w:r w:rsidR="006516FA">
          <w:rPr>
            <w:noProof/>
            <w:webHidden/>
          </w:rPr>
          <w:fldChar w:fldCharType="separate"/>
        </w:r>
        <w:r w:rsidR="00346598">
          <w:rPr>
            <w:noProof/>
            <w:webHidden/>
          </w:rPr>
          <w:t>7</w:t>
        </w:r>
        <w:r w:rsidR="006516FA">
          <w:rPr>
            <w:noProof/>
            <w:webHidden/>
          </w:rPr>
          <w:fldChar w:fldCharType="end"/>
        </w:r>
      </w:hyperlink>
    </w:p>
    <w:p w14:paraId="3554108F" w14:textId="4FD27C35"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5" w:history="1">
        <w:r w:rsidR="006516FA" w:rsidRPr="0094564F">
          <w:rPr>
            <w:rStyle w:val="Hyperlink"/>
            <w:noProof/>
          </w:rPr>
          <w:t>1.3.</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Structure of this document</w:t>
        </w:r>
        <w:r w:rsidR="006516FA">
          <w:rPr>
            <w:noProof/>
            <w:webHidden/>
          </w:rPr>
          <w:tab/>
        </w:r>
        <w:r w:rsidR="006516FA">
          <w:rPr>
            <w:noProof/>
            <w:webHidden/>
          </w:rPr>
          <w:fldChar w:fldCharType="begin"/>
        </w:r>
        <w:r w:rsidR="006516FA">
          <w:rPr>
            <w:noProof/>
            <w:webHidden/>
          </w:rPr>
          <w:instrText xml:space="preserve"> PAGEREF _Toc2329815 \h </w:instrText>
        </w:r>
        <w:r w:rsidR="006516FA">
          <w:rPr>
            <w:noProof/>
            <w:webHidden/>
          </w:rPr>
        </w:r>
        <w:r w:rsidR="006516FA">
          <w:rPr>
            <w:noProof/>
            <w:webHidden/>
          </w:rPr>
          <w:fldChar w:fldCharType="separate"/>
        </w:r>
        <w:r w:rsidR="00346598">
          <w:rPr>
            <w:noProof/>
            <w:webHidden/>
          </w:rPr>
          <w:t>9</w:t>
        </w:r>
        <w:r w:rsidR="006516FA">
          <w:rPr>
            <w:noProof/>
            <w:webHidden/>
          </w:rPr>
          <w:fldChar w:fldCharType="end"/>
        </w:r>
      </w:hyperlink>
    </w:p>
    <w:p w14:paraId="750C04E7" w14:textId="1F053495" w:rsidR="006516FA" w:rsidRDefault="008313C0">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816" w:history="1">
        <w:r w:rsidR="006516FA" w:rsidRPr="0094564F">
          <w:rPr>
            <w:rStyle w:val="Hyperlink"/>
            <w:noProof/>
            <w:lang w:val="en-GB"/>
          </w:rPr>
          <w:t>2.</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Use cases</w:t>
        </w:r>
        <w:r w:rsidR="006516FA">
          <w:rPr>
            <w:noProof/>
            <w:webHidden/>
          </w:rPr>
          <w:tab/>
        </w:r>
        <w:r w:rsidR="006516FA">
          <w:rPr>
            <w:noProof/>
            <w:webHidden/>
          </w:rPr>
          <w:fldChar w:fldCharType="begin"/>
        </w:r>
        <w:r w:rsidR="006516FA">
          <w:rPr>
            <w:noProof/>
            <w:webHidden/>
          </w:rPr>
          <w:instrText xml:space="preserve"> PAGEREF _Toc2329816 \h </w:instrText>
        </w:r>
        <w:r w:rsidR="006516FA">
          <w:rPr>
            <w:noProof/>
            <w:webHidden/>
          </w:rPr>
        </w:r>
        <w:r w:rsidR="006516FA">
          <w:rPr>
            <w:noProof/>
            <w:webHidden/>
          </w:rPr>
          <w:fldChar w:fldCharType="separate"/>
        </w:r>
        <w:r w:rsidR="00346598">
          <w:rPr>
            <w:noProof/>
            <w:webHidden/>
          </w:rPr>
          <w:t>10</w:t>
        </w:r>
        <w:r w:rsidR="006516FA">
          <w:rPr>
            <w:noProof/>
            <w:webHidden/>
          </w:rPr>
          <w:fldChar w:fldCharType="end"/>
        </w:r>
      </w:hyperlink>
    </w:p>
    <w:p w14:paraId="692512A5" w14:textId="2883E96E"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7" w:history="1">
        <w:r w:rsidR="006516FA" w:rsidRPr="0094564F">
          <w:rPr>
            <w:rStyle w:val="Hyperlink"/>
            <w:noProof/>
          </w:rPr>
          <w:t>2.1.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Use Case 1 – Finding information about public services more easily</w:t>
        </w:r>
        <w:r w:rsidR="006516FA">
          <w:rPr>
            <w:noProof/>
            <w:webHidden/>
          </w:rPr>
          <w:tab/>
        </w:r>
        <w:r w:rsidR="006516FA">
          <w:rPr>
            <w:noProof/>
            <w:webHidden/>
          </w:rPr>
          <w:fldChar w:fldCharType="begin"/>
        </w:r>
        <w:r w:rsidR="006516FA">
          <w:rPr>
            <w:noProof/>
            <w:webHidden/>
          </w:rPr>
          <w:instrText xml:space="preserve"> PAGEREF _Toc2329817 \h </w:instrText>
        </w:r>
        <w:r w:rsidR="006516FA">
          <w:rPr>
            <w:noProof/>
            <w:webHidden/>
          </w:rPr>
        </w:r>
        <w:r w:rsidR="006516FA">
          <w:rPr>
            <w:noProof/>
            <w:webHidden/>
          </w:rPr>
          <w:fldChar w:fldCharType="separate"/>
        </w:r>
        <w:r w:rsidR="00346598">
          <w:rPr>
            <w:noProof/>
            <w:webHidden/>
          </w:rPr>
          <w:t>10</w:t>
        </w:r>
        <w:r w:rsidR="006516FA">
          <w:rPr>
            <w:noProof/>
            <w:webHidden/>
          </w:rPr>
          <w:fldChar w:fldCharType="end"/>
        </w:r>
      </w:hyperlink>
    </w:p>
    <w:p w14:paraId="4E49202D" w14:textId="574DB00F"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8" w:history="1">
        <w:r w:rsidR="006516FA" w:rsidRPr="0094564F">
          <w:rPr>
            <w:rStyle w:val="Hyperlink"/>
            <w:noProof/>
          </w:rPr>
          <w:t>2.2.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Use Case 2 – Building user-centric catalogues of public services at all levels from regional to a European federated catalogue</w:t>
        </w:r>
        <w:r w:rsidR="006516FA">
          <w:rPr>
            <w:noProof/>
            <w:webHidden/>
          </w:rPr>
          <w:tab/>
        </w:r>
        <w:r w:rsidR="006516FA">
          <w:rPr>
            <w:noProof/>
            <w:webHidden/>
          </w:rPr>
          <w:fldChar w:fldCharType="begin"/>
        </w:r>
        <w:r w:rsidR="006516FA">
          <w:rPr>
            <w:noProof/>
            <w:webHidden/>
          </w:rPr>
          <w:instrText xml:space="preserve"> PAGEREF _Toc2329818 \h </w:instrText>
        </w:r>
        <w:r w:rsidR="006516FA">
          <w:rPr>
            <w:noProof/>
            <w:webHidden/>
          </w:rPr>
        </w:r>
        <w:r w:rsidR="006516FA">
          <w:rPr>
            <w:noProof/>
            <w:webHidden/>
          </w:rPr>
          <w:fldChar w:fldCharType="separate"/>
        </w:r>
        <w:r w:rsidR="00346598">
          <w:rPr>
            <w:noProof/>
            <w:webHidden/>
          </w:rPr>
          <w:t>10</w:t>
        </w:r>
        <w:r w:rsidR="006516FA">
          <w:rPr>
            <w:noProof/>
            <w:webHidden/>
          </w:rPr>
          <w:fldChar w:fldCharType="end"/>
        </w:r>
      </w:hyperlink>
    </w:p>
    <w:p w14:paraId="66644F30" w14:textId="67470A60"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9" w:history="1">
        <w:r w:rsidR="006516FA" w:rsidRPr="0094564F">
          <w:rPr>
            <w:rStyle w:val="Hyperlink"/>
            <w:noProof/>
          </w:rPr>
          <w:t>2.3.</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Use Case 3 – Managing portfolios of public services</w:t>
        </w:r>
        <w:r w:rsidR="006516FA">
          <w:rPr>
            <w:noProof/>
            <w:webHidden/>
          </w:rPr>
          <w:tab/>
        </w:r>
        <w:r w:rsidR="006516FA">
          <w:rPr>
            <w:noProof/>
            <w:webHidden/>
          </w:rPr>
          <w:fldChar w:fldCharType="begin"/>
        </w:r>
        <w:r w:rsidR="006516FA">
          <w:rPr>
            <w:noProof/>
            <w:webHidden/>
          </w:rPr>
          <w:instrText xml:space="preserve"> PAGEREF _Toc2329819 \h </w:instrText>
        </w:r>
        <w:r w:rsidR="006516FA">
          <w:rPr>
            <w:noProof/>
            <w:webHidden/>
          </w:rPr>
        </w:r>
        <w:r w:rsidR="006516FA">
          <w:rPr>
            <w:noProof/>
            <w:webHidden/>
          </w:rPr>
          <w:fldChar w:fldCharType="separate"/>
        </w:r>
        <w:r w:rsidR="00346598">
          <w:rPr>
            <w:noProof/>
            <w:webHidden/>
          </w:rPr>
          <w:t>11</w:t>
        </w:r>
        <w:r w:rsidR="006516FA">
          <w:rPr>
            <w:noProof/>
            <w:webHidden/>
          </w:rPr>
          <w:fldChar w:fldCharType="end"/>
        </w:r>
      </w:hyperlink>
    </w:p>
    <w:p w14:paraId="313ED368" w14:textId="028A7134"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20" w:history="1">
        <w:r w:rsidR="006516FA" w:rsidRPr="0094564F">
          <w:rPr>
            <w:rStyle w:val="Hyperlink"/>
            <w:noProof/>
          </w:rPr>
          <w:t>2.4.</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Use case 4 – Finding information of generic and specialised public services</w:t>
        </w:r>
        <w:r w:rsidR="006516FA">
          <w:rPr>
            <w:noProof/>
            <w:webHidden/>
          </w:rPr>
          <w:tab/>
        </w:r>
        <w:r w:rsidR="006516FA">
          <w:rPr>
            <w:noProof/>
            <w:webHidden/>
          </w:rPr>
          <w:fldChar w:fldCharType="begin"/>
        </w:r>
        <w:r w:rsidR="006516FA">
          <w:rPr>
            <w:noProof/>
            <w:webHidden/>
          </w:rPr>
          <w:instrText xml:space="preserve"> PAGEREF _Toc2329820 \h </w:instrText>
        </w:r>
        <w:r w:rsidR="006516FA">
          <w:rPr>
            <w:noProof/>
            <w:webHidden/>
          </w:rPr>
        </w:r>
        <w:r w:rsidR="006516FA">
          <w:rPr>
            <w:noProof/>
            <w:webHidden/>
          </w:rPr>
          <w:fldChar w:fldCharType="separate"/>
        </w:r>
        <w:r w:rsidR="00346598">
          <w:rPr>
            <w:noProof/>
            <w:webHidden/>
          </w:rPr>
          <w:t>12</w:t>
        </w:r>
        <w:r w:rsidR="006516FA">
          <w:rPr>
            <w:noProof/>
            <w:webHidden/>
          </w:rPr>
          <w:fldChar w:fldCharType="end"/>
        </w:r>
      </w:hyperlink>
    </w:p>
    <w:p w14:paraId="524116FE" w14:textId="7D71FD10" w:rsidR="006516FA" w:rsidRDefault="008313C0">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821" w:history="1">
        <w:r w:rsidR="006516FA" w:rsidRPr="0094564F">
          <w:rPr>
            <w:rStyle w:val="Hyperlink"/>
            <w:noProof/>
            <w:lang w:val="en-GB"/>
          </w:rPr>
          <w:t>3.</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Core Public Service Vocabulary Application Profile (CPSV-AP)</w:t>
        </w:r>
        <w:r w:rsidR="006516FA">
          <w:rPr>
            <w:noProof/>
            <w:webHidden/>
          </w:rPr>
          <w:tab/>
        </w:r>
        <w:r w:rsidR="006516FA">
          <w:rPr>
            <w:noProof/>
            <w:webHidden/>
          </w:rPr>
          <w:fldChar w:fldCharType="begin"/>
        </w:r>
        <w:r w:rsidR="006516FA">
          <w:rPr>
            <w:noProof/>
            <w:webHidden/>
          </w:rPr>
          <w:instrText xml:space="preserve"> PAGEREF _Toc2329821 \h </w:instrText>
        </w:r>
        <w:r w:rsidR="006516FA">
          <w:rPr>
            <w:noProof/>
            <w:webHidden/>
          </w:rPr>
        </w:r>
        <w:r w:rsidR="006516FA">
          <w:rPr>
            <w:noProof/>
            <w:webHidden/>
          </w:rPr>
          <w:fldChar w:fldCharType="separate"/>
        </w:r>
        <w:r w:rsidR="00346598">
          <w:rPr>
            <w:noProof/>
            <w:webHidden/>
          </w:rPr>
          <w:t>13</w:t>
        </w:r>
        <w:r w:rsidR="006516FA">
          <w:rPr>
            <w:noProof/>
            <w:webHidden/>
          </w:rPr>
          <w:fldChar w:fldCharType="end"/>
        </w:r>
      </w:hyperlink>
    </w:p>
    <w:p w14:paraId="261C02CA" w14:textId="2270F9DC"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22" w:history="1">
        <w:r w:rsidR="006516FA" w:rsidRPr="0094564F">
          <w:rPr>
            <w:rStyle w:val="Hyperlink"/>
            <w:noProof/>
          </w:rPr>
          <w:t>3.1.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Mandatory and optional classes and properties of CPSV-AP</w:t>
        </w:r>
        <w:r w:rsidR="006516FA">
          <w:rPr>
            <w:noProof/>
            <w:webHidden/>
          </w:rPr>
          <w:tab/>
        </w:r>
        <w:r w:rsidR="006516FA">
          <w:rPr>
            <w:noProof/>
            <w:webHidden/>
          </w:rPr>
          <w:fldChar w:fldCharType="begin"/>
        </w:r>
        <w:r w:rsidR="006516FA">
          <w:rPr>
            <w:noProof/>
            <w:webHidden/>
          </w:rPr>
          <w:instrText xml:space="preserve"> PAGEREF _Toc2329822 \h </w:instrText>
        </w:r>
        <w:r w:rsidR="006516FA">
          <w:rPr>
            <w:noProof/>
            <w:webHidden/>
          </w:rPr>
        </w:r>
        <w:r w:rsidR="006516FA">
          <w:rPr>
            <w:noProof/>
            <w:webHidden/>
          </w:rPr>
          <w:fldChar w:fldCharType="separate"/>
        </w:r>
        <w:r w:rsidR="00346598">
          <w:rPr>
            <w:noProof/>
            <w:webHidden/>
          </w:rPr>
          <w:t>15</w:t>
        </w:r>
        <w:r w:rsidR="006516FA">
          <w:rPr>
            <w:noProof/>
            <w:webHidden/>
          </w:rPr>
          <w:fldChar w:fldCharType="end"/>
        </w:r>
      </w:hyperlink>
    </w:p>
    <w:p w14:paraId="1BA3C42B" w14:textId="7E2A3D5E"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23" w:history="1">
        <w:r w:rsidR="006516FA" w:rsidRPr="0094564F">
          <w:rPr>
            <w:rStyle w:val="Hyperlink"/>
            <w:noProof/>
          </w:rPr>
          <w:t>3.2.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Public Service Class</w:t>
        </w:r>
        <w:r w:rsidR="006516FA">
          <w:rPr>
            <w:noProof/>
            <w:webHidden/>
          </w:rPr>
          <w:tab/>
        </w:r>
        <w:r w:rsidR="006516FA">
          <w:rPr>
            <w:noProof/>
            <w:webHidden/>
          </w:rPr>
          <w:fldChar w:fldCharType="begin"/>
        </w:r>
        <w:r w:rsidR="006516FA">
          <w:rPr>
            <w:noProof/>
            <w:webHidden/>
          </w:rPr>
          <w:instrText xml:space="preserve"> PAGEREF _Toc2329823 \h </w:instrText>
        </w:r>
        <w:r w:rsidR="006516FA">
          <w:rPr>
            <w:noProof/>
            <w:webHidden/>
          </w:rPr>
        </w:r>
        <w:r w:rsidR="006516FA">
          <w:rPr>
            <w:noProof/>
            <w:webHidden/>
          </w:rPr>
          <w:fldChar w:fldCharType="separate"/>
        </w:r>
        <w:r w:rsidR="00346598">
          <w:rPr>
            <w:noProof/>
            <w:webHidden/>
          </w:rPr>
          <w:t>16</w:t>
        </w:r>
        <w:r w:rsidR="006516FA">
          <w:rPr>
            <w:noProof/>
            <w:webHidden/>
          </w:rPr>
          <w:fldChar w:fldCharType="end"/>
        </w:r>
      </w:hyperlink>
    </w:p>
    <w:p w14:paraId="74A975B7" w14:textId="3820AB9F" w:rsidR="006516FA" w:rsidRDefault="008313C0">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4" w:history="1">
        <w:r w:rsidR="006516FA" w:rsidRPr="0094564F">
          <w:rPr>
            <w:rStyle w:val="Hyperlink"/>
            <w:noProof/>
            <w:lang w:eastAsia="en-GB"/>
          </w:rPr>
          <w:t>3.2.1.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Identifier</w:t>
        </w:r>
        <w:r w:rsidR="006516FA">
          <w:rPr>
            <w:noProof/>
            <w:webHidden/>
          </w:rPr>
          <w:tab/>
        </w:r>
        <w:r w:rsidR="006516FA">
          <w:rPr>
            <w:noProof/>
            <w:webHidden/>
          </w:rPr>
          <w:fldChar w:fldCharType="begin"/>
        </w:r>
        <w:r w:rsidR="006516FA">
          <w:rPr>
            <w:noProof/>
            <w:webHidden/>
          </w:rPr>
          <w:instrText xml:space="preserve"> PAGEREF _Toc2329824 \h </w:instrText>
        </w:r>
        <w:r w:rsidR="006516FA">
          <w:rPr>
            <w:noProof/>
            <w:webHidden/>
          </w:rPr>
        </w:r>
        <w:r w:rsidR="006516FA">
          <w:rPr>
            <w:noProof/>
            <w:webHidden/>
          </w:rPr>
          <w:fldChar w:fldCharType="separate"/>
        </w:r>
        <w:r w:rsidR="00346598">
          <w:rPr>
            <w:noProof/>
            <w:webHidden/>
          </w:rPr>
          <w:t>16</w:t>
        </w:r>
        <w:r w:rsidR="006516FA">
          <w:rPr>
            <w:noProof/>
            <w:webHidden/>
          </w:rPr>
          <w:fldChar w:fldCharType="end"/>
        </w:r>
      </w:hyperlink>
    </w:p>
    <w:p w14:paraId="2415F45A" w14:textId="2CDC2F33" w:rsidR="006516FA" w:rsidRDefault="008313C0">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5" w:history="1">
        <w:r w:rsidR="006516FA" w:rsidRPr="0094564F">
          <w:rPr>
            <w:rStyle w:val="Hyperlink"/>
            <w:noProof/>
            <w:lang w:eastAsia="en-GB"/>
          </w:rPr>
          <w:t>3.2.2.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Name</w:t>
        </w:r>
        <w:r w:rsidR="006516FA">
          <w:rPr>
            <w:noProof/>
            <w:webHidden/>
          </w:rPr>
          <w:tab/>
        </w:r>
        <w:r w:rsidR="006516FA">
          <w:rPr>
            <w:noProof/>
            <w:webHidden/>
          </w:rPr>
          <w:fldChar w:fldCharType="begin"/>
        </w:r>
        <w:r w:rsidR="006516FA">
          <w:rPr>
            <w:noProof/>
            <w:webHidden/>
          </w:rPr>
          <w:instrText xml:space="preserve"> PAGEREF _Toc2329825 \h </w:instrText>
        </w:r>
        <w:r w:rsidR="006516FA">
          <w:rPr>
            <w:noProof/>
            <w:webHidden/>
          </w:rPr>
        </w:r>
        <w:r w:rsidR="006516FA">
          <w:rPr>
            <w:noProof/>
            <w:webHidden/>
          </w:rPr>
          <w:fldChar w:fldCharType="separate"/>
        </w:r>
        <w:r w:rsidR="00346598">
          <w:rPr>
            <w:noProof/>
            <w:webHidden/>
          </w:rPr>
          <w:t>16</w:t>
        </w:r>
        <w:r w:rsidR="006516FA">
          <w:rPr>
            <w:noProof/>
            <w:webHidden/>
          </w:rPr>
          <w:fldChar w:fldCharType="end"/>
        </w:r>
      </w:hyperlink>
    </w:p>
    <w:p w14:paraId="794BF8BC" w14:textId="509EA551" w:rsidR="006516FA" w:rsidRDefault="008313C0">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6" w:history="1">
        <w:r w:rsidR="006516FA" w:rsidRPr="0094564F">
          <w:rPr>
            <w:rStyle w:val="Hyperlink"/>
            <w:noProof/>
            <w:lang w:eastAsia="en-GB"/>
          </w:rPr>
          <w:t>3.2.3.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Description</w:t>
        </w:r>
        <w:r w:rsidR="006516FA">
          <w:rPr>
            <w:noProof/>
            <w:webHidden/>
          </w:rPr>
          <w:tab/>
        </w:r>
        <w:r w:rsidR="006516FA">
          <w:rPr>
            <w:noProof/>
            <w:webHidden/>
          </w:rPr>
          <w:fldChar w:fldCharType="begin"/>
        </w:r>
        <w:r w:rsidR="006516FA">
          <w:rPr>
            <w:noProof/>
            <w:webHidden/>
          </w:rPr>
          <w:instrText xml:space="preserve"> PAGEREF _Toc2329826 \h </w:instrText>
        </w:r>
        <w:r w:rsidR="006516FA">
          <w:rPr>
            <w:noProof/>
            <w:webHidden/>
          </w:rPr>
        </w:r>
        <w:r w:rsidR="006516FA">
          <w:rPr>
            <w:noProof/>
            <w:webHidden/>
          </w:rPr>
          <w:fldChar w:fldCharType="separate"/>
        </w:r>
        <w:r w:rsidR="00346598">
          <w:rPr>
            <w:noProof/>
            <w:webHidden/>
          </w:rPr>
          <w:t>16</w:t>
        </w:r>
        <w:r w:rsidR="006516FA">
          <w:rPr>
            <w:noProof/>
            <w:webHidden/>
          </w:rPr>
          <w:fldChar w:fldCharType="end"/>
        </w:r>
      </w:hyperlink>
    </w:p>
    <w:p w14:paraId="72922E8B" w14:textId="31A90666" w:rsidR="006516FA" w:rsidRDefault="008313C0">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7" w:history="1">
        <w:r w:rsidR="006516FA" w:rsidRPr="0094564F">
          <w:rPr>
            <w:rStyle w:val="Hyperlink"/>
            <w:noProof/>
          </w:rPr>
          <w:t>3.2.4.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Keyword</w:t>
        </w:r>
        <w:r w:rsidR="006516FA">
          <w:rPr>
            <w:noProof/>
            <w:webHidden/>
          </w:rPr>
          <w:tab/>
        </w:r>
        <w:r w:rsidR="006516FA">
          <w:rPr>
            <w:noProof/>
            <w:webHidden/>
          </w:rPr>
          <w:fldChar w:fldCharType="begin"/>
        </w:r>
        <w:r w:rsidR="006516FA">
          <w:rPr>
            <w:noProof/>
            <w:webHidden/>
          </w:rPr>
          <w:instrText xml:space="preserve"> PAGEREF _Toc2329827 \h </w:instrText>
        </w:r>
        <w:r w:rsidR="006516FA">
          <w:rPr>
            <w:noProof/>
            <w:webHidden/>
          </w:rPr>
        </w:r>
        <w:r w:rsidR="006516FA">
          <w:rPr>
            <w:noProof/>
            <w:webHidden/>
          </w:rPr>
          <w:fldChar w:fldCharType="separate"/>
        </w:r>
        <w:r w:rsidR="00346598">
          <w:rPr>
            <w:noProof/>
            <w:webHidden/>
          </w:rPr>
          <w:t>16</w:t>
        </w:r>
        <w:r w:rsidR="006516FA">
          <w:rPr>
            <w:noProof/>
            <w:webHidden/>
          </w:rPr>
          <w:fldChar w:fldCharType="end"/>
        </w:r>
      </w:hyperlink>
    </w:p>
    <w:p w14:paraId="6D107A36" w14:textId="62ED6EFB" w:rsidR="006516FA" w:rsidRDefault="008313C0">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8" w:history="1">
        <w:r w:rsidR="006516FA" w:rsidRPr="0094564F">
          <w:rPr>
            <w:rStyle w:val="Hyperlink"/>
            <w:noProof/>
            <w:lang w:eastAsia="en-GB"/>
          </w:rPr>
          <w:t>3.2.5.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Sector</w:t>
        </w:r>
        <w:r w:rsidR="006516FA">
          <w:rPr>
            <w:noProof/>
            <w:webHidden/>
          </w:rPr>
          <w:tab/>
        </w:r>
        <w:r w:rsidR="006516FA">
          <w:rPr>
            <w:noProof/>
            <w:webHidden/>
          </w:rPr>
          <w:fldChar w:fldCharType="begin"/>
        </w:r>
        <w:r w:rsidR="006516FA">
          <w:rPr>
            <w:noProof/>
            <w:webHidden/>
          </w:rPr>
          <w:instrText xml:space="preserve"> PAGEREF _Toc2329828 \h </w:instrText>
        </w:r>
        <w:r w:rsidR="006516FA">
          <w:rPr>
            <w:noProof/>
            <w:webHidden/>
          </w:rPr>
        </w:r>
        <w:r w:rsidR="006516FA">
          <w:rPr>
            <w:noProof/>
            <w:webHidden/>
          </w:rPr>
          <w:fldChar w:fldCharType="separate"/>
        </w:r>
        <w:r w:rsidR="00346598">
          <w:rPr>
            <w:noProof/>
            <w:webHidden/>
          </w:rPr>
          <w:t>17</w:t>
        </w:r>
        <w:r w:rsidR="006516FA">
          <w:rPr>
            <w:noProof/>
            <w:webHidden/>
          </w:rPr>
          <w:fldChar w:fldCharType="end"/>
        </w:r>
      </w:hyperlink>
    </w:p>
    <w:p w14:paraId="2C2D633A" w14:textId="07151E29" w:rsidR="006516FA" w:rsidRDefault="008313C0">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9" w:history="1">
        <w:r w:rsidR="006516FA" w:rsidRPr="0094564F">
          <w:rPr>
            <w:rStyle w:val="Hyperlink"/>
            <w:noProof/>
            <w:lang w:eastAsia="en-GB"/>
          </w:rPr>
          <w:t>3.2.6.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Thematic Area</w:t>
        </w:r>
        <w:r w:rsidR="006516FA">
          <w:rPr>
            <w:noProof/>
            <w:webHidden/>
          </w:rPr>
          <w:tab/>
        </w:r>
        <w:r w:rsidR="006516FA">
          <w:rPr>
            <w:noProof/>
            <w:webHidden/>
          </w:rPr>
          <w:fldChar w:fldCharType="begin"/>
        </w:r>
        <w:r w:rsidR="006516FA">
          <w:rPr>
            <w:noProof/>
            <w:webHidden/>
          </w:rPr>
          <w:instrText xml:space="preserve"> PAGEREF _Toc2329829 \h </w:instrText>
        </w:r>
        <w:r w:rsidR="006516FA">
          <w:rPr>
            <w:noProof/>
            <w:webHidden/>
          </w:rPr>
        </w:r>
        <w:r w:rsidR="006516FA">
          <w:rPr>
            <w:noProof/>
            <w:webHidden/>
          </w:rPr>
          <w:fldChar w:fldCharType="separate"/>
        </w:r>
        <w:r w:rsidR="00346598">
          <w:rPr>
            <w:noProof/>
            <w:webHidden/>
          </w:rPr>
          <w:t>17</w:t>
        </w:r>
        <w:r w:rsidR="006516FA">
          <w:rPr>
            <w:noProof/>
            <w:webHidden/>
          </w:rPr>
          <w:fldChar w:fldCharType="end"/>
        </w:r>
      </w:hyperlink>
    </w:p>
    <w:p w14:paraId="64447A6A" w14:textId="450BDC34" w:rsidR="006516FA" w:rsidRDefault="008313C0">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30" w:history="1">
        <w:r w:rsidR="006516FA" w:rsidRPr="0094564F">
          <w:rPr>
            <w:rStyle w:val="Hyperlink"/>
            <w:noProof/>
            <w:lang w:eastAsia="en-GB"/>
          </w:rPr>
          <w:t>3.2.7.</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Type</w:t>
        </w:r>
        <w:r w:rsidR="006516FA">
          <w:rPr>
            <w:noProof/>
            <w:webHidden/>
          </w:rPr>
          <w:tab/>
        </w:r>
        <w:r w:rsidR="006516FA">
          <w:rPr>
            <w:noProof/>
            <w:webHidden/>
          </w:rPr>
          <w:fldChar w:fldCharType="begin"/>
        </w:r>
        <w:r w:rsidR="006516FA">
          <w:rPr>
            <w:noProof/>
            <w:webHidden/>
          </w:rPr>
          <w:instrText xml:space="preserve"> PAGEREF _Toc2329830 \h </w:instrText>
        </w:r>
        <w:r w:rsidR="006516FA">
          <w:rPr>
            <w:noProof/>
            <w:webHidden/>
          </w:rPr>
        </w:r>
        <w:r w:rsidR="006516FA">
          <w:rPr>
            <w:noProof/>
            <w:webHidden/>
          </w:rPr>
          <w:fldChar w:fldCharType="separate"/>
        </w:r>
        <w:r w:rsidR="00346598">
          <w:rPr>
            <w:noProof/>
            <w:webHidden/>
          </w:rPr>
          <w:t>17</w:t>
        </w:r>
        <w:r w:rsidR="006516FA">
          <w:rPr>
            <w:noProof/>
            <w:webHidden/>
          </w:rPr>
          <w:fldChar w:fldCharType="end"/>
        </w:r>
      </w:hyperlink>
    </w:p>
    <w:p w14:paraId="32192640" w14:textId="1BB6BEE3" w:rsidR="006516FA" w:rsidRDefault="008313C0">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31" w:history="1">
        <w:r w:rsidR="006516FA" w:rsidRPr="0094564F">
          <w:rPr>
            <w:rStyle w:val="Hyperlink"/>
            <w:noProof/>
            <w:lang w:eastAsia="en-GB"/>
          </w:rPr>
          <w:t>3.2.8.</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Language</w:t>
        </w:r>
        <w:r w:rsidR="006516FA">
          <w:rPr>
            <w:noProof/>
            <w:webHidden/>
          </w:rPr>
          <w:tab/>
        </w:r>
        <w:r w:rsidR="006516FA">
          <w:rPr>
            <w:noProof/>
            <w:webHidden/>
          </w:rPr>
          <w:fldChar w:fldCharType="begin"/>
        </w:r>
        <w:r w:rsidR="006516FA">
          <w:rPr>
            <w:noProof/>
            <w:webHidden/>
          </w:rPr>
          <w:instrText xml:space="preserve"> PAGEREF _Toc2329831 \h </w:instrText>
        </w:r>
        <w:r w:rsidR="006516FA">
          <w:rPr>
            <w:noProof/>
            <w:webHidden/>
          </w:rPr>
        </w:r>
        <w:r w:rsidR="006516FA">
          <w:rPr>
            <w:noProof/>
            <w:webHidden/>
          </w:rPr>
          <w:fldChar w:fldCharType="separate"/>
        </w:r>
        <w:r w:rsidR="00346598">
          <w:rPr>
            <w:noProof/>
            <w:webHidden/>
          </w:rPr>
          <w:t>17</w:t>
        </w:r>
        <w:r w:rsidR="006516FA">
          <w:rPr>
            <w:noProof/>
            <w:webHidden/>
          </w:rPr>
          <w:fldChar w:fldCharType="end"/>
        </w:r>
      </w:hyperlink>
    </w:p>
    <w:p w14:paraId="09DD34C1" w14:textId="5AF7827F" w:rsidR="006516FA" w:rsidRDefault="008313C0">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32" w:history="1">
        <w:r w:rsidR="006516FA" w:rsidRPr="0094564F">
          <w:rPr>
            <w:rStyle w:val="Hyperlink"/>
            <w:noProof/>
          </w:rPr>
          <w:t>3.2.9.</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Status</w:t>
        </w:r>
        <w:r w:rsidR="006516FA">
          <w:rPr>
            <w:noProof/>
            <w:webHidden/>
          </w:rPr>
          <w:tab/>
        </w:r>
        <w:r w:rsidR="006516FA">
          <w:rPr>
            <w:noProof/>
            <w:webHidden/>
          </w:rPr>
          <w:fldChar w:fldCharType="begin"/>
        </w:r>
        <w:r w:rsidR="006516FA">
          <w:rPr>
            <w:noProof/>
            <w:webHidden/>
          </w:rPr>
          <w:instrText xml:space="preserve"> PAGEREF _Toc2329832 \h </w:instrText>
        </w:r>
        <w:r w:rsidR="006516FA">
          <w:rPr>
            <w:noProof/>
            <w:webHidden/>
          </w:rPr>
        </w:r>
        <w:r w:rsidR="006516FA">
          <w:rPr>
            <w:noProof/>
            <w:webHidden/>
          </w:rPr>
          <w:fldChar w:fldCharType="separate"/>
        </w:r>
        <w:r w:rsidR="00346598">
          <w:rPr>
            <w:noProof/>
            <w:webHidden/>
          </w:rPr>
          <w:t>17</w:t>
        </w:r>
        <w:r w:rsidR="006516FA">
          <w:rPr>
            <w:noProof/>
            <w:webHidden/>
          </w:rPr>
          <w:fldChar w:fldCharType="end"/>
        </w:r>
      </w:hyperlink>
    </w:p>
    <w:p w14:paraId="063D78E1" w14:textId="5625DB5F"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3" w:history="1">
        <w:r w:rsidR="006516FA" w:rsidRPr="0094564F">
          <w:rPr>
            <w:rStyle w:val="Hyperlink"/>
            <w:noProof/>
            <w:lang w:eastAsia="en-GB"/>
          </w:rPr>
          <w:t>3.2.10.</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Is Grouped By</w:t>
        </w:r>
        <w:r w:rsidR="006516FA">
          <w:rPr>
            <w:noProof/>
            <w:webHidden/>
          </w:rPr>
          <w:tab/>
        </w:r>
        <w:r w:rsidR="006516FA">
          <w:rPr>
            <w:noProof/>
            <w:webHidden/>
          </w:rPr>
          <w:fldChar w:fldCharType="begin"/>
        </w:r>
        <w:r w:rsidR="006516FA">
          <w:rPr>
            <w:noProof/>
            <w:webHidden/>
          </w:rPr>
          <w:instrText xml:space="preserve"> PAGEREF _Toc2329833 \h </w:instrText>
        </w:r>
        <w:r w:rsidR="006516FA">
          <w:rPr>
            <w:noProof/>
            <w:webHidden/>
          </w:rPr>
        </w:r>
        <w:r w:rsidR="006516FA">
          <w:rPr>
            <w:noProof/>
            <w:webHidden/>
          </w:rPr>
          <w:fldChar w:fldCharType="separate"/>
        </w:r>
        <w:r w:rsidR="00346598">
          <w:rPr>
            <w:noProof/>
            <w:webHidden/>
          </w:rPr>
          <w:t>18</w:t>
        </w:r>
        <w:r w:rsidR="006516FA">
          <w:rPr>
            <w:noProof/>
            <w:webHidden/>
          </w:rPr>
          <w:fldChar w:fldCharType="end"/>
        </w:r>
      </w:hyperlink>
    </w:p>
    <w:p w14:paraId="7F52FC04" w14:textId="75D3B166"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4" w:history="1">
        <w:r w:rsidR="006516FA" w:rsidRPr="0094564F">
          <w:rPr>
            <w:rStyle w:val="Hyperlink"/>
            <w:noProof/>
            <w:lang w:eastAsia="en-GB"/>
          </w:rPr>
          <w:t>3.2.11.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Requires</w:t>
        </w:r>
        <w:r w:rsidR="006516FA">
          <w:rPr>
            <w:noProof/>
            <w:webHidden/>
          </w:rPr>
          <w:tab/>
        </w:r>
        <w:r w:rsidR="006516FA">
          <w:rPr>
            <w:noProof/>
            <w:webHidden/>
          </w:rPr>
          <w:fldChar w:fldCharType="begin"/>
        </w:r>
        <w:r w:rsidR="006516FA">
          <w:rPr>
            <w:noProof/>
            <w:webHidden/>
          </w:rPr>
          <w:instrText xml:space="preserve"> PAGEREF _Toc2329834 \h </w:instrText>
        </w:r>
        <w:r w:rsidR="006516FA">
          <w:rPr>
            <w:noProof/>
            <w:webHidden/>
          </w:rPr>
        </w:r>
        <w:r w:rsidR="006516FA">
          <w:rPr>
            <w:noProof/>
            <w:webHidden/>
          </w:rPr>
          <w:fldChar w:fldCharType="separate"/>
        </w:r>
        <w:r w:rsidR="00346598">
          <w:rPr>
            <w:noProof/>
            <w:webHidden/>
          </w:rPr>
          <w:t>18</w:t>
        </w:r>
        <w:r w:rsidR="006516FA">
          <w:rPr>
            <w:noProof/>
            <w:webHidden/>
          </w:rPr>
          <w:fldChar w:fldCharType="end"/>
        </w:r>
      </w:hyperlink>
    </w:p>
    <w:p w14:paraId="2D9B3312" w14:textId="7F8F9C54"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5" w:history="1">
        <w:r w:rsidR="006516FA" w:rsidRPr="0094564F">
          <w:rPr>
            <w:rStyle w:val="Hyperlink"/>
            <w:noProof/>
            <w:lang w:eastAsia="en-GB"/>
          </w:rPr>
          <w:t>3.2.12.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Related</w:t>
        </w:r>
        <w:r w:rsidR="006516FA">
          <w:rPr>
            <w:noProof/>
            <w:webHidden/>
          </w:rPr>
          <w:tab/>
        </w:r>
        <w:r w:rsidR="006516FA">
          <w:rPr>
            <w:noProof/>
            <w:webHidden/>
          </w:rPr>
          <w:fldChar w:fldCharType="begin"/>
        </w:r>
        <w:r w:rsidR="006516FA">
          <w:rPr>
            <w:noProof/>
            <w:webHidden/>
          </w:rPr>
          <w:instrText xml:space="preserve"> PAGEREF _Toc2329835 \h </w:instrText>
        </w:r>
        <w:r w:rsidR="006516FA">
          <w:rPr>
            <w:noProof/>
            <w:webHidden/>
          </w:rPr>
        </w:r>
        <w:r w:rsidR="006516FA">
          <w:rPr>
            <w:noProof/>
            <w:webHidden/>
          </w:rPr>
          <w:fldChar w:fldCharType="separate"/>
        </w:r>
        <w:r w:rsidR="00346598">
          <w:rPr>
            <w:noProof/>
            <w:webHidden/>
          </w:rPr>
          <w:t>18</w:t>
        </w:r>
        <w:r w:rsidR="006516FA">
          <w:rPr>
            <w:noProof/>
            <w:webHidden/>
          </w:rPr>
          <w:fldChar w:fldCharType="end"/>
        </w:r>
      </w:hyperlink>
    </w:p>
    <w:p w14:paraId="3602F8B4" w14:textId="5112C51C"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6" w:history="1">
        <w:r w:rsidR="006516FA" w:rsidRPr="0094564F">
          <w:rPr>
            <w:rStyle w:val="Hyperlink"/>
            <w:noProof/>
          </w:rPr>
          <w:t>3.2.13.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Criterion</w:t>
        </w:r>
        <w:r w:rsidR="006516FA">
          <w:rPr>
            <w:noProof/>
            <w:webHidden/>
          </w:rPr>
          <w:tab/>
        </w:r>
        <w:r w:rsidR="006516FA">
          <w:rPr>
            <w:noProof/>
            <w:webHidden/>
          </w:rPr>
          <w:fldChar w:fldCharType="begin"/>
        </w:r>
        <w:r w:rsidR="006516FA">
          <w:rPr>
            <w:noProof/>
            <w:webHidden/>
          </w:rPr>
          <w:instrText xml:space="preserve"> PAGEREF _Toc2329836 \h </w:instrText>
        </w:r>
        <w:r w:rsidR="006516FA">
          <w:rPr>
            <w:noProof/>
            <w:webHidden/>
          </w:rPr>
        </w:r>
        <w:r w:rsidR="006516FA">
          <w:rPr>
            <w:noProof/>
            <w:webHidden/>
          </w:rPr>
          <w:fldChar w:fldCharType="separate"/>
        </w:r>
        <w:r w:rsidR="00346598">
          <w:rPr>
            <w:noProof/>
            <w:webHidden/>
          </w:rPr>
          <w:t>18</w:t>
        </w:r>
        <w:r w:rsidR="006516FA">
          <w:rPr>
            <w:noProof/>
            <w:webHidden/>
          </w:rPr>
          <w:fldChar w:fldCharType="end"/>
        </w:r>
      </w:hyperlink>
    </w:p>
    <w:p w14:paraId="2B0BEFF4" w14:textId="78E34EDA"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7" w:history="1">
        <w:r w:rsidR="006516FA" w:rsidRPr="0094564F">
          <w:rPr>
            <w:rStyle w:val="Hyperlink"/>
            <w:noProof/>
            <w:lang w:eastAsia="en-GB"/>
          </w:rPr>
          <w:t>3.2.14.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Competent Authority</w:t>
        </w:r>
        <w:r w:rsidR="006516FA">
          <w:rPr>
            <w:noProof/>
            <w:webHidden/>
          </w:rPr>
          <w:tab/>
        </w:r>
        <w:r w:rsidR="006516FA">
          <w:rPr>
            <w:noProof/>
            <w:webHidden/>
          </w:rPr>
          <w:fldChar w:fldCharType="begin"/>
        </w:r>
        <w:r w:rsidR="006516FA">
          <w:rPr>
            <w:noProof/>
            <w:webHidden/>
          </w:rPr>
          <w:instrText xml:space="preserve"> PAGEREF _Toc2329837 \h </w:instrText>
        </w:r>
        <w:r w:rsidR="006516FA">
          <w:rPr>
            <w:noProof/>
            <w:webHidden/>
          </w:rPr>
        </w:r>
        <w:r w:rsidR="006516FA">
          <w:rPr>
            <w:noProof/>
            <w:webHidden/>
          </w:rPr>
          <w:fldChar w:fldCharType="separate"/>
        </w:r>
        <w:r w:rsidR="00346598">
          <w:rPr>
            <w:noProof/>
            <w:webHidden/>
          </w:rPr>
          <w:t>18</w:t>
        </w:r>
        <w:r w:rsidR="006516FA">
          <w:rPr>
            <w:noProof/>
            <w:webHidden/>
          </w:rPr>
          <w:fldChar w:fldCharType="end"/>
        </w:r>
      </w:hyperlink>
    </w:p>
    <w:p w14:paraId="04011FF6" w14:textId="2B32851F"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8" w:history="1">
        <w:r w:rsidR="006516FA" w:rsidRPr="0094564F">
          <w:rPr>
            <w:rStyle w:val="Hyperlink"/>
            <w:noProof/>
          </w:rPr>
          <w:t>3.2.15.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Participation</w:t>
        </w:r>
        <w:r w:rsidR="006516FA">
          <w:rPr>
            <w:noProof/>
            <w:webHidden/>
          </w:rPr>
          <w:tab/>
        </w:r>
        <w:r w:rsidR="006516FA">
          <w:rPr>
            <w:noProof/>
            <w:webHidden/>
          </w:rPr>
          <w:fldChar w:fldCharType="begin"/>
        </w:r>
        <w:r w:rsidR="006516FA">
          <w:rPr>
            <w:noProof/>
            <w:webHidden/>
          </w:rPr>
          <w:instrText xml:space="preserve"> PAGEREF _Toc2329838 \h </w:instrText>
        </w:r>
        <w:r w:rsidR="006516FA">
          <w:rPr>
            <w:noProof/>
            <w:webHidden/>
          </w:rPr>
        </w:r>
        <w:r w:rsidR="006516FA">
          <w:rPr>
            <w:noProof/>
            <w:webHidden/>
          </w:rPr>
          <w:fldChar w:fldCharType="separate"/>
        </w:r>
        <w:r w:rsidR="00346598">
          <w:rPr>
            <w:noProof/>
            <w:webHidden/>
          </w:rPr>
          <w:t>19</w:t>
        </w:r>
        <w:r w:rsidR="006516FA">
          <w:rPr>
            <w:noProof/>
            <w:webHidden/>
          </w:rPr>
          <w:fldChar w:fldCharType="end"/>
        </w:r>
      </w:hyperlink>
    </w:p>
    <w:p w14:paraId="3A33DC4F" w14:textId="795DFB6B"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9" w:history="1">
        <w:r w:rsidR="006516FA" w:rsidRPr="0094564F">
          <w:rPr>
            <w:rStyle w:val="Hyperlink"/>
            <w:noProof/>
            <w:lang w:eastAsia="en-GB"/>
          </w:rPr>
          <w:t>3.2.16.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Input</w:t>
        </w:r>
        <w:r w:rsidR="006516FA">
          <w:rPr>
            <w:noProof/>
            <w:webHidden/>
          </w:rPr>
          <w:tab/>
        </w:r>
        <w:r w:rsidR="006516FA">
          <w:rPr>
            <w:noProof/>
            <w:webHidden/>
          </w:rPr>
          <w:fldChar w:fldCharType="begin"/>
        </w:r>
        <w:r w:rsidR="006516FA">
          <w:rPr>
            <w:noProof/>
            <w:webHidden/>
          </w:rPr>
          <w:instrText xml:space="preserve"> PAGEREF _Toc2329839 \h </w:instrText>
        </w:r>
        <w:r w:rsidR="006516FA">
          <w:rPr>
            <w:noProof/>
            <w:webHidden/>
          </w:rPr>
        </w:r>
        <w:r w:rsidR="006516FA">
          <w:rPr>
            <w:noProof/>
            <w:webHidden/>
          </w:rPr>
          <w:fldChar w:fldCharType="separate"/>
        </w:r>
        <w:r w:rsidR="00346598">
          <w:rPr>
            <w:noProof/>
            <w:webHidden/>
          </w:rPr>
          <w:t>19</w:t>
        </w:r>
        <w:r w:rsidR="006516FA">
          <w:rPr>
            <w:noProof/>
            <w:webHidden/>
          </w:rPr>
          <w:fldChar w:fldCharType="end"/>
        </w:r>
      </w:hyperlink>
    </w:p>
    <w:p w14:paraId="7297A886" w14:textId="35336C46"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0" w:history="1">
        <w:r w:rsidR="006516FA" w:rsidRPr="0094564F">
          <w:rPr>
            <w:rStyle w:val="Hyperlink"/>
            <w:noProof/>
            <w:lang w:eastAsia="en-GB"/>
          </w:rPr>
          <w:t>3.2.17.</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Has Legal Resource</w:t>
        </w:r>
        <w:r w:rsidR="006516FA">
          <w:rPr>
            <w:noProof/>
            <w:webHidden/>
          </w:rPr>
          <w:tab/>
        </w:r>
        <w:r w:rsidR="006516FA">
          <w:rPr>
            <w:noProof/>
            <w:webHidden/>
          </w:rPr>
          <w:fldChar w:fldCharType="begin"/>
        </w:r>
        <w:r w:rsidR="006516FA">
          <w:rPr>
            <w:noProof/>
            <w:webHidden/>
          </w:rPr>
          <w:instrText xml:space="preserve"> PAGEREF _Toc2329840 \h </w:instrText>
        </w:r>
        <w:r w:rsidR="006516FA">
          <w:rPr>
            <w:noProof/>
            <w:webHidden/>
          </w:rPr>
        </w:r>
        <w:r w:rsidR="006516FA">
          <w:rPr>
            <w:noProof/>
            <w:webHidden/>
          </w:rPr>
          <w:fldChar w:fldCharType="separate"/>
        </w:r>
        <w:r w:rsidR="00346598">
          <w:rPr>
            <w:noProof/>
            <w:webHidden/>
          </w:rPr>
          <w:t>19</w:t>
        </w:r>
        <w:r w:rsidR="006516FA">
          <w:rPr>
            <w:noProof/>
            <w:webHidden/>
          </w:rPr>
          <w:fldChar w:fldCharType="end"/>
        </w:r>
      </w:hyperlink>
    </w:p>
    <w:p w14:paraId="3F29171D" w14:textId="39D9ACC4"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1" w:history="1">
        <w:r w:rsidR="006516FA" w:rsidRPr="0094564F">
          <w:rPr>
            <w:rStyle w:val="Hyperlink"/>
            <w:noProof/>
            <w:lang w:eastAsia="en-GB"/>
          </w:rPr>
          <w:t>3.2.18.</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Produce</w:t>
        </w:r>
        <w:r w:rsidR="006516FA" w:rsidRPr="0094564F">
          <w:rPr>
            <w:rStyle w:val="Hyperlink"/>
            <w:noProof/>
            <w:lang w:eastAsia="en-GB"/>
          </w:rPr>
          <w:t>s</w:t>
        </w:r>
        <w:r w:rsidR="006516FA">
          <w:rPr>
            <w:noProof/>
            <w:webHidden/>
          </w:rPr>
          <w:tab/>
        </w:r>
        <w:r w:rsidR="006516FA">
          <w:rPr>
            <w:noProof/>
            <w:webHidden/>
          </w:rPr>
          <w:fldChar w:fldCharType="begin"/>
        </w:r>
        <w:r w:rsidR="006516FA">
          <w:rPr>
            <w:noProof/>
            <w:webHidden/>
          </w:rPr>
          <w:instrText xml:space="preserve"> PAGEREF _Toc2329841 \h </w:instrText>
        </w:r>
        <w:r w:rsidR="006516FA">
          <w:rPr>
            <w:noProof/>
            <w:webHidden/>
          </w:rPr>
        </w:r>
        <w:r w:rsidR="006516FA">
          <w:rPr>
            <w:noProof/>
            <w:webHidden/>
          </w:rPr>
          <w:fldChar w:fldCharType="separate"/>
        </w:r>
        <w:r w:rsidR="00346598">
          <w:rPr>
            <w:noProof/>
            <w:webHidden/>
          </w:rPr>
          <w:t>19</w:t>
        </w:r>
        <w:r w:rsidR="006516FA">
          <w:rPr>
            <w:noProof/>
            <w:webHidden/>
          </w:rPr>
          <w:fldChar w:fldCharType="end"/>
        </w:r>
      </w:hyperlink>
    </w:p>
    <w:p w14:paraId="266885E2" w14:textId="2EF9389D"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2" w:history="1">
        <w:r w:rsidR="006516FA" w:rsidRPr="0094564F">
          <w:rPr>
            <w:rStyle w:val="Hyperlink"/>
            <w:noProof/>
            <w:lang w:eastAsia="en-GB"/>
          </w:rPr>
          <w:t>3.2.19.</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Follows</w:t>
        </w:r>
        <w:r w:rsidR="006516FA">
          <w:rPr>
            <w:noProof/>
            <w:webHidden/>
          </w:rPr>
          <w:tab/>
        </w:r>
        <w:r w:rsidR="006516FA">
          <w:rPr>
            <w:noProof/>
            <w:webHidden/>
          </w:rPr>
          <w:fldChar w:fldCharType="begin"/>
        </w:r>
        <w:r w:rsidR="006516FA">
          <w:rPr>
            <w:noProof/>
            <w:webHidden/>
          </w:rPr>
          <w:instrText xml:space="preserve"> PAGEREF _Toc2329842 \h </w:instrText>
        </w:r>
        <w:r w:rsidR="006516FA">
          <w:rPr>
            <w:noProof/>
            <w:webHidden/>
          </w:rPr>
        </w:r>
        <w:r w:rsidR="006516FA">
          <w:rPr>
            <w:noProof/>
            <w:webHidden/>
          </w:rPr>
          <w:fldChar w:fldCharType="separate"/>
        </w:r>
        <w:r w:rsidR="00346598">
          <w:rPr>
            <w:noProof/>
            <w:webHidden/>
          </w:rPr>
          <w:t>20</w:t>
        </w:r>
        <w:r w:rsidR="006516FA">
          <w:rPr>
            <w:noProof/>
            <w:webHidden/>
          </w:rPr>
          <w:fldChar w:fldCharType="end"/>
        </w:r>
      </w:hyperlink>
    </w:p>
    <w:p w14:paraId="12E4FA7C" w14:textId="02ECDA9B"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3" w:history="1">
        <w:r w:rsidR="006516FA" w:rsidRPr="0094564F">
          <w:rPr>
            <w:rStyle w:val="Hyperlink"/>
            <w:noProof/>
            <w:lang w:eastAsia="en-GB"/>
          </w:rPr>
          <w:t>3.2.20.</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Spatial</w:t>
        </w:r>
        <w:r w:rsidR="006516FA">
          <w:rPr>
            <w:noProof/>
            <w:webHidden/>
          </w:rPr>
          <w:tab/>
        </w:r>
        <w:r w:rsidR="006516FA">
          <w:rPr>
            <w:noProof/>
            <w:webHidden/>
          </w:rPr>
          <w:fldChar w:fldCharType="begin"/>
        </w:r>
        <w:r w:rsidR="006516FA">
          <w:rPr>
            <w:noProof/>
            <w:webHidden/>
          </w:rPr>
          <w:instrText xml:space="preserve"> PAGEREF _Toc2329843 \h </w:instrText>
        </w:r>
        <w:r w:rsidR="006516FA">
          <w:rPr>
            <w:noProof/>
            <w:webHidden/>
          </w:rPr>
        </w:r>
        <w:r w:rsidR="006516FA">
          <w:rPr>
            <w:noProof/>
            <w:webHidden/>
          </w:rPr>
          <w:fldChar w:fldCharType="separate"/>
        </w:r>
        <w:r w:rsidR="00346598">
          <w:rPr>
            <w:noProof/>
            <w:webHidden/>
          </w:rPr>
          <w:t>20</w:t>
        </w:r>
        <w:r w:rsidR="006516FA">
          <w:rPr>
            <w:noProof/>
            <w:webHidden/>
          </w:rPr>
          <w:fldChar w:fldCharType="end"/>
        </w:r>
      </w:hyperlink>
    </w:p>
    <w:p w14:paraId="756A102E" w14:textId="1C746681"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4" w:history="1">
        <w:r w:rsidR="006516FA" w:rsidRPr="0094564F">
          <w:rPr>
            <w:rStyle w:val="Hyperlink"/>
            <w:noProof/>
            <w:lang w:eastAsia="en-GB"/>
          </w:rPr>
          <w:t>3.2.21.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Has Contact Point</w:t>
        </w:r>
        <w:r w:rsidR="006516FA">
          <w:rPr>
            <w:noProof/>
            <w:webHidden/>
          </w:rPr>
          <w:tab/>
        </w:r>
        <w:r w:rsidR="006516FA">
          <w:rPr>
            <w:noProof/>
            <w:webHidden/>
          </w:rPr>
          <w:fldChar w:fldCharType="begin"/>
        </w:r>
        <w:r w:rsidR="006516FA">
          <w:rPr>
            <w:noProof/>
            <w:webHidden/>
          </w:rPr>
          <w:instrText xml:space="preserve"> PAGEREF _Toc2329844 \h </w:instrText>
        </w:r>
        <w:r w:rsidR="006516FA">
          <w:rPr>
            <w:noProof/>
            <w:webHidden/>
          </w:rPr>
        </w:r>
        <w:r w:rsidR="006516FA">
          <w:rPr>
            <w:noProof/>
            <w:webHidden/>
          </w:rPr>
          <w:fldChar w:fldCharType="separate"/>
        </w:r>
        <w:r w:rsidR="00346598">
          <w:rPr>
            <w:noProof/>
            <w:webHidden/>
          </w:rPr>
          <w:t>20</w:t>
        </w:r>
        <w:r w:rsidR="006516FA">
          <w:rPr>
            <w:noProof/>
            <w:webHidden/>
          </w:rPr>
          <w:fldChar w:fldCharType="end"/>
        </w:r>
      </w:hyperlink>
    </w:p>
    <w:p w14:paraId="00FBAA34" w14:textId="1B3F4F82"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5" w:history="1">
        <w:r w:rsidR="006516FA" w:rsidRPr="0094564F">
          <w:rPr>
            <w:rStyle w:val="Hyperlink"/>
            <w:noProof/>
            <w:lang w:eastAsia="en-GB"/>
          </w:rPr>
          <w:t>3.2.22.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Channel</w:t>
        </w:r>
        <w:r w:rsidR="006516FA">
          <w:rPr>
            <w:noProof/>
            <w:webHidden/>
          </w:rPr>
          <w:tab/>
        </w:r>
        <w:r w:rsidR="006516FA">
          <w:rPr>
            <w:noProof/>
            <w:webHidden/>
          </w:rPr>
          <w:fldChar w:fldCharType="begin"/>
        </w:r>
        <w:r w:rsidR="006516FA">
          <w:rPr>
            <w:noProof/>
            <w:webHidden/>
          </w:rPr>
          <w:instrText xml:space="preserve"> PAGEREF _Toc2329845 \h </w:instrText>
        </w:r>
        <w:r w:rsidR="006516FA">
          <w:rPr>
            <w:noProof/>
            <w:webHidden/>
          </w:rPr>
        </w:r>
        <w:r w:rsidR="006516FA">
          <w:rPr>
            <w:noProof/>
            <w:webHidden/>
          </w:rPr>
          <w:fldChar w:fldCharType="separate"/>
        </w:r>
        <w:r w:rsidR="00346598">
          <w:rPr>
            <w:noProof/>
            <w:webHidden/>
          </w:rPr>
          <w:t>21</w:t>
        </w:r>
        <w:r w:rsidR="006516FA">
          <w:rPr>
            <w:noProof/>
            <w:webHidden/>
          </w:rPr>
          <w:fldChar w:fldCharType="end"/>
        </w:r>
      </w:hyperlink>
    </w:p>
    <w:p w14:paraId="51BD392C" w14:textId="5160D4CB"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6" w:history="1">
        <w:r w:rsidR="006516FA" w:rsidRPr="0094564F">
          <w:rPr>
            <w:rStyle w:val="Hyperlink"/>
            <w:noProof/>
            <w:lang w:eastAsia="en-GB"/>
          </w:rPr>
          <w:t>3.2.23.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Processing time</w:t>
        </w:r>
        <w:r w:rsidR="006516FA">
          <w:rPr>
            <w:noProof/>
            <w:webHidden/>
          </w:rPr>
          <w:tab/>
        </w:r>
        <w:r w:rsidR="006516FA">
          <w:rPr>
            <w:noProof/>
            <w:webHidden/>
          </w:rPr>
          <w:fldChar w:fldCharType="begin"/>
        </w:r>
        <w:r w:rsidR="006516FA">
          <w:rPr>
            <w:noProof/>
            <w:webHidden/>
          </w:rPr>
          <w:instrText xml:space="preserve"> PAGEREF _Toc2329846 \h </w:instrText>
        </w:r>
        <w:r w:rsidR="006516FA">
          <w:rPr>
            <w:noProof/>
            <w:webHidden/>
          </w:rPr>
        </w:r>
        <w:r w:rsidR="006516FA">
          <w:rPr>
            <w:noProof/>
            <w:webHidden/>
          </w:rPr>
          <w:fldChar w:fldCharType="separate"/>
        </w:r>
        <w:r w:rsidR="00346598">
          <w:rPr>
            <w:noProof/>
            <w:webHidden/>
          </w:rPr>
          <w:t>21</w:t>
        </w:r>
        <w:r w:rsidR="006516FA">
          <w:rPr>
            <w:noProof/>
            <w:webHidden/>
          </w:rPr>
          <w:fldChar w:fldCharType="end"/>
        </w:r>
      </w:hyperlink>
    </w:p>
    <w:p w14:paraId="6347343C" w14:textId="7389F253"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7" w:history="1">
        <w:r w:rsidR="006516FA" w:rsidRPr="0094564F">
          <w:rPr>
            <w:rStyle w:val="Hyperlink"/>
            <w:noProof/>
          </w:rPr>
          <w:t>3.2.24.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Cost</w:t>
        </w:r>
        <w:r w:rsidR="006516FA">
          <w:rPr>
            <w:noProof/>
            <w:webHidden/>
          </w:rPr>
          <w:tab/>
        </w:r>
        <w:r w:rsidR="006516FA">
          <w:rPr>
            <w:noProof/>
            <w:webHidden/>
          </w:rPr>
          <w:fldChar w:fldCharType="begin"/>
        </w:r>
        <w:r w:rsidR="006516FA">
          <w:rPr>
            <w:noProof/>
            <w:webHidden/>
          </w:rPr>
          <w:instrText xml:space="preserve"> PAGEREF _Toc2329847 \h </w:instrText>
        </w:r>
        <w:r w:rsidR="006516FA">
          <w:rPr>
            <w:noProof/>
            <w:webHidden/>
          </w:rPr>
        </w:r>
        <w:r w:rsidR="006516FA">
          <w:rPr>
            <w:noProof/>
            <w:webHidden/>
          </w:rPr>
          <w:fldChar w:fldCharType="separate"/>
        </w:r>
        <w:r w:rsidR="00346598">
          <w:rPr>
            <w:noProof/>
            <w:webHidden/>
          </w:rPr>
          <w:t>21</w:t>
        </w:r>
        <w:r w:rsidR="006516FA">
          <w:rPr>
            <w:noProof/>
            <w:webHidden/>
          </w:rPr>
          <w:fldChar w:fldCharType="end"/>
        </w:r>
      </w:hyperlink>
    </w:p>
    <w:p w14:paraId="3DABD2A4" w14:textId="56AF09B4"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8" w:history="1">
        <w:r w:rsidR="006516FA" w:rsidRPr="0094564F">
          <w:rPr>
            <w:rStyle w:val="Hyperlink"/>
            <w:noProof/>
          </w:rPr>
          <w:t>3.2.25.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Is Described At</w:t>
        </w:r>
        <w:r w:rsidR="006516FA">
          <w:rPr>
            <w:noProof/>
            <w:webHidden/>
          </w:rPr>
          <w:tab/>
        </w:r>
        <w:r w:rsidR="006516FA">
          <w:rPr>
            <w:noProof/>
            <w:webHidden/>
          </w:rPr>
          <w:fldChar w:fldCharType="begin"/>
        </w:r>
        <w:r w:rsidR="006516FA">
          <w:rPr>
            <w:noProof/>
            <w:webHidden/>
          </w:rPr>
          <w:instrText xml:space="preserve"> PAGEREF _Toc2329848 \h </w:instrText>
        </w:r>
        <w:r w:rsidR="006516FA">
          <w:rPr>
            <w:noProof/>
            <w:webHidden/>
          </w:rPr>
        </w:r>
        <w:r w:rsidR="006516FA">
          <w:rPr>
            <w:noProof/>
            <w:webHidden/>
          </w:rPr>
          <w:fldChar w:fldCharType="separate"/>
        </w:r>
        <w:r w:rsidR="00346598">
          <w:rPr>
            <w:noProof/>
            <w:webHidden/>
          </w:rPr>
          <w:t>22</w:t>
        </w:r>
        <w:r w:rsidR="006516FA">
          <w:rPr>
            <w:noProof/>
            <w:webHidden/>
          </w:rPr>
          <w:fldChar w:fldCharType="end"/>
        </w:r>
      </w:hyperlink>
    </w:p>
    <w:p w14:paraId="03BCA630" w14:textId="6495E2B6"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9" w:history="1">
        <w:r w:rsidR="006516FA" w:rsidRPr="0094564F">
          <w:rPr>
            <w:rStyle w:val="Hyperlink"/>
            <w:noProof/>
          </w:rPr>
          <w:t>3.2.26.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Is Classified By</w:t>
        </w:r>
        <w:r w:rsidR="006516FA">
          <w:rPr>
            <w:noProof/>
            <w:webHidden/>
          </w:rPr>
          <w:tab/>
        </w:r>
        <w:r w:rsidR="006516FA">
          <w:rPr>
            <w:noProof/>
            <w:webHidden/>
          </w:rPr>
          <w:fldChar w:fldCharType="begin"/>
        </w:r>
        <w:r w:rsidR="006516FA">
          <w:rPr>
            <w:noProof/>
            <w:webHidden/>
          </w:rPr>
          <w:instrText xml:space="preserve"> PAGEREF _Toc2329849 \h </w:instrText>
        </w:r>
        <w:r w:rsidR="006516FA">
          <w:rPr>
            <w:noProof/>
            <w:webHidden/>
          </w:rPr>
        </w:r>
        <w:r w:rsidR="006516FA">
          <w:rPr>
            <w:noProof/>
            <w:webHidden/>
          </w:rPr>
          <w:fldChar w:fldCharType="separate"/>
        </w:r>
        <w:r w:rsidR="00346598">
          <w:rPr>
            <w:noProof/>
            <w:webHidden/>
          </w:rPr>
          <w:t>22</w:t>
        </w:r>
        <w:r w:rsidR="006516FA">
          <w:rPr>
            <w:noProof/>
            <w:webHidden/>
          </w:rPr>
          <w:fldChar w:fldCharType="end"/>
        </w:r>
      </w:hyperlink>
    </w:p>
    <w:p w14:paraId="77403349" w14:textId="312E6C67"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50" w:history="1">
        <w:r w:rsidR="006516FA" w:rsidRPr="0094564F">
          <w:rPr>
            <w:rStyle w:val="Hyperlink"/>
            <w:noProof/>
          </w:rPr>
          <w:t>3.3.</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Event Class</w:t>
        </w:r>
        <w:r w:rsidR="006516FA">
          <w:rPr>
            <w:noProof/>
            <w:webHidden/>
          </w:rPr>
          <w:tab/>
        </w:r>
        <w:r w:rsidR="006516FA">
          <w:rPr>
            <w:noProof/>
            <w:webHidden/>
          </w:rPr>
          <w:fldChar w:fldCharType="begin"/>
        </w:r>
        <w:r w:rsidR="006516FA">
          <w:rPr>
            <w:noProof/>
            <w:webHidden/>
          </w:rPr>
          <w:instrText xml:space="preserve"> PAGEREF _Toc2329850 \h </w:instrText>
        </w:r>
        <w:r w:rsidR="006516FA">
          <w:rPr>
            <w:noProof/>
            <w:webHidden/>
          </w:rPr>
        </w:r>
        <w:r w:rsidR="006516FA">
          <w:rPr>
            <w:noProof/>
            <w:webHidden/>
          </w:rPr>
          <w:fldChar w:fldCharType="separate"/>
        </w:r>
        <w:r w:rsidR="00346598">
          <w:rPr>
            <w:noProof/>
            <w:webHidden/>
          </w:rPr>
          <w:t>22</w:t>
        </w:r>
        <w:r w:rsidR="006516FA">
          <w:rPr>
            <w:noProof/>
            <w:webHidden/>
          </w:rPr>
          <w:fldChar w:fldCharType="end"/>
        </w:r>
      </w:hyperlink>
    </w:p>
    <w:p w14:paraId="74FC6C08" w14:textId="1EBB22A4" w:rsidR="006516FA" w:rsidRDefault="008313C0">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1" w:history="1">
        <w:r w:rsidR="006516FA" w:rsidRPr="0094564F">
          <w:rPr>
            <w:rStyle w:val="Hyperlink"/>
            <w:noProof/>
          </w:rPr>
          <w:t>3.3.1.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_Toc2329851 \h </w:instrText>
        </w:r>
        <w:r w:rsidR="006516FA">
          <w:rPr>
            <w:noProof/>
            <w:webHidden/>
          </w:rPr>
        </w:r>
        <w:r w:rsidR="006516FA">
          <w:rPr>
            <w:noProof/>
            <w:webHidden/>
          </w:rPr>
          <w:fldChar w:fldCharType="separate"/>
        </w:r>
        <w:r w:rsidR="00346598">
          <w:rPr>
            <w:noProof/>
            <w:webHidden/>
          </w:rPr>
          <w:t>22</w:t>
        </w:r>
        <w:r w:rsidR="006516FA">
          <w:rPr>
            <w:noProof/>
            <w:webHidden/>
          </w:rPr>
          <w:fldChar w:fldCharType="end"/>
        </w:r>
      </w:hyperlink>
    </w:p>
    <w:p w14:paraId="12C95A22" w14:textId="2AF41C2D" w:rsidR="006516FA" w:rsidRDefault="008313C0">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2" w:history="1">
        <w:r w:rsidR="006516FA" w:rsidRPr="0094564F">
          <w:rPr>
            <w:rStyle w:val="Hyperlink"/>
            <w:noProof/>
          </w:rPr>
          <w:t>3.3.2.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Name</w:t>
        </w:r>
        <w:r w:rsidR="006516FA">
          <w:rPr>
            <w:noProof/>
            <w:webHidden/>
          </w:rPr>
          <w:tab/>
        </w:r>
        <w:r w:rsidR="006516FA">
          <w:rPr>
            <w:noProof/>
            <w:webHidden/>
          </w:rPr>
          <w:fldChar w:fldCharType="begin"/>
        </w:r>
        <w:r w:rsidR="006516FA">
          <w:rPr>
            <w:noProof/>
            <w:webHidden/>
          </w:rPr>
          <w:instrText xml:space="preserve"> PAGEREF _Toc2329852 \h </w:instrText>
        </w:r>
        <w:r w:rsidR="006516FA">
          <w:rPr>
            <w:noProof/>
            <w:webHidden/>
          </w:rPr>
        </w:r>
        <w:r w:rsidR="006516FA">
          <w:rPr>
            <w:noProof/>
            <w:webHidden/>
          </w:rPr>
          <w:fldChar w:fldCharType="separate"/>
        </w:r>
        <w:r w:rsidR="00346598">
          <w:rPr>
            <w:noProof/>
            <w:webHidden/>
          </w:rPr>
          <w:t>22</w:t>
        </w:r>
        <w:r w:rsidR="006516FA">
          <w:rPr>
            <w:noProof/>
            <w:webHidden/>
          </w:rPr>
          <w:fldChar w:fldCharType="end"/>
        </w:r>
      </w:hyperlink>
    </w:p>
    <w:p w14:paraId="51937B21" w14:textId="2EDEE535" w:rsidR="006516FA" w:rsidRDefault="008313C0">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3" w:history="1">
        <w:r w:rsidR="006516FA" w:rsidRPr="0094564F">
          <w:rPr>
            <w:rStyle w:val="Hyperlink"/>
            <w:noProof/>
          </w:rPr>
          <w:t>3.3.3.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Description</w:t>
        </w:r>
        <w:r w:rsidR="006516FA">
          <w:rPr>
            <w:noProof/>
            <w:webHidden/>
          </w:rPr>
          <w:tab/>
        </w:r>
        <w:r w:rsidR="006516FA">
          <w:rPr>
            <w:noProof/>
            <w:webHidden/>
          </w:rPr>
          <w:fldChar w:fldCharType="begin"/>
        </w:r>
        <w:r w:rsidR="006516FA">
          <w:rPr>
            <w:noProof/>
            <w:webHidden/>
          </w:rPr>
          <w:instrText xml:space="preserve"> PAGEREF _Toc2329853 \h </w:instrText>
        </w:r>
        <w:r w:rsidR="006516FA">
          <w:rPr>
            <w:noProof/>
            <w:webHidden/>
          </w:rPr>
        </w:r>
        <w:r w:rsidR="006516FA">
          <w:rPr>
            <w:noProof/>
            <w:webHidden/>
          </w:rPr>
          <w:fldChar w:fldCharType="separate"/>
        </w:r>
        <w:r w:rsidR="00346598">
          <w:rPr>
            <w:noProof/>
            <w:webHidden/>
          </w:rPr>
          <w:t>23</w:t>
        </w:r>
        <w:r w:rsidR="006516FA">
          <w:rPr>
            <w:noProof/>
            <w:webHidden/>
          </w:rPr>
          <w:fldChar w:fldCharType="end"/>
        </w:r>
      </w:hyperlink>
    </w:p>
    <w:p w14:paraId="21E78458" w14:textId="3D184A4F" w:rsidR="006516FA" w:rsidRDefault="008313C0">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4" w:history="1">
        <w:r w:rsidR="006516FA" w:rsidRPr="0094564F">
          <w:rPr>
            <w:rStyle w:val="Hyperlink"/>
            <w:noProof/>
          </w:rPr>
          <w:t>3.3.4.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Type</w:t>
        </w:r>
        <w:r w:rsidR="006516FA">
          <w:rPr>
            <w:noProof/>
            <w:webHidden/>
          </w:rPr>
          <w:tab/>
        </w:r>
        <w:r w:rsidR="006516FA">
          <w:rPr>
            <w:noProof/>
            <w:webHidden/>
          </w:rPr>
          <w:fldChar w:fldCharType="begin"/>
        </w:r>
        <w:r w:rsidR="006516FA">
          <w:rPr>
            <w:noProof/>
            <w:webHidden/>
          </w:rPr>
          <w:instrText xml:space="preserve"> PAGEREF _Toc2329854 \h </w:instrText>
        </w:r>
        <w:r w:rsidR="006516FA">
          <w:rPr>
            <w:noProof/>
            <w:webHidden/>
          </w:rPr>
        </w:r>
        <w:r w:rsidR="006516FA">
          <w:rPr>
            <w:noProof/>
            <w:webHidden/>
          </w:rPr>
          <w:fldChar w:fldCharType="separate"/>
        </w:r>
        <w:r w:rsidR="00346598">
          <w:rPr>
            <w:noProof/>
            <w:webHidden/>
          </w:rPr>
          <w:t>23</w:t>
        </w:r>
        <w:r w:rsidR="006516FA">
          <w:rPr>
            <w:noProof/>
            <w:webHidden/>
          </w:rPr>
          <w:fldChar w:fldCharType="end"/>
        </w:r>
      </w:hyperlink>
    </w:p>
    <w:p w14:paraId="49CCF843" w14:textId="373BA8D8" w:rsidR="006516FA" w:rsidRDefault="008313C0">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5" w:history="1">
        <w:r w:rsidR="006516FA" w:rsidRPr="0094564F">
          <w:rPr>
            <w:rStyle w:val="Hyperlink"/>
            <w:noProof/>
          </w:rPr>
          <w:t>3.3.5.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Related Service</w:t>
        </w:r>
        <w:r w:rsidR="006516FA">
          <w:rPr>
            <w:noProof/>
            <w:webHidden/>
          </w:rPr>
          <w:tab/>
        </w:r>
        <w:r w:rsidR="006516FA">
          <w:rPr>
            <w:noProof/>
            <w:webHidden/>
          </w:rPr>
          <w:fldChar w:fldCharType="begin"/>
        </w:r>
        <w:r w:rsidR="006516FA">
          <w:rPr>
            <w:noProof/>
            <w:webHidden/>
          </w:rPr>
          <w:instrText xml:space="preserve"> PAGEREF _Toc2329855 \h </w:instrText>
        </w:r>
        <w:r w:rsidR="006516FA">
          <w:rPr>
            <w:noProof/>
            <w:webHidden/>
          </w:rPr>
        </w:r>
        <w:r w:rsidR="006516FA">
          <w:rPr>
            <w:noProof/>
            <w:webHidden/>
          </w:rPr>
          <w:fldChar w:fldCharType="separate"/>
        </w:r>
        <w:r w:rsidR="00346598">
          <w:rPr>
            <w:noProof/>
            <w:webHidden/>
          </w:rPr>
          <w:t>23</w:t>
        </w:r>
        <w:r w:rsidR="006516FA">
          <w:rPr>
            <w:noProof/>
            <w:webHidden/>
          </w:rPr>
          <w:fldChar w:fldCharType="end"/>
        </w:r>
      </w:hyperlink>
    </w:p>
    <w:p w14:paraId="575D0971" w14:textId="7061B7A1"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56" w:history="1">
        <w:r w:rsidR="006516FA" w:rsidRPr="0094564F">
          <w:rPr>
            <w:rStyle w:val="Hyperlink"/>
            <w:noProof/>
          </w:rPr>
          <w:t>3.4.</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Business Event Class</w:t>
        </w:r>
        <w:r w:rsidR="006516FA">
          <w:rPr>
            <w:noProof/>
            <w:webHidden/>
          </w:rPr>
          <w:tab/>
        </w:r>
        <w:r w:rsidR="006516FA">
          <w:rPr>
            <w:noProof/>
            <w:webHidden/>
          </w:rPr>
          <w:fldChar w:fldCharType="begin"/>
        </w:r>
        <w:r w:rsidR="006516FA">
          <w:rPr>
            <w:noProof/>
            <w:webHidden/>
          </w:rPr>
          <w:instrText xml:space="preserve"> PAGEREF _Toc2329856 \h </w:instrText>
        </w:r>
        <w:r w:rsidR="006516FA">
          <w:rPr>
            <w:noProof/>
            <w:webHidden/>
          </w:rPr>
        </w:r>
        <w:r w:rsidR="006516FA">
          <w:rPr>
            <w:noProof/>
            <w:webHidden/>
          </w:rPr>
          <w:fldChar w:fldCharType="separate"/>
        </w:r>
        <w:r w:rsidR="00346598">
          <w:rPr>
            <w:noProof/>
            <w:webHidden/>
          </w:rPr>
          <w:t>23</w:t>
        </w:r>
        <w:r w:rsidR="006516FA">
          <w:rPr>
            <w:noProof/>
            <w:webHidden/>
          </w:rPr>
          <w:fldChar w:fldCharType="end"/>
        </w:r>
      </w:hyperlink>
    </w:p>
    <w:p w14:paraId="27400B7E" w14:textId="62493D4A"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57" w:history="1">
        <w:r w:rsidR="006516FA" w:rsidRPr="0094564F">
          <w:rPr>
            <w:rStyle w:val="Hyperlink"/>
            <w:noProof/>
          </w:rPr>
          <w:t>3.5.</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Life Event Class</w:t>
        </w:r>
        <w:r w:rsidR="006516FA">
          <w:rPr>
            <w:noProof/>
            <w:webHidden/>
          </w:rPr>
          <w:tab/>
        </w:r>
        <w:r w:rsidR="006516FA">
          <w:rPr>
            <w:noProof/>
            <w:webHidden/>
          </w:rPr>
          <w:fldChar w:fldCharType="begin"/>
        </w:r>
        <w:r w:rsidR="006516FA">
          <w:rPr>
            <w:noProof/>
            <w:webHidden/>
          </w:rPr>
          <w:instrText xml:space="preserve"> PAGEREF _Toc2329857 \h </w:instrText>
        </w:r>
        <w:r w:rsidR="006516FA">
          <w:rPr>
            <w:noProof/>
            <w:webHidden/>
          </w:rPr>
        </w:r>
        <w:r w:rsidR="006516FA">
          <w:rPr>
            <w:noProof/>
            <w:webHidden/>
          </w:rPr>
          <w:fldChar w:fldCharType="separate"/>
        </w:r>
        <w:r w:rsidR="00346598">
          <w:rPr>
            <w:noProof/>
            <w:webHidden/>
          </w:rPr>
          <w:t>23</w:t>
        </w:r>
        <w:r w:rsidR="006516FA">
          <w:rPr>
            <w:noProof/>
            <w:webHidden/>
          </w:rPr>
          <w:fldChar w:fldCharType="end"/>
        </w:r>
      </w:hyperlink>
    </w:p>
    <w:p w14:paraId="5F05B9A3" w14:textId="44BEF4F1"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58" w:history="1">
        <w:r w:rsidR="006516FA" w:rsidRPr="0094564F">
          <w:rPr>
            <w:rStyle w:val="Hyperlink"/>
            <w:noProof/>
          </w:rPr>
          <w:t>3.6.</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Public Service Dataset Class</w:t>
        </w:r>
        <w:r w:rsidR="006516FA">
          <w:rPr>
            <w:noProof/>
            <w:webHidden/>
          </w:rPr>
          <w:tab/>
        </w:r>
        <w:r w:rsidR="006516FA">
          <w:rPr>
            <w:noProof/>
            <w:webHidden/>
          </w:rPr>
          <w:fldChar w:fldCharType="begin"/>
        </w:r>
        <w:r w:rsidR="006516FA">
          <w:rPr>
            <w:noProof/>
            <w:webHidden/>
          </w:rPr>
          <w:instrText xml:space="preserve"> PAGEREF _Toc2329858 \h </w:instrText>
        </w:r>
        <w:r w:rsidR="006516FA">
          <w:rPr>
            <w:noProof/>
            <w:webHidden/>
          </w:rPr>
        </w:r>
        <w:r w:rsidR="006516FA">
          <w:rPr>
            <w:noProof/>
            <w:webHidden/>
          </w:rPr>
          <w:fldChar w:fldCharType="separate"/>
        </w:r>
        <w:r w:rsidR="00346598">
          <w:rPr>
            <w:noProof/>
            <w:webHidden/>
          </w:rPr>
          <w:t>24</w:t>
        </w:r>
        <w:r w:rsidR="006516FA">
          <w:rPr>
            <w:noProof/>
            <w:webHidden/>
          </w:rPr>
          <w:fldChar w:fldCharType="end"/>
        </w:r>
      </w:hyperlink>
    </w:p>
    <w:p w14:paraId="79AF8C63" w14:textId="427E4788" w:rsidR="006516FA" w:rsidRDefault="008313C0">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9" w:history="1">
        <w:r w:rsidR="006516FA" w:rsidRPr="0094564F">
          <w:rPr>
            <w:rStyle w:val="Hyperlink"/>
            <w:noProof/>
          </w:rPr>
          <w:t>3.6.1.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_Toc2329859 \h </w:instrText>
        </w:r>
        <w:r w:rsidR="006516FA">
          <w:rPr>
            <w:noProof/>
            <w:webHidden/>
          </w:rPr>
        </w:r>
        <w:r w:rsidR="006516FA">
          <w:rPr>
            <w:noProof/>
            <w:webHidden/>
          </w:rPr>
          <w:fldChar w:fldCharType="separate"/>
        </w:r>
        <w:r w:rsidR="00346598">
          <w:rPr>
            <w:noProof/>
            <w:webHidden/>
          </w:rPr>
          <w:t>24</w:t>
        </w:r>
        <w:r w:rsidR="006516FA">
          <w:rPr>
            <w:noProof/>
            <w:webHidden/>
          </w:rPr>
          <w:fldChar w:fldCharType="end"/>
        </w:r>
      </w:hyperlink>
    </w:p>
    <w:p w14:paraId="5EA99A90" w14:textId="4E616636" w:rsidR="006516FA" w:rsidRDefault="008313C0">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0" w:history="1">
        <w:r w:rsidR="006516FA" w:rsidRPr="0094564F">
          <w:rPr>
            <w:rStyle w:val="Hyperlink"/>
            <w:noProof/>
          </w:rPr>
          <w:t>3.6.2.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Publisher</w:t>
        </w:r>
        <w:r w:rsidR="006516FA">
          <w:rPr>
            <w:noProof/>
            <w:webHidden/>
          </w:rPr>
          <w:tab/>
        </w:r>
        <w:r w:rsidR="006516FA">
          <w:rPr>
            <w:noProof/>
            <w:webHidden/>
          </w:rPr>
          <w:fldChar w:fldCharType="begin"/>
        </w:r>
        <w:r w:rsidR="006516FA">
          <w:rPr>
            <w:noProof/>
            <w:webHidden/>
          </w:rPr>
          <w:instrText xml:space="preserve"> PAGEREF _Toc2329860 \h </w:instrText>
        </w:r>
        <w:r w:rsidR="006516FA">
          <w:rPr>
            <w:noProof/>
            <w:webHidden/>
          </w:rPr>
        </w:r>
        <w:r w:rsidR="006516FA">
          <w:rPr>
            <w:noProof/>
            <w:webHidden/>
          </w:rPr>
          <w:fldChar w:fldCharType="separate"/>
        </w:r>
        <w:r w:rsidR="00346598">
          <w:rPr>
            <w:noProof/>
            <w:webHidden/>
          </w:rPr>
          <w:t>24</w:t>
        </w:r>
        <w:r w:rsidR="006516FA">
          <w:rPr>
            <w:noProof/>
            <w:webHidden/>
          </w:rPr>
          <w:fldChar w:fldCharType="end"/>
        </w:r>
      </w:hyperlink>
    </w:p>
    <w:p w14:paraId="2B9B7608" w14:textId="1C8BAE85" w:rsidR="006516FA" w:rsidRDefault="008313C0">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1" w:history="1">
        <w:r w:rsidR="006516FA" w:rsidRPr="0094564F">
          <w:rPr>
            <w:rStyle w:val="Hyperlink"/>
            <w:noProof/>
          </w:rPr>
          <w:t>3.6.3.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Name</w:t>
        </w:r>
        <w:r w:rsidR="006516FA">
          <w:rPr>
            <w:noProof/>
            <w:webHidden/>
          </w:rPr>
          <w:tab/>
        </w:r>
        <w:r w:rsidR="006516FA">
          <w:rPr>
            <w:noProof/>
            <w:webHidden/>
          </w:rPr>
          <w:fldChar w:fldCharType="begin"/>
        </w:r>
        <w:r w:rsidR="006516FA">
          <w:rPr>
            <w:noProof/>
            <w:webHidden/>
          </w:rPr>
          <w:instrText xml:space="preserve"> PAGEREF _Toc2329861 \h </w:instrText>
        </w:r>
        <w:r w:rsidR="006516FA">
          <w:rPr>
            <w:noProof/>
            <w:webHidden/>
          </w:rPr>
        </w:r>
        <w:r w:rsidR="006516FA">
          <w:rPr>
            <w:noProof/>
            <w:webHidden/>
          </w:rPr>
          <w:fldChar w:fldCharType="separate"/>
        </w:r>
        <w:r w:rsidR="00346598">
          <w:rPr>
            <w:noProof/>
            <w:webHidden/>
          </w:rPr>
          <w:t>24</w:t>
        </w:r>
        <w:r w:rsidR="006516FA">
          <w:rPr>
            <w:noProof/>
            <w:webHidden/>
          </w:rPr>
          <w:fldChar w:fldCharType="end"/>
        </w:r>
      </w:hyperlink>
    </w:p>
    <w:p w14:paraId="060BE415" w14:textId="2983331E" w:rsidR="006516FA" w:rsidRDefault="008313C0">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2" w:history="1">
        <w:r w:rsidR="006516FA" w:rsidRPr="0094564F">
          <w:rPr>
            <w:rStyle w:val="Hyperlink"/>
            <w:noProof/>
          </w:rPr>
          <w:t>3.6.4.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Landing Page</w:t>
        </w:r>
        <w:r w:rsidR="006516FA">
          <w:rPr>
            <w:noProof/>
            <w:webHidden/>
          </w:rPr>
          <w:tab/>
        </w:r>
        <w:r w:rsidR="006516FA">
          <w:rPr>
            <w:noProof/>
            <w:webHidden/>
          </w:rPr>
          <w:fldChar w:fldCharType="begin"/>
        </w:r>
        <w:r w:rsidR="006516FA">
          <w:rPr>
            <w:noProof/>
            <w:webHidden/>
          </w:rPr>
          <w:instrText xml:space="preserve"> PAGEREF _Toc2329862 \h </w:instrText>
        </w:r>
        <w:r w:rsidR="006516FA">
          <w:rPr>
            <w:noProof/>
            <w:webHidden/>
          </w:rPr>
        </w:r>
        <w:r w:rsidR="006516FA">
          <w:rPr>
            <w:noProof/>
            <w:webHidden/>
          </w:rPr>
          <w:fldChar w:fldCharType="separate"/>
        </w:r>
        <w:r w:rsidR="00346598">
          <w:rPr>
            <w:noProof/>
            <w:webHidden/>
          </w:rPr>
          <w:t>24</w:t>
        </w:r>
        <w:r w:rsidR="006516FA">
          <w:rPr>
            <w:noProof/>
            <w:webHidden/>
          </w:rPr>
          <w:fldChar w:fldCharType="end"/>
        </w:r>
      </w:hyperlink>
    </w:p>
    <w:p w14:paraId="11399E92" w14:textId="02CBE2E2"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63" w:history="1">
        <w:r w:rsidR="006516FA" w:rsidRPr="0094564F">
          <w:rPr>
            <w:rStyle w:val="Hyperlink"/>
            <w:noProof/>
          </w:rPr>
          <w:t>3.7.</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Participation Class</w:t>
        </w:r>
        <w:r w:rsidR="006516FA">
          <w:rPr>
            <w:noProof/>
            <w:webHidden/>
          </w:rPr>
          <w:tab/>
        </w:r>
        <w:r w:rsidR="006516FA">
          <w:rPr>
            <w:noProof/>
            <w:webHidden/>
          </w:rPr>
          <w:fldChar w:fldCharType="begin"/>
        </w:r>
        <w:r w:rsidR="006516FA">
          <w:rPr>
            <w:noProof/>
            <w:webHidden/>
          </w:rPr>
          <w:instrText xml:space="preserve"> PAGEREF _Toc2329863 \h </w:instrText>
        </w:r>
        <w:r w:rsidR="006516FA">
          <w:rPr>
            <w:noProof/>
            <w:webHidden/>
          </w:rPr>
        </w:r>
        <w:r w:rsidR="006516FA">
          <w:rPr>
            <w:noProof/>
            <w:webHidden/>
          </w:rPr>
          <w:fldChar w:fldCharType="separate"/>
        </w:r>
        <w:r w:rsidR="00346598">
          <w:rPr>
            <w:noProof/>
            <w:webHidden/>
          </w:rPr>
          <w:t>25</w:t>
        </w:r>
        <w:r w:rsidR="006516FA">
          <w:rPr>
            <w:noProof/>
            <w:webHidden/>
          </w:rPr>
          <w:fldChar w:fldCharType="end"/>
        </w:r>
      </w:hyperlink>
    </w:p>
    <w:p w14:paraId="6A850F91" w14:textId="39C1871B" w:rsidR="006516FA" w:rsidRDefault="008313C0">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4" w:history="1">
        <w:r w:rsidR="006516FA" w:rsidRPr="0094564F">
          <w:rPr>
            <w:rStyle w:val="Hyperlink"/>
            <w:noProof/>
          </w:rPr>
          <w:t>3.7.1.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_Toc2329864 \h </w:instrText>
        </w:r>
        <w:r w:rsidR="006516FA">
          <w:rPr>
            <w:noProof/>
            <w:webHidden/>
          </w:rPr>
        </w:r>
        <w:r w:rsidR="006516FA">
          <w:rPr>
            <w:noProof/>
            <w:webHidden/>
          </w:rPr>
          <w:fldChar w:fldCharType="separate"/>
        </w:r>
        <w:r w:rsidR="00346598">
          <w:rPr>
            <w:noProof/>
            <w:webHidden/>
          </w:rPr>
          <w:t>25</w:t>
        </w:r>
        <w:r w:rsidR="006516FA">
          <w:rPr>
            <w:noProof/>
            <w:webHidden/>
          </w:rPr>
          <w:fldChar w:fldCharType="end"/>
        </w:r>
      </w:hyperlink>
    </w:p>
    <w:p w14:paraId="0DB3274A" w14:textId="63A8B033" w:rsidR="006516FA" w:rsidRDefault="008313C0">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5" w:history="1">
        <w:r w:rsidR="006516FA" w:rsidRPr="0094564F">
          <w:rPr>
            <w:rStyle w:val="Hyperlink"/>
            <w:noProof/>
          </w:rPr>
          <w:t>3.7.2.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Description</w:t>
        </w:r>
        <w:r w:rsidR="006516FA">
          <w:rPr>
            <w:noProof/>
            <w:webHidden/>
          </w:rPr>
          <w:tab/>
        </w:r>
        <w:r w:rsidR="006516FA">
          <w:rPr>
            <w:noProof/>
            <w:webHidden/>
          </w:rPr>
          <w:fldChar w:fldCharType="begin"/>
        </w:r>
        <w:r w:rsidR="006516FA">
          <w:rPr>
            <w:noProof/>
            <w:webHidden/>
          </w:rPr>
          <w:instrText xml:space="preserve"> PAGEREF _Toc2329865 \h </w:instrText>
        </w:r>
        <w:r w:rsidR="006516FA">
          <w:rPr>
            <w:noProof/>
            <w:webHidden/>
          </w:rPr>
        </w:r>
        <w:r w:rsidR="006516FA">
          <w:rPr>
            <w:noProof/>
            <w:webHidden/>
          </w:rPr>
          <w:fldChar w:fldCharType="separate"/>
        </w:r>
        <w:r w:rsidR="00346598">
          <w:rPr>
            <w:noProof/>
            <w:webHidden/>
          </w:rPr>
          <w:t>25</w:t>
        </w:r>
        <w:r w:rsidR="006516FA">
          <w:rPr>
            <w:noProof/>
            <w:webHidden/>
          </w:rPr>
          <w:fldChar w:fldCharType="end"/>
        </w:r>
      </w:hyperlink>
    </w:p>
    <w:p w14:paraId="2CF6EDCB" w14:textId="1A43288A" w:rsidR="006516FA" w:rsidRDefault="008313C0">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6" w:history="1">
        <w:r w:rsidR="006516FA" w:rsidRPr="0094564F">
          <w:rPr>
            <w:rStyle w:val="Hyperlink"/>
            <w:noProof/>
          </w:rPr>
          <w:t>3.7.3.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Role</w:t>
        </w:r>
        <w:r w:rsidR="006516FA">
          <w:rPr>
            <w:noProof/>
            <w:webHidden/>
          </w:rPr>
          <w:tab/>
        </w:r>
        <w:r w:rsidR="006516FA">
          <w:rPr>
            <w:noProof/>
            <w:webHidden/>
          </w:rPr>
          <w:fldChar w:fldCharType="begin"/>
        </w:r>
        <w:r w:rsidR="006516FA">
          <w:rPr>
            <w:noProof/>
            <w:webHidden/>
          </w:rPr>
          <w:instrText xml:space="preserve"> PAGEREF _Toc2329866 \h </w:instrText>
        </w:r>
        <w:r w:rsidR="006516FA">
          <w:rPr>
            <w:noProof/>
            <w:webHidden/>
          </w:rPr>
        </w:r>
        <w:r w:rsidR="006516FA">
          <w:rPr>
            <w:noProof/>
            <w:webHidden/>
          </w:rPr>
          <w:fldChar w:fldCharType="separate"/>
        </w:r>
        <w:r w:rsidR="00346598">
          <w:rPr>
            <w:noProof/>
            <w:webHidden/>
          </w:rPr>
          <w:t>25</w:t>
        </w:r>
        <w:r w:rsidR="006516FA">
          <w:rPr>
            <w:noProof/>
            <w:webHidden/>
          </w:rPr>
          <w:fldChar w:fldCharType="end"/>
        </w:r>
      </w:hyperlink>
    </w:p>
    <w:p w14:paraId="180D4929" w14:textId="7A1FE6F9"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67" w:history="1">
        <w:r w:rsidR="006516FA" w:rsidRPr="0094564F">
          <w:rPr>
            <w:rStyle w:val="Hyperlink"/>
            <w:noProof/>
          </w:rPr>
          <w:t>3.8.</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Criterion Requirement Class</w:t>
        </w:r>
        <w:r w:rsidR="006516FA">
          <w:rPr>
            <w:noProof/>
            <w:webHidden/>
          </w:rPr>
          <w:tab/>
        </w:r>
        <w:r w:rsidR="006516FA">
          <w:rPr>
            <w:noProof/>
            <w:webHidden/>
          </w:rPr>
          <w:fldChar w:fldCharType="begin"/>
        </w:r>
        <w:r w:rsidR="006516FA">
          <w:rPr>
            <w:noProof/>
            <w:webHidden/>
          </w:rPr>
          <w:instrText xml:space="preserve"> PAGEREF _Toc2329867 \h </w:instrText>
        </w:r>
        <w:r w:rsidR="006516FA">
          <w:rPr>
            <w:noProof/>
            <w:webHidden/>
          </w:rPr>
        </w:r>
        <w:r w:rsidR="006516FA">
          <w:rPr>
            <w:noProof/>
            <w:webHidden/>
          </w:rPr>
          <w:fldChar w:fldCharType="separate"/>
        </w:r>
        <w:r w:rsidR="00346598">
          <w:rPr>
            <w:noProof/>
            <w:webHidden/>
          </w:rPr>
          <w:t>26</w:t>
        </w:r>
        <w:r w:rsidR="006516FA">
          <w:rPr>
            <w:noProof/>
            <w:webHidden/>
          </w:rPr>
          <w:fldChar w:fldCharType="end"/>
        </w:r>
      </w:hyperlink>
    </w:p>
    <w:p w14:paraId="50BC5727" w14:textId="7D12D78E" w:rsidR="006516FA" w:rsidRDefault="008313C0">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8" w:history="1">
        <w:r w:rsidR="006516FA" w:rsidRPr="0094564F">
          <w:rPr>
            <w:rStyle w:val="Hyperlink"/>
            <w:noProof/>
          </w:rPr>
          <w:t>3.8.1.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_Toc2329868 \h </w:instrText>
        </w:r>
        <w:r w:rsidR="006516FA">
          <w:rPr>
            <w:noProof/>
            <w:webHidden/>
          </w:rPr>
        </w:r>
        <w:r w:rsidR="006516FA">
          <w:rPr>
            <w:noProof/>
            <w:webHidden/>
          </w:rPr>
          <w:fldChar w:fldCharType="separate"/>
        </w:r>
        <w:r w:rsidR="00346598">
          <w:rPr>
            <w:noProof/>
            <w:webHidden/>
          </w:rPr>
          <w:t>26</w:t>
        </w:r>
        <w:r w:rsidR="006516FA">
          <w:rPr>
            <w:noProof/>
            <w:webHidden/>
          </w:rPr>
          <w:fldChar w:fldCharType="end"/>
        </w:r>
      </w:hyperlink>
    </w:p>
    <w:p w14:paraId="646841EA" w14:textId="0FB4F37B" w:rsidR="006516FA" w:rsidRDefault="008313C0">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9" w:history="1">
        <w:r w:rsidR="006516FA" w:rsidRPr="0094564F">
          <w:rPr>
            <w:rStyle w:val="Hyperlink"/>
            <w:noProof/>
            <w:lang w:eastAsia="en-GB"/>
          </w:rPr>
          <w:t>3.8.2.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Name</w:t>
        </w:r>
        <w:r w:rsidR="006516FA">
          <w:rPr>
            <w:noProof/>
            <w:webHidden/>
          </w:rPr>
          <w:tab/>
        </w:r>
        <w:r w:rsidR="006516FA">
          <w:rPr>
            <w:noProof/>
            <w:webHidden/>
          </w:rPr>
          <w:fldChar w:fldCharType="begin"/>
        </w:r>
        <w:r w:rsidR="006516FA">
          <w:rPr>
            <w:noProof/>
            <w:webHidden/>
          </w:rPr>
          <w:instrText xml:space="preserve"> PAGEREF _Toc2329869 \h </w:instrText>
        </w:r>
        <w:r w:rsidR="006516FA">
          <w:rPr>
            <w:noProof/>
            <w:webHidden/>
          </w:rPr>
        </w:r>
        <w:r w:rsidR="006516FA">
          <w:rPr>
            <w:noProof/>
            <w:webHidden/>
          </w:rPr>
          <w:fldChar w:fldCharType="separate"/>
        </w:r>
        <w:r w:rsidR="00346598">
          <w:rPr>
            <w:noProof/>
            <w:webHidden/>
          </w:rPr>
          <w:t>26</w:t>
        </w:r>
        <w:r w:rsidR="006516FA">
          <w:rPr>
            <w:noProof/>
            <w:webHidden/>
          </w:rPr>
          <w:fldChar w:fldCharType="end"/>
        </w:r>
      </w:hyperlink>
    </w:p>
    <w:p w14:paraId="0EB5AA8B" w14:textId="4CDCC798" w:rsidR="006516FA" w:rsidRDefault="008313C0">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0" w:history="1">
        <w:r w:rsidR="006516FA" w:rsidRPr="0094564F">
          <w:rPr>
            <w:rStyle w:val="Hyperlink"/>
            <w:noProof/>
            <w:lang w:eastAsia="en-GB"/>
          </w:rPr>
          <w:t>3.8.3.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Type</w:t>
        </w:r>
        <w:r w:rsidR="006516FA">
          <w:rPr>
            <w:noProof/>
            <w:webHidden/>
          </w:rPr>
          <w:tab/>
        </w:r>
        <w:r w:rsidR="006516FA">
          <w:rPr>
            <w:noProof/>
            <w:webHidden/>
          </w:rPr>
          <w:fldChar w:fldCharType="begin"/>
        </w:r>
        <w:r w:rsidR="006516FA">
          <w:rPr>
            <w:noProof/>
            <w:webHidden/>
          </w:rPr>
          <w:instrText xml:space="preserve"> PAGEREF _Toc2329870 \h </w:instrText>
        </w:r>
        <w:r w:rsidR="006516FA">
          <w:rPr>
            <w:noProof/>
            <w:webHidden/>
          </w:rPr>
        </w:r>
        <w:r w:rsidR="006516FA">
          <w:rPr>
            <w:noProof/>
            <w:webHidden/>
          </w:rPr>
          <w:fldChar w:fldCharType="separate"/>
        </w:r>
        <w:r w:rsidR="00346598">
          <w:rPr>
            <w:noProof/>
            <w:webHidden/>
          </w:rPr>
          <w:t>26</w:t>
        </w:r>
        <w:r w:rsidR="006516FA">
          <w:rPr>
            <w:noProof/>
            <w:webHidden/>
          </w:rPr>
          <w:fldChar w:fldCharType="end"/>
        </w:r>
      </w:hyperlink>
    </w:p>
    <w:p w14:paraId="6A5C45A0" w14:textId="120A2E8C"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71" w:history="1">
        <w:r w:rsidR="006516FA" w:rsidRPr="0094564F">
          <w:rPr>
            <w:rStyle w:val="Hyperlink"/>
            <w:noProof/>
          </w:rPr>
          <w:t>3.9.</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Evidence Class</w:t>
        </w:r>
        <w:r w:rsidR="006516FA">
          <w:rPr>
            <w:noProof/>
            <w:webHidden/>
          </w:rPr>
          <w:tab/>
        </w:r>
        <w:r w:rsidR="006516FA">
          <w:rPr>
            <w:noProof/>
            <w:webHidden/>
          </w:rPr>
          <w:fldChar w:fldCharType="begin"/>
        </w:r>
        <w:r w:rsidR="006516FA">
          <w:rPr>
            <w:noProof/>
            <w:webHidden/>
          </w:rPr>
          <w:instrText xml:space="preserve"> PAGEREF _Toc2329871 \h </w:instrText>
        </w:r>
        <w:r w:rsidR="006516FA">
          <w:rPr>
            <w:noProof/>
            <w:webHidden/>
          </w:rPr>
        </w:r>
        <w:r w:rsidR="006516FA">
          <w:rPr>
            <w:noProof/>
            <w:webHidden/>
          </w:rPr>
          <w:fldChar w:fldCharType="separate"/>
        </w:r>
        <w:r w:rsidR="00346598">
          <w:rPr>
            <w:noProof/>
            <w:webHidden/>
          </w:rPr>
          <w:t>26</w:t>
        </w:r>
        <w:r w:rsidR="006516FA">
          <w:rPr>
            <w:noProof/>
            <w:webHidden/>
          </w:rPr>
          <w:fldChar w:fldCharType="end"/>
        </w:r>
      </w:hyperlink>
    </w:p>
    <w:p w14:paraId="70E7EEA1" w14:textId="77181DA9" w:rsidR="006516FA" w:rsidRDefault="008313C0">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2" w:history="1">
        <w:r w:rsidR="006516FA" w:rsidRPr="0094564F">
          <w:rPr>
            <w:rStyle w:val="Hyperlink"/>
            <w:noProof/>
          </w:rPr>
          <w:t>3.9.1.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_Toc2329872 \h </w:instrText>
        </w:r>
        <w:r w:rsidR="006516FA">
          <w:rPr>
            <w:noProof/>
            <w:webHidden/>
          </w:rPr>
        </w:r>
        <w:r w:rsidR="006516FA">
          <w:rPr>
            <w:noProof/>
            <w:webHidden/>
          </w:rPr>
          <w:fldChar w:fldCharType="separate"/>
        </w:r>
        <w:r w:rsidR="00346598">
          <w:rPr>
            <w:noProof/>
            <w:webHidden/>
          </w:rPr>
          <w:t>27</w:t>
        </w:r>
        <w:r w:rsidR="006516FA">
          <w:rPr>
            <w:noProof/>
            <w:webHidden/>
          </w:rPr>
          <w:fldChar w:fldCharType="end"/>
        </w:r>
      </w:hyperlink>
    </w:p>
    <w:p w14:paraId="0CBA78B9" w14:textId="18ABA2EC" w:rsidR="006516FA" w:rsidRDefault="008313C0">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3" w:history="1">
        <w:r w:rsidR="006516FA" w:rsidRPr="0094564F">
          <w:rPr>
            <w:rStyle w:val="Hyperlink"/>
            <w:noProof/>
            <w:lang w:eastAsia="en-GB"/>
          </w:rPr>
          <w:t>3.9.2.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Name</w:t>
        </w:r>
        <w:r w:rsidR="006516FA">
          <w:rPr>
            <w:noProof/>
            <w:webHidden/>
          </w:rPr>
          <w:tab/>
        </w:r>
        <w:r w:rsidR="006516FA">
          <w:rPr>
            <w:noProof/>
            <w:webHidden/>
          </w:rPr>
          <w:fldChar w:fldCharType="begin"/>
        </w:r>
        <w:r w:rsidR="006516FA">
          <w:rPr>
            <w:noProof/>
            <w:webHidden/>
          </w:rPr>
          <w:instrText xml:space="preserve"> PAGEREF _Toc2329873 \h </w:instrText>
        </w:r>
        <w:r w:rsidR="006516FA">
          <w:rPr>
            <w:noProof/>
            <w:webHidden/>
          </w:rPr>
        </w:r>
        <w:r w:rsidR="006516FA">
          <w:rPr>
            <w:noProof/>
            <w:webHidden/>
          </w:rPr>
          <w:fldChar w:fldCharType="separate"/>
        </w:r>
        <w:r w:rsidR="00346598">
          <w:rPr>
            <w:noProof/>
            <w:webHidden/>
          </w:rPr>
          <w:t>27</w:t>
        </w:r>
        <w:r w:rsidR="006516FA">
          <w:rPr>
            <w:noProof/>
            <w:webHidden/>
          </w:rPr>
          <w:fldChar w:fldCharType="end"/>
        </w:r>
      </w:hyperlink>
    </w:p>
    <w:p w14:paraId="68B609C7" w14:textId="15279D5B" w:rsidR="006516FA" w:rsidRDefault="008313C0">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4" w:history="1">
        <w:r w:rsidR="006516FA" w:rsidRPr="0094564F">
          <w:rPr>
            <w:rStyle w:val="Hyperlink"/>
            <w:noProof/>
            <w:lang w:eastAsia="en-GB"/>
          </w:rPr>
          <w:t>3.9.3.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Description</w:t>
        </w:r>
        <w:r w:rsidR="006516FA">
          <w:rPr>
            <w:noProof/>
            <w:webHidden/>
          </w:rPr>
          <w:tab/>
        </w:r>
        <w:r w:rsidR="006516FA">
          <w:rPr>
            <w:noProof/>
            <w:webHidden/>
          </w:rPr>
          <w:fldChar w:fldCharType="begin"/>
        </w:r>
        <w:r w:rsidR="006516FA">
          <w:rPr>
            <w:noProof/>
            <w:webHidden/>
          </w:rPr>
          <w:instrText xml:space="preserve"> PAGEREF _Toc2329874 \h </w:instrText>
        </w:r>
        <w:r w:rsidR="006516FA">
          <w:rPr>
            <w:noProof/>
            <w:webHidden/>
          </w:rPr>
        </w:r>
        <w:r w:rsidR="006516FA">
          <w:rPr>
            <w:noProof/>
            <w:webHidden/>
          </w:rPr>
          <w:fldChar w:fldCharType="separate"/>
        </w:r>
        <w:r w:rsidR="00346598">
          <w:rPr>
            <w:noProof/>
            <w:webHidden/>
          </w:rPr>
          <w:t>27</w:t>
        </w:r>
        <w:r w:rsidR="006516FA">
          <w:rPr>
            <w:noProof/>
            <w:webHidden/>
          </w:rPr>
          <w:fldChar w:fldCharType="end"/>
        </w:r>
      </w:hyperlink>
    </w:p>
    <w:p w14:paraId="2AA1F674" w14:textId="5C5706F9" w:rsidR="006516FA" w:rsidRDefault="008313C0">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5" w:history="1">
        <w:r w:rsidR="006516FA" w:rsidRPr="0094564F">
          <w:rPr>
            <w:rStyle w:val="Hyperlink"/>
            <w:noProof/>
            <w:lang w:eastAsia="en-GB"/>
          </w:rPr>
          <w:t>3.9.4.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Type</w:t>
        </w:r>
        <w:r w:rsidR="006516FA">
          <w:rPr>
            <w:noProof/>
            <w:webHidden/>
          </w:rPr>
          <w:tab/>
        </w:r>
        <w:r w:rsidR="006516FA">
          <w:rPr>
            <w:noProof/>
            <w:webHidden/>
          </w:rPr>
          <w:fldChar w:fldCharType="begin"/>
        </w:r>
        <w:r w:rsidR="006516FA">
          <w:rPr>
            <w:noProof/>
            <w:webHidden/>
          </w:rPr>
          <w:instrText xml:space="preserve"> PAGEREF _Toc2329875 \h </w:instrText>
        </w:r>
        <w:r w:rsidR="006516FA">
          <w:rPr>
            <w:noProof/>
            <w:webHidden/>
          </w:rPr>
        </w:r>
        <w:r w:rsidR="006516FA">
          <w:rPr>
            <w:noProof/>
            <w:webHidden/>
          </w:rPr>
          <w:fldChar w:fldCharType="separate"/>
        </w:r>
        <w:r w:rsidR="00346598">
          <w:rPr>
            <w:noProof/>
            <w:webHidden/>
          </w:rPr>
          <w:t>27</w:t>
        </w:r>
        <w:r w:rsidR="006516FA">
          <w:rPr>
            <w:noProof/>
            <w:webHidden/>
          </w:rPr>
          <w:fldChar w:fldCharType="end"/>
        </w:r>
      </w:hyperlink>
    </w:p>
    <w:p w14:paraId="22788DD8" w14:textId="293522F0" w:rsidR="006516FA" w:rsidRDefault="008313C0">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6" w:history="1">
        <w:r w:rsidR="006516FA" w:rsidRPr="0094564F">
          <w:rPr>
            <w:rStyle w:val="Hyperlink"/>
            <w:noProof/>
            <w:lang w:eastAsia="en-GB"/>
          </w:rPr>
          <w:t>3.9.5.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Related Documentation</w:t>
        </w:r>
        <w:r w:rsidR="006516FA">
          <w:rPr>
            <w:noProof/>
            <w:webHidden/>
          </w:rPr>
          <w:tab/>
        </w:r>
        <w:r w:rsidR="006516FA">
          <w:rPr>
            <w:noProof/>
            <w:webHidden/>
          </w:rPr>
          <w:fldChar w:fldCharType="begin"/>
        </w:r>
        <w:r w:rsidR="006516FA">
          <w:rPr>
            <w:noProof/>
            <w:webHidden/>
          </w:rPr>
          <w:instrText xml:space="preserve"> PAGEREF _Toc2329876 \h </w:instrText>
        </w:r>
        <w:r w:rsidR="006516FA">
          <w:rPr>
            <w:noProof/>
            <w:webHidden/>
          </w:rPr>
        </w:r>
        <w:r w:rsidR="006516FA">
          <w:rPr>
            <w:noProof/>
            <w:webHidden/>
          </w:rPr>
          <w:fldChar w:fldCharType="separate"/>
        </w:r>
        <w:r w:rsidR="00346598">
          <w:rPr>
            <w:noProof/>
            <w:webHidden/>
          </w:rPr>
          <w:t>27</w:t>
        </w:r>
        <w:r w:rsidR="006516FA">
          <w:rPr>
            <w:noProof/>
            <w:webHidden/>
          </w:rPr>
          <w:fldChar w:fldCharType="end"/>
        </w:r>
      </w:hyperlink>
    </w:p>
    <w:p w14:paraId="05E658CF" w14:textId="2A26654F" w:rsidR="006516FA" w:rsidRDefault="008313C0">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7" w:history="1">
        <w:r w:rsidR="006516FA" w:rsidRPr="0094564F">
          <w:rPr>
            <w:rStyle w:val="Hyperlink"/>
            <w:noProof/>
            <w:lang w:eastAsia="en-GB"/>
          </w:rPr>
          <w:t>3.9.6.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Language</w:t>
        </w:r>
        <w:r w:rsidR="006516FA">
          <w:rPr>
            <w:noProof/>
            <w:webHidden/>
          </w:rPr>
          <w:tab/>
        </w:r>
        <w:r w:rsidR="006516FA">
          <w:rPr>
            <w:noProof/>
            <w:webHidden/>
          </w:rPr>
          <w:fldChar w:fldCharType="begin"/>
        </w:r>
        <w:r w:rsidR="006516FA">
          <w:rPr>
            <w:noProof/>
            <w:webHidden/>
          </w:rPr>
          <w:instrText xml:space="preserve"> PAGEREF _Toc2329877 \h </w:instrText>
        </w:r>
        <w:r w:rsidR="006516FA">
          <w:rPr>
            <w:noProof/>
            <w:webHidden/>
          </w:rPr>
        </w:r>
        <w:r w:rsidR="006516FA">
          <w:rPr>
            <w:noProof/>
            <w:webHidden/>
          </w:rPr>
          <w:fldChar w:fldCharType="separate"/>
        </w:r>
        <w:r w:rsidR="00346598">
          <w:rPr>
            <w:noProof/>
            <w:webHidden/>
          </w:rPr>
          <w:t>28</w:t>
        </w:r>
        <w:r w:rsidR="006516FA">
          <w:rPr>
            <w:noProof/>
            <w:webHidden/>
          </w:rPr>
          <w:fldChar w:fldCharType="end"/>
        </w:r>
      </w:hyperlink>
    </w:p>
    <w:p w14:paraId="70E9BFA8" w14:textId="64D96BE1"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78" w:history="1">
        <w:r w:rsidR="006516FA" w:rsidRPr="0094564F">
          <w:rPr>
            <w:rStyle w:val="Hyperlink"/>
            <w:noProof/>
          </w:rPr>
          <w:t>3.10.</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Output Class</w:t>
        </w:r>
        <w:r w:rsidR="006516FA">
          <w:rPr>
            <w:noProof/>
            <w:webHidden/>
          </w:rPr>
          <w:tab/>
        </w:r>
        <w:r w:rsidR="006516FA">
          <w:rPr>
            <w:noProof/>
            <w:webHidden/>
          </w:rPr>
          <w:fldChar w:fldCharType="begin"/>
        </w:r>
        <w:r w:rsidR="006516FA">
          <w:rPr>
            <w:noProof/>
            <w:webHidden/>
          </w:rPr>
          <w:instrText xml:space="preserve"> PAGEREF _Toc2329878 \h </w:instrText>
        </w:r>
        <w:r w:rsidR="006516FA">
          <w:rPr>
            <w:noProof/>
            <w:webHidden/>
          </w:rPr>
        </w:r>
        <w:r w:rsidR="006516FA">
          <w:rPr>
            <w:noProof/>
            <w:webHidden/>
          </w:rPr>
          <w:fldChar w:fldCharType="separate"/>
        </w:r>
        <w:r w:rsidR="00346598">
          <w:rPr>
            <w:noProof/>
            <w:webHidden/>
          </w:rPr>
          <w:t>28</w:t>
        </w:r>
        <w:r w:rsidR="006516FA">
          <w:rPr>
            <w:noProof/>
            <w:webHidden/>
          </w:rPr>
          <w:fldChar w:fldCharType="end"/>
        </w:r>
      </w:hyperlink>
    </w:p>
    <w:p w14:paraId="526A94A7" w14:textId="6CCBE97C"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79" w:history="1">
        <w:r w:rsidR="006516FA" w:rsidRPr="0094564F">
          <w:rPr>
            <w:rStyle w:val="Hyperlink"/>
            <w:noProof/>
          </w:rPr>
          <w:t>3.10.1.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_Toc2329879 \h </w:instrText>
        </w:r>
        <w:r w:rsidR="006516FA">
          <w:rPr>
            <w:noProof/>
            <w:webHidden/>
          </w:rPr>
        </w:r>
        <w:r w:rsidR="006516FA">
          <w:rPr>
            <w:noProof/>
            <w:webHidden/>
          </w:rPr>
          <w:fldChar w:fldCharType="separate"/>
        </w:r>
        <w:r w:rsidR="00346598">
          <w:rPr>
            <w:noProof/>
            <w:webHidden/>
          </w:rPr>
          <w:t>28</w:t>
        </w:r>
        <w:r w:rsidR="006516FA">
          <w:rPr>
            <w:noProof/>
            <w:webHidden/>
          </w:rPr>
          <w:fldChar w:fldCharType="end"/>
        </w:r>
      </w:hyperlink>
    </w:p>
    <w:p w14:paraId="5DD5B7FD" w14:textId="741177E4"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0" w:history="1">
        <w:r w:rsidR="006516FA" w:rsidRPr="0094564F">
          <w:rPr>
            <w:rStyle w:val="Hyperlink"/>
            <w:noProof/>
            <w:lang w:eastAsia="en-GB"/>
          </w:rPr>
          <w:t>3.10.2.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Name</w:t>
        </w:r>
        <w:r w:rsidR="006516FA">
          <w:rPr>
            <w:noProof/>
            <w:webHidden/>
          </w:rPr>
          <w:tab/>
        </w:r>
        <w:r w:rsidR="006516FA">
          <w:rPr>
            <w:noProof/>
            <w:webHidden/>
          </w:rPr>
          <w:fldChar w:fldCharType="begin"/>
        </w:r>
        <w:r w:rsidR="006516FA">
          <w:rPr>
            <w:noProof/>
            <w:webHidden/>
          </w:rPr>
          <w:instrText xml:space="preserve"> PAGEREF _Toc2329880 \h </w:instrText>
        </w:r>
        <w:r w:rsidR="006516FA">
          <w:rPr>
            <w:noProof/>
            <w:webHidden/>
          </w:rPr>
        </w:r>
        <w:r w:rsidR="006516FA">
          <w:rPr>
            <w:noProof/>
            <w:webHidden/>
          </w:rPr>
          <w:fldChar w:fldCharType="separate"/>
        </w:r>
        <w:r w:rsidR="00346598">
          <w:rPr>
            <w:noProof/>
            <w:webHidden/>
          </w:rPr>
          <w:t>28</w:t>
        </w:r>
        <w:r w:rsidR="006516FA">
          <w:rPr>
            <w:noProof/>
            <w:webHidden/>
          </w:rPr>
          <w:fldChar w:fldCharType="end"/>
        </w:r>
      </w:hyperlink>
    </w:p>
    <w:p w14:paraId="6B003F45" w14:textId="48CB4DC2"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1" w:history="1">
        <w:r w:rsidR="006516FA" w:rsidRPr="0094564F">
          <w:rPr>
            <w:rStyle w:val="Hyperlink"/>
            <w:noProof/>
            <w:lang w:eastAsia="en-GB"/>
          </w:rPr>
          <w:t>3.10.3.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Description</w:t>
        </w:r>
        <w:r w:rsidR="006516FA">
          <w:rPr>
            <w:noProof/>
            <w:webHidden/>
          </w:rPr>
          <w:tab/>
        </w:r>
        <w:r w:rsidR="006516FA">
          <w:rPr>
            <w:noProof/>
            <w:webHidden/>
          </w:rPr>
          <w:fldChar w:fldCharType="begin"/>
        </w:r>
        <w:r w:rsidR="006516FA">
          <w:rPr>
            <w:noProof/>
            <w:webHidden/>
          </w:rPr>
          <w:instrText xml:space="preserve"> PAGEREF _Toc2329881 \h </w:instrText>
        </w:r>
        <w:r w:rsidR="006516FA">
          <w:rPr>
            <w:noProof/>
            <w:webHidden/>
          </w:rPr>
        </w:r>
        <w:r w:rsidR="006516FA">
          <w:rPr>
            <w:noProof/>
            <w:webHidden/>
          </w:rPr>
          <w:fldChar w:fldCharType="separate"/>
        </w:r>
        <w:r w:rsidR="00346598">
          <w:rPr>
            <w:noProof/>
            <w:webHidden/>
          </w:rPr>
          <w:t>28</w:t>
        </w:r>
        <w:r w:rsidR="006516FA">
          <w:rPr>
            <w:noProof/>
            <w:webHidden/>
          </w:rPr>
          <w:fldChar w:fldCharType="end"/>
        </w:r>
      </w:hyperlink>
    </w:p>
    <w:p w14:paraId="03883C85" w14:textId="63B1D328"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2" w:history="1">
        <w:r w:rsidR="006516FA" w:rsidRPr="0094564F">
          <w:rPr>
            <w:rStyle w:val="Hyperlink"/>
            <w:noProof/>
            <w:lang w:eastAsia="en-GB"/>
          </w:rPr>
          <w:t>3.10.4.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Type</w:t>
        </w:r>
        <w:r w:rsidR="006516FA">
          <w:rPr>
            <w:noProof/>
            <w:webHidden/>
          </w:rPr>
          <w:tab/>
        </w:r>
        <w:r w:rsidR="006516FA">
          <w:rPr>
            <w:noProof/>
            <w:webHidden/>
          </w:rPr>
          <w:fldChar w:fldCharType="begin"/>
        </w:r>
        <w:r w:rsidR="006516FA">
          <w:rPr>
            <w:noProof/>
            <w:webHidden/>
          </w:rPr>
          <w:instrText xml:space="preserve"> PAGEREF _Toc2329882 \h </w:instrText>
        </w:r>
        <w:r w:rsidR="006516FA">
          <w:rPr>
            <w:noProof/>
            <w:webHidden/>
          </w:rPr>
        </w:r>
        <w:r w:rsidR="006516FA">
          <w:rPr>
            <w:noProof/>
            <w:webHidden/>
          </w:rPr>
          <w:fldChar w:fldCharType="separate"/>
        </w:r>
        <w:r w:rsidR="00346598">
          <w:rPr>
            <w:noProof/>
            <w:webHidden/>
          </w:rPr>
          <w:t>28</w:t>
        </w:r>
        <w:r w:rsidR="006516FA">
          <w:rPr>
            <w:noProof/>
            <w:webHidden/>
          </w:rPr>
          <w:fldChar w:fldCharType="end"/>
        </w:r>
      </w:hyperlink>
    </w:p>
    <w:p w14:paraId="1C8676F0" w14:textId="3E3A59B4"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83" w:history="1">
        <w:r w:rsidR="006516FA" w:rsidRPr="0094564F">
          <w:rPr>
            <w:rStyle w:val="Hyperlink"/>
            <w:noProof/>
          </w:rPr>
          <w:t>3.11.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Cost Class</w:t>
        </w:r>
        <w:r w:rsidR="006516FA">
          <w:rPr>
            <w:noProof/>
            <w:webHidden/>
          </w:rPr>
          <w:tab/>
        </w:r>
        <w:r w:rsidR="006516FA">
          <w:rPr>
            <w:noProof/>
            <w:webHidden/>
          </w:rPr>
          <w:fldChar w:fldCharType="begin"/>
        </w:r>
        <w:r w:rsidR="006516FA">
          <w:rPr>
            <w:noProof/>
            <w:webHidden/>
          </w:rPr>
          <w:instrText xml:space="preserve"> PAGEREF _Toc2329883 \h </w:instrText>
        </w:r>
        <w:r w:rsidR="006516FA">
          <w:rPr>
            <w:noProof/>
            <w:webHidden/>
          </w:rPr>
        </w:r>
        <w:r w:rsidR="006516FA">
          <w:rPr>
            <w:noProof/>
            <w:webHidden/>
          </w:rPr>
          <w:fldChar w:fldCharType="separate"/>
        </w:r>
        <w:r w:rsidR="00346598">
          <w:rPr>
            <w:noProof/>
            <w:webHidden/>
          </w:rPr>
          <w:t>29</w:t>
        </w:r>
        <w:r w:rsidR="006516FA">
          <w:rPr>
            <w:noProof/>
            <w:webHidden/>
          </w:rPr>
          <w:fldChar w:fldCharType="end"/>
        </w:r>
      </w:hyperlink>
    </w:p>
    <w:p w14:paraId="6D8D86A3" w14:textId="37D75771"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4" w:history="1">
        <w:r w:rsidR="006516FA" w:rsidRPr="0094564F">
          <w:rPr>
            <w:rStyle w:val="Hyperlink"/>
            <w:noProof/>
          </w:rPr>
          <w:t>3.11.1.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_Toc2329884 \h </w:instrText>
        </w:r>
        <w:r w:rsidR="006516FA">
          <w:rPr>
            <w:noProof/>
            <w:webHidden/>
          </w:rPr>
        </w:r>
        <w:r w:rsidR="006516FA">
          <w:rPr>
            <w:noProof/>
            <w:webHidden/>
          </w:rPr>
          <w:fldChar w:fldCharType="separate"/>
        </w:r>
        <w:r w:rsidR="00346598">
          <w:rPr>
            <w:noProof/>
            <w:webHidden/>
          </w:rPr>
          <w:t>29</w:t>
        </w:r>
        <w:r w:rsidR="006516FA">
          <w:rPr>
            <w:noProof/>
            <w:webHidden/>
          </w:rPr>
          <w:fldChar w:fldCharType="end"/>
        </w:r>
      </w:hyperlink>
    </w:p>
    <w:p w14:paraId="697316EB" w14:textId="1E71C2D2"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5" w:history="1">
        <w:r w:rsidR="006516FA" w:rsidRPr="0094564F">
          <w:rPr>
            <w:rStyle w:val="Hyperlink"/>
            <w:noProof/>
          </w:rPr>
          <w:t>3.11.2.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Value</w:t>
        </w:r>
        <w:r w:rsidR="006516FA">
          <w:rPr>
            <w:noProof/>
            <w:webHidden/>
          </w:rPr>
          <w:tab/>
        </w:r>
        <w:r w:rsidR="006516FA">
          <w:rPr>
            <w:noProof/>
            <w:webHidden/>
          </w:rPr>
          <w:fldChar w:fldCharType="begin"/>
        </w:r>
        <w:r w:rsidR="006516FA">
          <w:rPr>
            <w:noProof/>
            <w:webHidden/>
          </w:rPr>
          <w:instrText xml:space="preserve"> PAGEREF _Toc2329885 \h </w:instrText>
        </w:r>
        <w:r w:rsidR="006516FA">
          <w:rPr>
            <w:noProof/>
            <w:webHidden/>
          </w:rPr>
        </w:r>
        <w:r w:rsidR="006516FA">
          <w:rPr>
            <w:noProof/>
            <w:webHidden/>
          </w:rPr>
          <w:fldChar w:fldCharType="separate"/>
        </w:r>
        <w:r w:rsidR="00346598">
          <w:rPr>
            <w:noProof/>
            <w:webHidden/>
          </w:rPr>
          <w:t>29</w:t>
        </w:r>
        <w:r w:rsidR="006516FA">
          <w:rPr>
            <w:noProof/>
            <w:webHidden/>
          </w:rPr>
          <w:fldChar w:fldCharType="end"/>
        </w:r>
      </w:hyperlink>
    </w:p>
    <w:p w14:paraId="7F433160" w14:textId="2AE3B936"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6" w:history="1">
        <w:r w:rsidR="006516FA" w:rsidRPr="0094564F">
          <w:rPr>
            <w:rStyle w:val="Hyperlink"/>
            <w:noProof/>
          </w:rPr>
          <w:t>3.11.3.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Currency</w:t>
        </w:r>
        <w:r w:rsidR="006516FA">
          <w:rPr>
            <w:noProof/>
            <w:webHidden/>
          </w:rPr>
          <w:tab/>
        </w:r>
        <w:r w:rsidR="006516FA">
          <w:rPr>
            <w:noProof/>
            <w:webHidden/>
          </w:rPr>
          <w:fldChar w:fldCharType="begin"/>
        </w:r>
        <w:r w:rsidR="006516FA">
          <w:rPr>
            <w:noProof/>
            <w:webHidden/>
          </w:rPr>
          <w:instrText xml:space="preserve"> PAGEREF _Toc2329886 \h </w:instrText>
        </w:r>
        <w:r w:rsidR="006516FA">
          <w:rPr>
            <w:noProof/>
            <w:webHidden/>
          </w:rPr>
        </w:r>
        <w:r w:rsidR="006516FA">
          <w:rPr>
            <w:noProof/>
            <w:webHidden/>
          </w:rPr>
          <w:fldChar w:fldCharType="separate"/>
        </w:r>
        <w:r w:rsidR="00346598">
          <w:rPr>
            <w:noProof/>
            <w:webHidden/>
          </w:rPr>
          <w:t>29</w:t>
        </w:r>
        <w:r w:rsidR="006516FA">
          <w:rPr>
            <w:noProof/>
            <w:webHidden/>
          </w:rPr>
          <w:fldChar w:fldCharType="end"/>
        </w:r>
      </w:hyperlink>
    </w:p>
    <w:p w14:paraId="4FCA2151" w14:textId="5FAD9603"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7" w:history="1">
        <w:r w:rsidR="006516FA" w:rsidRPr="0094564F">
          <w:rPr>
            <w:rStyle w:val="Hyperlink"/>
            <w:noProof/>
          </w:rPr>
          <w:t>3.11.4.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Description</w:t>
        </w:r>
        <w:r w:rsidR="006516FA">
          <w:rPr>
            <w:noProof/>
            <w:webHidden/>
          </w:rPr>
          <w:tab/>
        </w:r>
        <w:r w:rsidR="006516FA">
          <w:rPr>
            <w:noProof/>
            <w:webHidden/>
          </w:rPr>
          <w:fldChar w:fldCharType="begin"/>
        </w:r>
        <w:r w:rsidR="006516FA">
          <w:rPr>
            <w:noProof/>
            <w:webHidden/>
          </w:rPr>
          <w:instrText xml:space="preserve"> PAGEREF _Toc2329887 \h </w:instrText>
        </w:r>
        <w:r w:rsidR="006516FA">
          <w:rPr>
            <w:noProof/>
            <w:webHidden/>
          </w:rPr>
        </w:r>
        <w:r w:rsidR="006516FA">
          <w:rPr>
            <w:noProof/>
            <w:webHidden/>
          </w:rPr>
          <w:fldChar w:fldCharType="separate"/>
        </w:r>
        <w:r w:rsidR="00346598">
          <w:rPr>
            <w:noProof/>
            <w:webHidden/>
          </w:rPr>
          <w:t>29</w:t>
        </w:r>
        <w:r w:rsidR="006516FA">
          <w:rPr>
            <w:noProof/>
            <w:webHidden/>
          </w:rPr>
          <w:fldChar w:fldCharType="end"/>
        </w:r>
      </w:hyperlink>
    </w:p>
    <w:p w14:paraId="186CFA91" w14:textId="1C1EBE10"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8" w:history="1">
        <w:r w:rsidR="006516FA" w:rsidRPr="0094564F">
          <w:rPr>
            <w:rStyle w:val="Hyperlink"/>
            <w:noProof/>
          </w:rPr>
          <w:t>3.11.5.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Is Defined By</w:t>
        </w:r>
        <w:r w:rsidR="006516FA">
          <w:rPr>
            <w:noProof/>
            <w:webHidden/>
          </w:rPr>
          <w:tab/>
        </w:r>
        <w:r w:rsidR="006516FA">
          <w:rPr>
            <w:noProof/>
            <w:webHidden/>
          </w:rPr>
          <w:fldChar w:fldCharType="begin"/>
        </w:r>
        <w:r w:rsidR="006516FA">
          <w:rPr>
            <w:noProof/>
            <w:webHidden/>
          </w:rPr>
          <w:instrText xml:space="preserve"> PAGEREF _Toc2329888 \h </w:instrText>
        </w:r>
        <w:r w:rsidR="006516FA">
          <w:rPr>
            <w:noProof/>
            <w:webHidden/>
          </w:rPr>
        </w:r>
        <w:r w:rsidR="006516FA">
          <w:rPr>
            <w:noProof/>
            <w:webHidden/>
          </w:rPr>
          <w:fldChar w:fldCharType="separate"/>
        </w:r>
        <w:r w:rsidR="00346598">
          <w:rPr>
            <w:noProof/>
            <w:webHidden/>
          </w:rPr>
          <w:t>29</w:t>
        </w:r>
        <w:r w:rsidR="006516FA">
          <w:rPr>
            <w:noProof/>
            <w:webHidden/>
          </w:rPr>
          <w:fldChar w:fldCharType="end"/>
        </w:r>
      </w:hyperlink>
    </w:p>
    <w:p w14:paraId="27D553DC" w14:textId="37B2D489"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9" w:history="1">
        <w:r w:rsidR="006516FA" w:rsidRPr="0094564F">
          <w:rPr>
            <w:rStyle w:val="Hyperlink"/>
            <w:noProof/>
          </w:rPr>
          <w:t>3.11.6.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If Accessed Through</w:t>
        </w:r>
        <w:r w:rsidR="006516FA">
          <w:rPr>
            <w:noProof/>
            <w:webHidden/>
          </w:rPr>
          <w:tab/>
        </w:r>
        <w:r w:rsidR="006516FA">
          <w:rPr>
            <w:noProof/>
            <w:webHidden/>
          </w:rPr>
          <w:fldChar w:fldCharType="begin"/>
        </w:r>
        <w:r w:rsidR="006516FA">
          <w:rPr>
            <w:noProof/>
            <w:webHidden/>
          </w:rPr>
          <w:instrText xml:space="preserve"> PAGEREF _Toc2329889 \h </w:instrText>
        </w:r>
        <w:r w:rsidR="006516FA">
          <w:rPr>
            <w:noProof/>
            <w:webHidden/>
          </w:rPr>
        </w:r>
        <w:r w:rsidR="006516FA">
          <w:rPr>
            <w:noProof/>
            <w:webHidden/>
          </w:rPr>
          <w:fldChar w:fldCharType="separate"/>
        </w:r>
        <w:r w:rsidR="00346598">
          <w:rPr>
            <w:noProof/>
            <w:webHidden/>
          </w:rPr>
          <w:t>30</w:t>
        </w:r>
        <w:r w:rsidR="006516FA">
          <w:rPr>
            <w:noProof/>
            <w:webHidden/>
          </w:rPr>
          <w:fldChar w:fldCharType="end"/>
        </w:r>
      </w:hyperlink>
    </w:p>
    <w:p w14:paraId="3DFEE7D4" w14:textId="57D36C23"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90" w:history="1">
        <w:r w:rsidR="006516FA" w:rsidRPr="0094564F">
          <w:rPr>
            <w:rStyle w:val="Hyperlink"/>
            <w:noProof/>
          </w:rPr>
          <w:t>3.12.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Channel Class</w:t>
        </w:r>
        <w:r w:rsidR="006516FA">
          <w:rPr>
            <w:noProof/>
            <w:webHidden/>
          </w:rPr>
          <w:tab/>
        </w:r>
        <w:r w:rsidR="006516FA">
          <w:rPr>
            <w:noProof/>
            <w:webHidden/>
          </w:rPr>
          <w:fldChar w:fldCharType="begin"/>
        </w:r>
        <w:r w:rsidR="006516FA">
          <w:rPr>
            <w:noProof/>
            <w:webHidden/>
          </w:rPr>
          <w:instrText xml:space="preserve"> PAGEREF _Toc2329890 \h </w:instrText>
        </w:r>
        <w:r w:rsidR="006516FA">
          <w:rPr>
            <w:noProof/>
            <w:webHidden/>
          </w:rPr>
        </w:r>
        <w:r w:rsidR="006516FA">
          <w:rPr>
            <w:noProof/>
            <w:webHidden/>
          </w:rPr>
          <w:fldChar w:fldCharType="separate"/>
        </w:r>
        <w:r w:rsidR="00346598">
          <w:rPr>
            <w:noProof/>
            <w:webHidden/>
          </w:rPr>
          <w:t>30</w:t>
        </w:r>
        <w:r w:rsidR="006516FA">
          <w:rPr>
            <w:noProof/>
            <w:webHidden/>
          </w:rPr>
          <w:fldChar w:fldCharType="end"/>
        </w:r>
      </w:hyperlink>
    </w:p>
    <w:p w14:paraId="77107FBC" w14:textId="41AFC9DC"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1" w:history="1">
        <w:r w:rsidR="006516FA" w:rsidRPr="0094564F">
          <w:rPr>
            <w:rStyle w:val="Hyperlink"/>
            <w:noProof/>
          </w:rPr>
          <w:t>3.12.1.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_Toc2329891 \h </w:instrText>
        </w:r>
        <w:r w:rsidR="006516FA">
          <w:rPr>
            <w:noProof/>
            <w:webHidden/>
          </w:rPr>
        </w:r>
        <w:r w:rsidR="006516FA">
          <w:rPr>
            <w:noProof/>
            <w:webHidden/>
          </w:rPr>
          <w:fldChar w:fldCharType="separate"/>
        </w:r>
        <w:r w:rsidR="00346598">
          <w:rPr>
            <w:noProof/>
            <w:webHidden/>
          </w:rPr>
          <w:t>30</w:t>
        </w:r>
        <w:r w:rsidR="006516FA">
          <w:rPr>
            <w:noProof/>
            <w:webHidden/>
          </w:rPr>
          <w:fldChar w:fldCharType="end"/>
        </w:r>
      </w:hyperlink>
    </w:p>
    <w:p w14:paraId="4F0159B0" w14:textId="1886D0CB"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2" w:history="1">
        <w:r w:rsidR="006516FA" w:rsidRPr="0094564F">
          <w:rPr>
            <w:rStyle w:val="Hyperlink"/>
            <w:noProof/>
            <w:lang w:eastAsia="en-GB"/>
          </w:rPr>
          <w:t>3.12.2.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Owned By</w:t>
        </w:r>
        <w:r w:rsidR="006516FA">
          <w:rPr>
            <w:noProof/>
            <w:webHidden/>
          </w:rPr>
          <w:tab/>
        </w:r>
        <w:r w:rsidR="006516FA">
          <w:rPr>
            <w:noProof/>
            <w:webHidden/>
          </w:rPr>
          <w:fldChar w:fldCharType="begin"/>
        </w:r>
        <w:r w:rsidR="006516FA">
          <w:rPr>
            <w:noProof/>
            <w:webHidden/>
          </w:rPr>
          <w:instrText xml:space="preserve"> PAGEREF _Toc2329892 \h </w:instrText>
        </w:r>
        <w:r w:rsidR="006516FA">
          <w:rPr>
            <w:noProof/>
            <w:webHidden/>
          </w:rPr>
        </w:r>
        <w:r w:rsidR="006516FA">
          <w:rPr>
            <w:noProof/>
            <w:webHidden/>
          </w:rPr>
          <w:fldChar w:fldCharType="separate"/>
        </w:r>
        <w:r w:rsidR="00346598">
          <w:rPr>
            <w:noProof/>
            <w:webHidden/>
          </w:rPr>
          <w:t>30</w:t>
        </w:r>
        <w:r w:rsidR="006516FA">
          <w:rPr>
            <w:noProof/>
            <w:webHidden/>
          </w:rPr>
          <w:fldChar w:fldCharType="end"/>
        </w:r>
      </w:hyperlink>
    </w:p>
    <w:p w14:paraId="01DAA1AA" w14:textId="58F9B86E"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3" w:history="1">
        <w:r w:rsidR="006516FA" w:rsidRPr="0094564F">
          <w:rPr>
            <w:rStyle w:val="Hyperlink"/>
            <w:noProof/>
            <w:lang w:eastAsia="en-GB"/>
          </w:rPr>
          <w:t>3.12.3.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Type</w:t>
        </w:r>
        <w:r w:rsidR="006516FA">
          <w:rPr>
            <w:noProof/>
            <w:webHidden/>
          </w:rPr>
          <w:tab/>
        </w:r>
        <w:r w:rsidR="006516FA">
          <w:rPr>
            <w:noProof/>
            <w:webHidden/>
          </w:rPr>
          <w:fldChar w:fldCharType="begin"/>
        </w:r>
        <w:r w:rsidR="006516FA">
          <w:rPr>
            <w:noProof/>
            <w:webHidden/>
          </w:rPr>
          <w:instrText xml:space="preserve"> PAGEREF _Toc2329893 \h </w:instrText>
        </w:r>
        <w:r w:rsidR="006516FA">
          <w:rPr>
            <w:noProof/>
            <w:webHidden/>
          </w:rPr>
        </w:r>
        <w:r w:rsidR="006516FA">
          <w:rPr>
            <w:noProof/>
            <w:webHidden/>
          </w:rPr>
          <w:fldChar w:fldCharType="separate"/>
        </w:r>
        <w:r w:rsidR="00346598">
          <w:rPr>
            <w:noProof/>
            <w:webHidden/>
          </w:rPr>
          <w:t>30</w:t>
        </w:r>
        <w:r w:rsidR="006516FA">
          <w:rPr>
            <w:noProof/>
            <w:webHidden/>
          </w:rPr>
          <w:fldChar w:fldCharType="end"/>
        </w:r>
      </w:hyperlink>
    </w:p>
    <w:p w14:paraId="3B789960" w14:textId="53464185"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4" w:history="1">
        <w:r w:rsidR="006516FA" w:rsidRPr="0094564F">
          <w:rPr>
            <w:rStyle w:val="Hyperlink"/>
            <w:noProof/>
            <w:lang w:eastAsia="en-GB"/>
          </w:rPr>
          <w:t>3.12.4.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Has Input</w:t>
        </w:r>
        <w:r w:rsidR="006516FA">
          <w:rPr>
            <w:noProof/>
            <w:webHidden/>
          </w:rPr>
          <w:tab/>
        </w:r>
        <w:r w:rsidR="006516FA">
          <w:rPr>
            <w:noProof/>
            <w:webHidden/>
          </w:rPr>
          <w:fldChar w:fldCharType="begin"/>
        </w:r>
        <w:r w:rsidR="006516FA">
          <w:rPr>
            <w:noProof/>
            <w:webHidden/>
          </w:rPr>
          <w:instrText xml:space="preserve"> PAGEREF _Toc2329894 \h </w:instrText>
        </w:r>
        <w:r w:rsidR="006516FA">
          <w:rPr>
            <w:noProof/>
            <w:webHidden/>
          </w:rPr>
        </w:r>
        <w:r w:rsidR="006516FA">
          <w:rPr>
            <w:noProof/>
            <w:webHidden/>
          </w:rPr>
          <w:fldChar w:fldCharType="separate"/>
        </w:r>
        <w:r w:rsidR="00346598">
          <w:rPr>
            <w:noProof/>
            <w:webHidden/>
          </w:rPr>
          <w:t>30</w:t>
        </w:r>
        <w:r w:rsidR="006516FA">
          <w:rPr>
            <w:noProof/>
            <w:webHidden/>
          </w:rPr>
          <w:fldChar w:fldCharType="end"/>
        </w:r>
      </w:hyperlink>
    </w:p>
    <w:p w14:paraId="1CA0CE92" w14:textId="132D7D11"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5" w:history="1">
        <w:r w:rsidR="006516FA" w:rsidRPr="0094564F">
          <w:rPr>
            <w:rStyle w:val="Hyperlink"/>
            <w:noProof/>
            <w:lang w:eastAsia="en-GB"/>
          </w:rPr>
          <w:t>3.12.5.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Opening Hours</w:t>
        </w:r>
        <w:r w:rsidR="006516FA">
          <w:rPr>
            <w:noProof/>
            <w:webHidden/>
          </w:rPr>
          <w:tab/>
        </w:r>
        <w:r w:rsidR="006516FA">
          <w:rPr>
            <w:noProof/>
            <w:webHidden/>
          </w:rPr>
          <w:fldChar w:fldCharType="begin"/>
        </w:r>
        <w:r w:rsidR="006516FA">
          <w:rPr>
            <w:noProof/>
            <w:webHidden/>
          </w:rPr>
          <w:instrText xml:space="preserve"> PAGEREF _Toc2329895 \h </w:instrText>
        </w:r>
        <w:r w:rsidR="006516FA">
          <w:rPr>
            <w:noProof/>
            <w:webHidden/>
          </w:rPr>
        </w:r>
        <w:r w:rsidR="006516FA">
          <w:rPr>
            <w:noProof/>
            <w:webHidden/>
          </w:rPr>
          <w:fldChar w:fldCharType="separate"/>
        </w:r>
        <w:r w:rsidR="00346598">
          <w:rPr>
            <w:noProof/>
            <w:webHidden/>
          </w:rPr>
          <w:t>31</w:t>
        </w:r>
        <w:r w:rsidR="006516FA">
          <w:rPr>
            <w:noProof/>
            <w:webHidden/>
          </w:rPr>
          <w:fldChar w:fldCharType="end"/>
        </w:r>
      </w:hyperlink>
    </w:p>
    <w:p w14:paraId="60218796" w14:textId="1D347BDF"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6" w:history="1">
        <w:r w:rsidR="006516FA" w:rsidRPr="0094564F">
          <w:rPr>
            <w:rStyle w:val="Hyperlink"/>
            <w:noProof/>
            <w:lang w:eastAsia="en-GB"/>
          </w:rPr>
          <w:t>3.12.6.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Availability restriction</w:t>
        </w:r>
        <w:r w:rsidR="006516FA">
          <w:rPr>
            <w:noProof/>
            <w:webHidden/>
          </w:rPr>
          <w:tab/>
        </w:r>
        <w:r w:rsidR="006516FA">
          <w:rPr>
            <w:noProof/>
            <w:webHidden/>
          </w:rPr>
          <w:fldChar w:fldCharType="begin"/>
        </w:r>
        <w:r w:rsidR="006516FA">
          <w:rPr>
            <w:noProof/>
            <w:webHidden/>
          </w:rPr>
          <w:instrText xml:space="preserve"> PAGEREF _Toc2329896 \h </w:instrText>
        </w:r>
        <w:r w:rsidR="006516FA">
          <w:rPr>
            <w:noProof/>
            <w:webHidden/>
          </w:rPr>
        </w:r>
        <w:r w:rsidR="006516FA">
          <w:rPr>
            <w:noProof/>
            <w:webHidden/>
          </w:rPr>
          <w:fldChar w:fldCharType="separate"/>
        </w:r>
        <w:r w:rsidR="00346598">
          <w:rPr>
            <w:noProof/>
            <w:webHidden/>
          </w:rPr>
          <w:t>31</w:t>
        </w:r>
        <w:r w:rsidR="006516FA">
          <w:rPr>
            <w:noProof/>
            <w:webHidden/>
          </w:rPr>
          <w:fldChar w:fldCharType="end"/>
        </w:r>
      </w:hyperlink>
    </w:p>
    <w:p w14:paraId="015B6973" w14:textId="4957580B"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97" w:history="1">
        <w:r w:rsidR="006516FA" w:rsidRPr="0094564F">
          <w:rPr>
            <w:rStyle w:val="Hyperlink"/>
            <w:noProof/>
          </w:rPr>
          <w:t>3.13.</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Opening Hours Specification Class</w:t>
        </w:r>
        <w:r w:rsidR="006516FA">
          <w:rPr>
            <w:noProof/>
            <w:webHidden/>
          </w:rPr>
          <w:tab/>
        </w:r>
        <w:r w:rsidR="006516FA">
          <w:rPr>
            <w:noProof/>
            <w:webHidden/>
          </w:rPr>
          <w:fldChar w:fldCharType="begin"/>
        </w:r>
        <w:r w:rsidR="006516FA">
          <w:rPr>
            <w:noProof/>
            <w:webHidden/>
          </w:rPr>
          <w:instrText xml:space="preserve"> PAGEREF _Toc2329897 \h </w:instrText>
        </w:r>
        <w:r w:rsidR="006516FA">
          <w:rPr>
            <w:noProof/>
            <w:webHidden/>
          </w:rPr>
        </w:r>
        <w:r w:rsidR="006516FA">
          <w:rPr>
            <w:noProof/>
            <w:webHidden/>
          </w:rPr>
          <w:fldChar w:fldCharType="separate"/>
        </w:r>
        <w:r w:rsidR="00346598">
          <w:rPr>
            <w:noProof/>
            <w:webHidden/>
          </w:rPr>
          <w:t>31</w:t>
        </w:r>
        <w:r w:rsidR="006516FA">
          <w:rPr>
            <w:noProof/>
            <w:webHidden/>
          </w:rPr>
          <w:fldChar w:fldCharType="end"/>
        </w:r>
      </w:hyperlink>
    </w:p>
    <w:p w14:paraId="2AE92018" w14:textId="4E617AB1"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98" w:history="1">
        <w:r w:rsidR="006516FA" w:rsidRPr="0094564F">
          <w:rPr>
            <w:rStyle w:val="Hyperlink"/>
            <w:noProof/>
          </w:rPr>
          <w:t>3.14.</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Rule Class</w:t>
        </w:r>
        <w:r w:rsidR="006516FA">
          <w:rPr>
            <w:noProof/>
            <w:webHidden/>
          </w:rPr>
          <w:tab/>
        </w:r>
        <w:r w:rsidR="006516FA">
          <w:rPr>
            <w:noProof/>
            <w:webHidden/>
          </w:rPr>
          <w:fldChar w:fldCharType="begin"/>
        </w:r>
        <w:r w:rsidR="006516FA">
          <w:rPr>
            <w:noProof/>
            <w:webHidden/>
          </w:rPr>
          <w:instrText xml:space="preserve"> PAGEREF _Toc2329898 \h </w:instrText>
        </w:r>
        <w:r w:rsidR="006516FA">
          <w:rPr>
            <w:noProof/>
            <w:webHidden/>
          </w:rPr>
        </w:r>
        <w:r w:rsidR="006516FA">
          <w:rPr>
            <w:noProof/>
            <w:webHidden/>
          </w:rPr>
          <w:fldChar w:fldCharType="separate"/>
        </w:r>
        <w:r w:rsidR="00346598">
          <w:rPr>
            <w:noProof/>
            <w:webHidden/>
          </w:rPr>
          <w:t>32</w:t>
        </w:r>
        <w:r w:rsidR="006516FA">
          <w:rPr>
            <w:noProof/>
            <w:webHidden/>
          </w:rPr>
          <w:fldChar w:fldCharType="end"/>
        </w:r>
      </w:hyperlink>
    </w:p>
    <w:p w14:paraId="4C80FEDA" w14:textId="56C251B1"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9" w:history="1">
        <w:r w:rsidR="006516FA" w:rsidRPr="0094564F">
          <w:rPr>
            <w:rStyle w:val="Hyperlink"/>
            <w:noProof/>
          </w:rPr>
          <w:t>3.14.1.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_Toc2329899 \h </w:instrText>
        </w:r>
        <w:r w:rsidR="006516FA">
          <w:rPr>
            <w:noProof/>
            <w:webHidden/>
          </w:rPr>
        </w:r>
        <w:r w:rsidR="006516FA">
          <w:rPr>
            <w:noProof/>
            <w:webHidden/>
          </w:rPr>
          <w:fldChar w:fldCharType="separate"/>
        </w:r>
        <w:r w:rsidR="00346598">
          <w:rPr>
            <w:noProof/>
            <w:webHidden/>
          </w:rPr>
          <w:t>32</w:t>
        </w:r>
        <w:r w:rsidR="006516FA">
          <w:rPr>
            <w:noProof/>
            <w:webHidden/>
          </w:rPr>
          <w:fldChar w:fldCharType="end"/>
        </w:r>
      </w:hyperlink>
    </w:p>
    <w:p w14:paraId="0BBDD724" w14:textId="5457CBBD"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0" w:history="1">
        <w:r w:rsidR="006516FA" w:rsidRPr="0094564F">
          <w:rPr>
            <w:rStyle w:val="Hyperlink"/>
            <w:noProof/>
          </w:rPr>
          <w:t>3.14.2.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Description</w:t>
        </w:r>
        <w:r w:rsidR="006516FA">
          <w:rPr>
            <w:noProof/>
            <w:webHidden/>
          </w:rPr>
          <w:tab/>
        </w:r>
        <w:r w:rsidR="006516FA">
          <w:rPr>
            <w:noProof/>
            <w:webHidden/>
          </w:rPr>
          <w:fldChar w:fldCharType="begin"/>
        </w:r>
        <w:r w:rsidR="006516FA">
          <w:rPr>
            <w:noProof/>
            <w:webHidden/>
          </w:rPr>
          <w:instrText xml:space="preserve"> PAGEREF _Toc2329900 \h </w:instrText>
        </w:r>
        <w:r w:rsidR="006516FA">
          <w:rPr>
            <w:noProof/>
            <w:webHidden/>
          </w:rPr>
        </w:r>
        <w:r w:rsidR="006516FA">
          <w:rPr>
            <w:noProof/>
            <w:webHidden/>
          </w:rPr>
          <w:fldChar w:fldCharType="separate"/>
        </w:r>
        <w:r w:rsidR="00346598">
          <w:rPr>
            <w:noProof/>
            <w:webHidden/>
          </w:rPr>
          <w:t>32</w:t>
        </w:r>
        <w:r w:rsidR="006516FA">
          <w:rPr>
            <w:noProof/>
            <w:webHidden/>
          </w:rPr>
          <w:fldChar w:fldCharType="end"/>
        </w:r>
      </w:hyperlink>
    </w:p>
    <w:p w14:paraId="0CF32519" w14:textId="1835F376"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1" w:history="1">
        <w:r w:rsidR="006516FA" w:rsidRPr="0094564F">
          <w:rPr>
            <w:rStyle w:val="Hyperlink"/>
            <w:noProof/>
          </w:rPr>
          <w:t>3.14.3.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Language</w:t>
        </w:r>
        <w:r w:rsidR="006516FA">
          <w:rPr>
            <w:noProof/>
            <w:webHidden/>
          </w:rPr>
          <w:tab/>
        </w:r>
        <w:r w:rsidR="006516FA">
          <w:rPr>
            <w:noProof/>
            <w:webHidden/>
          </w:rPr>
          <w:fldChar w:fldCharType="begin"/>
        </w:r>
        <w:r w:rsidR="006516FA">
          <w:rPr>
            <w:noProof/>
            <w:webHidden/>
          </w:rPr>
          <w:instrText xml:space="preserve"> PAGEREF _Toc2329901 \h </w:instrText>
        </w:r>
        <w:r w:rsidR="006516FA">
          <w:rPr>
            <w:noProof/>
            <w:webHidden/>
          </w:rPr>
        </w:r>
        <w:r w:rsidR="006516FA">
          <w:rPr>
            <w:noProof/>
            <w:webHidden/>
          </w:rPr>
          <w:fldChar w:fldCharType="separate"/>
        </w:r>
        <w:r w:rsidR="00346598">
          <w:rPr>
            <w:noProof/>
            <w:webHidden/>
          </w:rPr>
          <w:t>32</w:t>
        </w:r>
        <w:r w:rsidR="006516FA">
          <w:rPr>
            <w:noProof/>
            <w:webHidden/>
          </w:rPr>
          <w:fldChar w:fldCharType="end"/>
        </w:r>
      </w:hyperlink>
    </w:p>
    <w:p w14:paraId="66E2D937" w14:textId="1F5AB9A3"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2" w:history="1">
        <w:r w:rsidR="006516FA" w:rsidRPr="0094564F">
          <w:rPr>
            <w:rStyle w:val="Hyperlink"/>
            <w:noProof/>
          </w:rPr>
          <w:t>3.14.4.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Name</w:t>
        </w:r>
        <w:r w:rsidR="006516FA">
          <w:rPr>
            <w:noProof/>
            <w:webHidden/>
          </w:rPr>
          <w:tab/>
        </w:r>
        <w:r w:rsidR="006516FA">
          <w:rPr>
            <w:noProof/>
            <w:webHidden/>
          </w:rPr>
          <w:fldChar w:fldCharType="begin"/>
        </w:r>
        <w:r w:rsidR="006516FA">
          <w:rPr>
            <w:noProof/>
            <w:webHidden/>
          </w:rPr>
          <w:instrText xml:space="preserve"> PAGEREF _Toc2329902 \h </w:instrText>
        </w:r>
        <w:r w:rsidR="006516FA">
          <w:rPr>
            <w:noProof/>
            <w:webHidden/>
          </w:rPr>
        </w:r>
        <w:r w:rsidR="006516FA">
          <w:rPr>
            <w:noProof/>
            <w:webHidden/>
          </w:rPr>
          <w:fldChar w:fldCharType="separate"/>
        </w:r>
        <w:r w:rsidR="00346598">
          <w:rPr>
            <w:noProof/>
            <w:webHidden/>
          </w:rPr>
          <w:t>33</w:t>
        </w:r>
        <w:r w:rsidR="006516FA">
          <w:rPr>
            <w:noProof/>
            <w:webHidden/>
          </w:rPr>
          <w:fldChar w:fldCharType="end"/>
        </w:r>
      </w:hyperlink>
    </w:p>
    <w:p w14:paraId="27B40878" w14:textId="1DAF50E2"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3" w:history="1">
        <w:r w:rsidR="006516FA" w:rsidRPr="0094564F">
          <w:rPr>
            <w:rStyle w:val="Hyperlink"/>
            <w:noProof/>
          </w:rPr>
          <w:t>3.14.5.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Implements</w:t>
        </w:r>
        <w:r w:rsidR="006516FA">
          <w:rPr>
            <w:noProof/>
            <w:webHidden/>
          </w:rPr>
          <w:tab/>
        </w:r>
        <w:r w:rsidR="006516FA">
          <w:rPr>
            <w:noProof/>
            <w:webHidden/>
          </w:rPr>
          <w:fldChar w:fldCharType="begin"/>
        </w:r>
        <w:r w:rsidR="006516FA">
          <w:rPr>
            <w:noProof/>
            <w:webHidden/>
          </w:rPr>
          <w:instrText xml:space="preserve"> PAGEREF _Toc2329903 \h </w:instrText>
        </w:r>
        <w:r w:rsidR="006516FA">
          <w:rPr>
            <w:noProof/>
            <w:webHidden/>
          </w:rPr>
        </w:r>
        <w:r w:rsidR="006516FA">
          <w:rPr>
            <w:noProof/>
            <w:webHidden/>
          </w:rPr>
          <w:fldChar w:fldCharType="separate"/>
        </w:r>
        <w:r w:rsidR="00346598">
          <w:rPr>
            <w:noProof/>
            <w:webHidden/>
          </w:rPr>
          <w:t>33</w:t>
        </w:r>
        <w:r w:rsidR="006516FA">
          <w:rPr>
            <w:noProof/>
            <w:webHidden/>
          </w:rPr>
          <w:fldChar w:fldCharType="end"/>
        </w:r>
      </w:hyperlink>
    </w:p>
    <w:p w14:paraId="40B5B63D" w14:textId="553D4EEA"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04" w:history="1">
        <w:r w:rsidR="006516FA" w:rsidRPr="0094564F">
          <w:rPr>
            <w:rStyle w:val="Hyperlink"/>
            <w:noProof/>
          </w:rPr>
          <w:t>3.15.</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Agent Class</w:t>
        </w:r>
        <w:r w:rsidR="006516FA">
          <w:rPr>
            <w:noProof/>
            <w:webHidden/>
          </w:rPr>
          <w:tab/>
        </w:r>
        <w:r w:rsidR="006516FA">
          <w:rPr>
            <w:noProof/>
            <w:webHidden/>
          </w:rPr>
          <w:fldChar w:fldCharType="begin"/>
        </w:r>
        <w:r w:rsidR="006516FA">
          <w:rPr>
            <w:noProof/>
            <w:webHidden/>
          </w:rPr>
          <w:instrText xml:space="preserve"> PAGEREF _Toc2329904 \h </w:instrText>
        </w:r>
        <w:r w:rsidR="006516FA">
          <w:rPr>
            <w:noProof/>
            <w:webHidden/>
          </w:rPr>
        </w:r>
        <w:r w:rsidR="006516FA">
          <w:rPr>
            <w:noProof/>
            <w:webHidden/>
          </w:rPr>
          <w:fldChar w:fldCharType="separate"/>
        </w:r>
        <w:r w:rsidR="00346598">
          <w:rPr>
            <w:noProof/>
            <w:webHidden/>
          </w:rPr>
          <w:t>33</w:t>
        </w:r>
        <w:r w:rsidR="006516FA">
          <w:rPr>
            <w:noProof/>
            <w:webHidden/>
          </w:rPr>
          <w:fldChar w:fldCharType="end"/>
        </w:r>
      </w:hyperlink>
    </w:p>
    <w:p w14:paraId="161D296A" w14:textId="7B0C4ADC"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5" w:history="1">
        <w:r w:rsidR="006516FA" w:rsidRPr="0094564F">
          <w:rPr>
            <w:rStyle w:val="Hyperlink"/>
            <w:noProof/>
          </w:rPr>
          <w:t>3.15.1.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Name</w:t>
        </w:r>
        <w:r w:rsidR="006516FA">
          <w:rPr>
            <w:noProof/>
            <w:webHidden/>
          </w:rPr>
          <w:tab/>
        </w:r>
        <w:r w:rsidR="006516FA">
          <w:rPr>
            <w:noProof/>
            <w:webHidden/>
          </w:rPr>
          <w:fldChar w:fldCharType="begin"/>
        </w:r>
        <w:r w:rsidR="006516FA">
          <w:rPr>
            <w:noProof/>
            <w:webHidden/>
          </w:rPr>
          <w:instrText xml:space="preserve"> PAGEREF _Toc2329905 \h </w:instrText>
        </w:r>
        <w:r w:rsidR="006516FA">
          <w:rPr>
            <w:noProof/>
            <w:webHidden/>
          </w:rPr>
        </w:r>
        <w:r w:rsidR="006516FA">
          <w:rPr>
            <w:noProof/>
            <w:webHidden/>
          </w:rPr>
          <w:fldChar w:fldCharType="separate"/>
        </w:r>
        <w:r w:rsidR="00346598">
          <w:rPr>
            <w:noProof/>
            <w:webHidden/>
          </w:rPr>
          <w:t>33</w:t>
        </w:r>
        <w:r w:rsidR="006516FA">
          <w:rPr>
            <w:noProof/>
            <w:webHidden/>
          </w:rPr>
          <w:fldChar w:fldCharType="end"/>
        </w:r>
      </w:hyperlink>
    </w:p>
    <w:p w14:paraId="77CA8685" w14:textId="34B43A2A"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6" w:history="1">
        <w:r w:rsidR="006516FA" w:rsidRPr="0094564F">
          <w:rPr>
            <w:rStyle w:val="Hyperlink"/>
            <w:noProof/>
          </w:rPr>
          <w:t>3.15.2.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_Toc2329906 \h </w:instrText>
        </w:r>
        <w:r w:rsidR="006516FA">
          <w:rPr>
            <w:noProof/>
            <w:webHidden/>
          </w:rPr>
        </w:r>
        <w:r w:rsidR="006516FA">
          <w:rPr>
            <w:noProof/>
            <w:webHidden/>
          </w:rPr>
          <w:fldChar w:fldCharType="separate"/>
        </w:r>
        <w:r w:rsidR="00346598">
          <w:rPr>
            <w:noProof/>
            <w:webHidden/>
          </w:rPr>
          <w:t>33</w:t>
        </w:r>
        <w:r w:rsidR="006516FA">
          <w:rPr>
            <w:noProof/>
            <w:webHidden/>
          </w:rPr>
          <w:fldChar w:fldCharType="end"/>
        </w:r>
      </w:hyperlink>
    </w:p>
    <w:p w14:paraId="2F97934E" w14:textId="7C44495E"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7" w:history="1">
        <w:r w:rsidR="006516FA" w:rsidRPr="0094564F">
          <w:rPr>
            <w:rStyle w:val="Hyperlink"/>
            <w:noProof/>
          </w:rPr>
          <w:t>3.15.3.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Plays Role</w:t>
        </w:r>
        <w:r w:rsidR="006516FA">
          <w:rPr>
            <w:noProof/>
            <w:webHidden/>
          </w:rPr>
          <w:tab/>
        </w:r>
        <w:r w:rsidR="006516FA">
          <w:rPr>
            <w:noProof/>
            <w:webHidden/>
          </w:rPr>
          <w:fldChar w:fldCharType="begin"/>
        </w:r>
        <w:r w:rsidR="006516FA">
          <w:rPr>
            <w:noProof/>
            <w:webHidden/>
          </w:rPr>
          <w:instrText xml:space="preserve"> PAGEREF _Toc2329907 \h </w:instrText>
        </w:r>
        <w:r w:rsidR="006516FA">
          <w:rPr>
            <w:noProof/>
            <w:webHidden/>
          </w:rPr>
        </w:r>
        <w:r w:rsidR="006516FA">
          <w:rPr>
            <w:noProof/>
            <w:webHidden/>
          </w:rPr>
          <w:fldChar w:fldCharType="separate"/>
        </w:r>
        <w:r w:rsidR="00346598">
          <w:rPr>
            <w:noProof/>
            <w:webHidden/>
          </w:rPr>
          <w:t>33</w:t>
        </w:r>
        <w:r w:rsidR="006516FA">
          <w:rPr>
            <w:noProof/>
            <w:webHidden/>
          </w:rPr>
          <w:fldChar w:fldCharType="end"/>
        </w:r>
      </w:hyperlink>
    </w:p>
    <w:p w14:paraId="64FADBE5" w14:textId="69592431"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8" w:history="1">
        <w:r w:rsidR="006516FA" w:rsidRPr="0094564F">
          <w:rPr>
            <w:rStyle w:val="Hyperlink"/>
            <w:noProof/>
          </w:rPr>
          <w:t>3.15.4.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Address</w:t>
        </w:r>
        <w:r w:rsidR="006516FA">
          <w:rPr>
            <w:noProof/>
            <w:webHidden/>
          </w:rPr>
          <w:tab/>
        </w:r>
        <w:r w:rsidR="006516FA">
          <w:rPr>
            <w:noProof/>
            <w:webHidden/>
          </w:rPr>
          <w:fldChar w:fldCharType="begin"/>
        </w:r>
        <w:r w:rsidR="006516FA">
          <w:rPr>
            <w:noProof/>
            <w:webHidden/>
          </w:rPr>
          <w:instrText xml:space="preserve"> PAGEREF _Toc2329908 \h </w:instrText>
        </w:r>
        <w:r w:rsidR="006516FA">
          <w:rPr>
            <w:noProof/>
            <w:webHidden/>
          </w:rPr>
        </w:r>
        <w:r w:rsidR="006516FA">
          <w:rPr>
            <w:noProof/>
            <w:webHidden/>
          </w:rPr>
          <w:fldChar w:fldCharType="separate"/>
        </w:r>
        <w:r w:rsidR="00346598">
          <w:rPr>
            <w:noProof/>
            <w:webHidden/>
          </w:rPr>
          <w:t>34</w:t>
        </w:r>
        <w:r w:rsidR="006516FA">
          <w:rPr>
            <w:noProof/>
            <w:webHidden/>
          </w:rPr>
          <w:fldChar w:fldCharType="end"/>
        </w:r>
      </w:hyperlink>
    </w:p>
    <w:p w14:paraId="06D2C1C0" w14:textId="56ED2CBC"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09" w:history="1">
        <w:r w:rsidR="006516FA" w:rsidRPr="0094564F">
          <w:rPr>
            <w:rStyle w:val="Hyperlink"/>
            <w:noProof/>
          </w:rPr>
          <w:t>3.16.</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Legal Resource Class</w:t>
        </w:r>
        <w:r w:rsidR="006516FA">
          <w:rPr>
            <w:noProof/>
            <w:webHidden/>
          </w:rPr>
          <w:tab/>
        </w:r>
        <w:r w:rsidR="006516FA">
          <w:rPr>
            <w:noProof/>
            <w:webHidden/>
          </w:rPr>
          <w:fldChar w:fldCharType="begin"/>
        </w:r>
        <w:r w:rsidR="006516FA">
          <w:rPr>
            <w:noProof/>
            <w:webHidden/>
          </w:rPr>
          <w:instrText xml:space="preserve"> PAGEREF _Toc2329909 \h </w:instrText>
        </w:r>
        <w:r w:rsidR="006516FA">
          <w:rPr>
            <w:noProof/>
            <w:webHidden/>
          </w:rPr>
        </w:r>
        <w:r w:rsidR="006516FA">
          <w:rPr>
            <w:noProof/>
            <w:webHidden/>
          </w:rPr>
          <w:fldChar w:fldCharType="separate"/>
        </w:r>
        <w:r w:rsidR="00346598">
          <w:rPr>
            <w:noProof/>
            <w:webHidden/>
          </w:rPr>
          <w:t>34</w:t>
        </w:r>
        <w:r w:rsidR="006516FA">
          <w:rPr>
            <w:noProof/>
            <w:webHidden/>
          </w:rPr>
          <w:fldChar w:fldCharType="end"/>
        </w:r>
      </w:hyperlink>
    </w:p>
    <w:p w14:paraId="5E5FA942" w14:textId="407948E4"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10" w:history="1">
        <w:r w:rsidR="006516FA" w:rsidRPr="0094564F">
          <w:rPr>
            <w:rStyle w:val="Hyperlink"/>
            <w:noProof/>
          </w:rPr>
          <w:t>3.16.1.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Related</w:t>
        </w:r>
        <w:r w:rsidR="006516FA">
          <w:rPr>
            <w:noProof/>
            <w:webHidden/>
          </w:rPr>
          <w:tab/>
        </w:r>
        <w:r w:rsidR="006516FA">
          <w:rPr>
            <w:noProof/>
            <w:webHidden/>
          </w:rPr>
          <w:fldChar w:fldCharType="begin"/>
        </w:r>
        <w:r w:rsidR="006516FA">
          <w:rPr>
            <w:noProof/>
            <w:webHidden/>
          </w:rPr>
          <w:instrText xml:space="preserve"> PAGEREF _Toc2329910 \h </w:instrText>
        </w:r>
        <w:r w:rsidR="006516FA">
          <w:rPr>
            <w:noProof/>
            <w:webHidden/>
          </w:rPr>
        </w:r>
        <w:r w:rsidR="006516FA">
          <w:rPr>
            <w:noProof/>
            <w:webHidden/>
          </w:rPr>
          <w:fldChar w:fldCharType="separate"/>
        </w:r>
        <w:r w:rsidR="00346598">
          <w:rPr>
            <w:noProof/>
            <w:webHidden/>
          </w:rPr>
          <w:t>34</w:t>
        </w:r>
        <w:r w:rsidR="006516FA">
          <w:rPr>
            <w:noProof/>
            <w:webHidden/>
          </w:rPr>
          <w:fldChar w:fldCharType="end"/>
        </w:r>
      </w:hyperlink>
    </w:p>
    <w:p w14:paraId="16ED1FE5" w14:textId="5828C2CD"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1" w:history="1">
        <w:r w:rsidR="006516FA" w:rsidRPr="0094564F">
          <w:rPr>
            <w:rStyle w:val="Hyperlink"/>
            <w:noProof/>
          </w:rPr>
          <w:t>3.17.</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Public Organization Class</w:t>
        </w:r>
        <w:r w:rsidR="006516FA">
          <w:rPr>
            <w:noProof/>
            <w:webHidden/>
          </w:rPr>
          <w:tab/>
        </w:r>
        <w:r w:rsidR="006516FA">
          <w:rPr>
            <w:noProof/>
            <w:webHidden/>
          </w:rPr>
          <w:fldChar w:fldCharType="begin"/>
        </w:r>
        <w:r w:rsidR="006516FA">
          <w:rPr>
            <w:noProof/>
            <w:webHidden/>
          </w:rPr>
          <w:instrText xml:space="preserve"> PAGEREF _Toc2329911 \h </w:instrText>
        </w:r>
        <w:r w:rsidR="006516FA">
          <w:rPr>
            <w:noProof/>
            <w:webHidden/>
          </w:rPr>
        </w:r>
        <w:r w:rsidR="006516FA">
          <w:rPr>
            <w:noProof/>
            <w:webHidden/>
          </w:rPr>
          <w:fldChar w:fldCharType="separate"/>
        </w:r>
        <w:r w:rsidR="00346598">
          <w:rPr>
            <w:noProof/>
            <w:webHidden/>
          </w:rPr>
          <w:t>34</w:t>
        </w:r>
        <w:r w:rsidR="006516FA">
          <w:rPr>
            <w:noProof/>
            <w:webHidden/>
          </w:rPr>
          <w:fldChar w:fldCharType="end"/>
        </w:r>
      </w:hyperlink>
    </w:p>
    <w:p w14:paraId="21ED62A5" w14:textId="7E01542C"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2" w:history="1">
        <w:r w:rsidR="006516FA" w:rsidRPr="0094564F">
          <w:rPr>
            <w:rStyle w:val="Hyperlink"/>
            <w:noProof/>
          </w:rPr>
          <w:t>3.18.</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Contact Point Class</w:t>
        </w:r>
        <w:r w:rsidR="006516FA">
          <w:rPr>
            <w:noProof/>
            <w:webHidden/>
          </w:rPr>
          <w:tab/>
        </w:r>
        <w:r w:rsidR="006516FA">
          <w:rPr>
            <w:noProof/>
            <w:webHidden/>
          </w:rPr>
          <w:fldChar w:fldCharType="begin"/>
        </w:r>
        <w:r w:rsidR="006516FA">
          <w:rPr>
            <w:noProof/>
            <w:webHidden/>
          </w:rPr>
          <w:instrText xml:space="preserve"> PAGEREF _Toc2329912 \h </w:instrText>
        </w:r>
        <w:r w:rsidR="006516FA">
          <w:rPr>
            <w:noProof/>
            <w:webHidden/>
          </w:rPr>
        </w:r>
        <w:r w:rsidR="006516FA">
          <w:rPr>
            <w:noProof/>
            <w:webHidden/>
          </w:rPr>
          <w:fldChar w:fldCharType="separate"/>
        </w:r>
        <w:r w:rsidR="00346598">
          <w:rPr>
            <w:noProof/>
            <w:webHidden/>
          </w:rPr>
          <w:t>35</w:t>
        </w:r>
        <w:r w:rsidR="006516FA">
          <w:rPr>
            <w:noProof/>
            <w:webHidden/>
          </w:rPr>
          <w:fldChar w:fldCharType="end"/>
        </w:r>
      </w:hyperlink>
    </w:p>
    <w:p w14:paraId="2AEE0E3D" w14:textId="6ED71A5C"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13" w:history="1">
        <w:r w:rsidR="006516FA" w:rsidRPr="0094564F">
          <w:rPr>
            <w:rStyle w:val="Hyperlink"/>
            <w:noProof/>
            <w:lang w:eastAsia="en-GB"/>
          </w:rPr>
          <w:t>3.18.1.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Availability restriction</w:t>
        </w:r>
        <w:r w:rsidR="006516FA">
          <w:rPr>
            <w:noProof/>
            <w:webHidden/>
          </w:rPr>
          <w:tab/>
        </w:r>
        <w:r w:rsidR="006516FA">
          <w:rPr>
            <w:noProof/>
            <w:webHidden/>
          </w:rPr>
          <w:fldChar w:fldCharType="begin"/>
        </w:r>
        <w:r w:rsidR="006516FA">
          <w:rPr>
            <w:noProof/>
            <w:webHidden/>
          </w:rPr>
          <w:instrText xml:space="preserve"> PAGEREF _Toc2329913 \h </w:instrText>
        </w:r>
        <w:r w:rsidR="006516FA">
          <w:rPr>
            <w:noProof/>
            <w:webHidden/>
          </w:rPr>
        </w:r>
        <w:r w:rsidR="006516FA">
          <w:rPr>
            <w:noProof/>
            <w:webHidden/>
          </w:rPr>
          <w:fldChar w:fldCharType="separate"/>
        </w:r>
        <w:r w:rsidR="00346598">
          <w:rPr>
            <w:noProof/>
            <w:webHidden/>
          </w:rPr>
          <w:t>35</w:t>
        </w:r>
        <w:r w:rsidR="006516FA">
          <w:rPr>
            <w:noProof/>
            <w:webHidden/>
          </w:rPr>
          <w:fldChar w:fldCharType="end"/>
        </w:r>
      </w:hyperlink>
    </w:p>
    <w:p w14:paraId="09A4F9C7" w14:textId="24F7070C"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4" w:history="1">
        <w:r w:rsidR="006516FA" w:rsidRPr="0094564F">
          <w:rPr>
            <w:rStyle w:val="Hyperlink"/>
            <w:noProof/>
          </w:rPr>
          <w:t>3.19.</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Concept Class</w:t>
        </w:r>
        <w:r w:rsidR="006516FA">
          <w:rPr>
            <w:noProof/>
            <w:webHidden/>
          </w:rPr>
          <w:tab/>
        </w:r>
        <w:r w:rsidR="006516FA">
          <w:rPr>
            <w:noProof/>
            <w:webHidden/>
          </w:rPr>
          <w:fldChar w:fldCharType="begin"/>
        </w:r>
        <w:r w:rsidR="006516FA">
          <w:rPr>
            <w:noProof/>
            <w:webHidden/>
          </w:rPr>
          <w:instrText xml:space="preserve"> PAGEREF _Toc2329914 \h </w:instrText>
        </w:r>
        <w:r w:rsidR="006516FA">
          <w:rPr>
            <w:noProof/>
            <w:webHidden/>
          </w:rPr>
        </w:r>
        <w:r w:rsidR="006516FA">
          <w:rPr>
            <w:noProof/>
            <w:webHidden/>
          </w:rPr>
          <w:fldChar w:fldCharType="separate"/>
        </w:r>
        <w:r w:rsidR="00346598">
          <w:rPr>
            <w:noProof/>
            <w:webHidden/>
          </w:rPr>
          <w:t>35</w:t>
        </w:r>
        <w:r w:rsidR="006516FA">
          <w:rPr>
            <w:noProof/>
            <w:webHidden/>
          </w:rPr>
          <w:fldChar w:fldCharType="end"/>
        </w:r>
      </w:hyperlink>
    </w:p>
    <w:p w14:paraId="190F02F0" w14:textId="3B10645D"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5" w:history="1">
        <w:r w:rsidR="006516FA" w:rsidRPr="0094564F">
          <w:rPr>
            <w:rStyle w:val="Hyperlink"/>
            <w:noProof/>
          </w:rPr>
          <w:t>3.20.</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Collection Class</w:t>
        </w:r>
        <w:r w:rsidR="006516FA">
          <w:rPr>
            <w:noProof/>
            <w:webHidden/>
          </w:rPr>
          <w:tab/>
        </w:r>
        <w:r w:rsidR="006516FA">
          <w:rPr>
            <w:noProof/>
            <w:webHidden/>
          </w:rPr>
          <w:fldChar w:fldCharType="begin"/>
        </w:r>
        <w:r w:rsidR="006516FA">
          <w:rPr>
            <w:noProof/>
            <w:webHidden/>
          </w:rPr>
          <w:instrText xml:space="preserve"> PAGEREF _Toc2329915 \h </w:instrText>
        </w:r>
        <w:r w:rsidR="006516FA">
          <w:rPr>
            <w:noProof/>
            <w:webHidden/>
          </w:rPr>
        </w:r>
        <w:r w:rsidR="006516FA">
          <w:rPr>
            <w:noProof/>
            <w:webHidden/>
          </w:rPr>
          <w:fldChar w:fldCharType="separate"/>
        </w:r>
        <w:r w:rsidR="00346598">
          <w:rPr>
            <w:noProof/>
            <w:webHidden/>
          </w:rPr>
          <w:t>36</w:t>
        </w:r>
        <w:r w:rsidR="006516FA">
          <w:rPr>
            <w:noProof/>
            <w:webHidden/>
          </w:rPr>
          <w:fldChar w:fldCharType="end"/>
        </w:r>
      </w:hyperlink>
    </w:p>
    <w:p w14:paraId="6FF07B24" w14:textId="032637C6" w:rsidR="006516FA" w:rsidRDefault="008313C0">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16" w:history="1">
        <w:r w:rsidR="006516FA" w:rsidRPr="0094564F">
          <w:rPr>
            <w:rStyle w:val="Hyperlink"/>
            <w:noProof/>
          </w:rPr>
          <w:t>3.20.1.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Member</w:t>
        </w:r>
        <w:r w:rsidR="006516FA">
          <w:rPr>
            <w:noProof/>
            <w:webHidden/>
          </w:rPr>
          <w:tab/>
        </w:r>
        <w:r w:rsidR="006516FA">
          <w:rPr>
            <w:noProof/>
            <w:webHidden/>
          </w:rPr>
          <w:fldChar w:fldCharType="begin"/>
        </w:r>
        <w:r w:rsidR="006516FA">
          <w:rPr>
            <w:noProof/>
            <w:webHidden/>
          </w:rPr>
          <w:instrText xml:space="preserve"> PAGEREF _Toc2329916 \h </w:instrText>
        </w:r>
        <w:r w:rsidR="006516FA">
          <w:rPr>
            <w:noProof/>
            <w:webHidden/>
          </w:rPr>
        </w:r>
        <w:r w:rsidR="006516FA">
          <w:rPr>
            <w:noProof/>
            <w:webHidden/>
          </w:rPr>
          <w:fldChar w:fldCharType="separate"/>
        </w:r>
        <w:r w:rsidR="00346598">
          <w:rPr>
            <w:noProof/>
            <w:webHidden/>
          </w:rPr>
          <w:t>36</w:t>
        </w:r>
        <w:r w:rsidR="006516FA">
          <w:rPr>
            <w:noProof/>
            <w:webHidden/>
          </w:rPr>
          <w:fldChar w:fldCharType="end"/>
        </w:r>
      </w:hyperlink>
    </w:p>
    <w:p w14:paraId="77B0F8A1" w14:textId="7EDD7AEE" w:rsidR="006516FA" w:rsidRDefault="008313C0">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17" w:history="1">
        <w:r w:rsidR="006516FA" w:rsidRPr="0094564F">
          <w:rPr>
            <w:rStyle w:val="Hyperlink"/>
            <w:noProof/>
            <w:lang w:val="en-GB"/>
          </w:rPr>
          <w:t>4.</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Recommended Controlled Vocabularies</w:t>
        </w:r>
        <w:r w:rsidR="006516FA">
          <w:rPr>
            <w:noProof/>
            <w:webHidden/>
          </w:rPr>
          <w:tab/>
        </w:r>
        <w:r w:rsidR="006516FA">
          <w:rPr>
            <w:noProof/>
            <w:webHidden/>
          </w:rPr>
          <w:fldChar w:fldCharType="begin"/>
        </w:r>
        <w:r w:rsidR="006516FA">
          <w:rPr>
            <w:noProof/>
            <w:webHidden/>
          </w:rPr>
          <w:instrText xml:space="preserve"> PAGEREF _Toc2329917 \h </w:instrText>
        </w:r>
        <w:r w:rsidR="006516FA">
          <w:rPr>
            <w:noProof/>
            <w:webHidden/>
          </w:rPr>
        </w:r>
        <w:r w:rsidR="006516FA">
          <w:rPr>
            <w:noProof/>
            <w:webHidden/>
          </w:rPr>
          <w:fldChar w:fldCharType="separate"/>
        </w:r>
        <w:r w:rsidR="00346598">
          <w:rPr>
            <w:noProof/>
            <w:webHidden/>
          </w:rPr>
          <w:t>37</w:t>
        </w:r>
        <w:r w:rsidR="006516FA">
          <w:rPr>
            <w:noProof/>
            <w:webHidden/>
          </w:rPr>
          <w:fldChar w:fldCharType="end"/>
        </w:r>
      </w:hyperlink>
    </w:p>
    <w:p w14:paraId="5B3F2FB3" w14:textId="5B6587BA" w:rsidR="006516FA" w:rsidRDefault="008313C0">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18" w:history="1">
        <w:r w:rsidR="006516FA" w:rsidRPr="0094564F">
          <w:rPr>
            <w:rStyle w:val="Hyperlink"/>
            <w:noProof/>
            <w:lang w:val="en-GB"/>
          </w:rPr>
          <w:t>5.</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Example description of a public service with CPSV-AP</w:t>
        </w:r>
        <w:r w:rsidR="006516FA">
          <w:rPr>
            <w:noProof/>
            <w:webHidden/>
          </w:rPr>
          <w:tab/>
        </w:r>
        <w:r w:rsidR="006516FA">
          <w:rPr>
            <w:noProof/>
            <w:webHidden/>
          </w:rPr>
          <w:fldChar w:fldCharType="begin"/>
        </w:r>
        <w:r w:rsidR="006516FA">
          <w:rPr>
            <w:noProof/>
            <w:webHidden/>
          </w:rPr>
          <w:instrText xml:space="preserve"> PAGEREF _Toc2329918 \h </w:instrText>
        </w:r>
        <w:r w:rsidR="006516FA">
          <w:rPr>
            <w:noProof/>
            <w:webHidden/>
          </w:rPr>
        </w:r>
        <w:r w:rsidR="006516FA">
          <w:rPr>
            <w:noProof/>
            <w:webHidden/>
          </w:rPr>
          <w:fldChar w:fldCharType="separate"/>
        </w:r>
        <w:r w:rsidR="00346598">
          <w:rPr>
            <w:noProof/>
            <w:webHidden/>
          </w:rPr>
          <w:t>41</w:t>
        </w:r>
        <w:r w:rsidR="006516FA">
          <w:rPr>
            <w:noProof/>
            <w:webHidden/>
          </w:rPr>
          <w:fldChar w:fldCharType="end"/>
        </w:r>
      </w:hyperlink>
    </w:p>
    <w:p w14:paraId="2215BF92" w14:textId="751E9D8C"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9" w:history="1">
        <w:r w:rsidR="006516FA" w:rsidRPr="0094564F">
          <w:rPr>
            <w:rStyle w:val="Hyperlink"/>
            <w:noProof/>
          </w:rPr>
          <w:t>5.1.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Public Service class</w:t>
        </w:r>
        <w:r w:rsidR="006516FA">
          <w:rPr>
            <w:noProof/>
            <w:webHidden/>
          </w:rPr>
          <w:tab/>
        </w:r>
        <w:r w:rsidR="006516FA">
          <w:rPr>
            <w:noProof/>
            <w:webHidden/>
          </w:rPr>
          <w:fldChar w:fldCharType="begin"/>
        </w:r>
        <w:r w:rsidR="006516FA">
          <w:rPr>
            <w:noProof/>
            <w:webHidden/>
          </w:rPr>
          <w:instrText xml:space="preserve"> PAGEREF _Toc2329919 \h </w:instrText>
        </w:r>
        <w:r w:rsidR="006516FA">
          <w:rPr>
            <w:noProof/>
            <w:webHidden/>
          </w:rPr>
        </w:r>
        <w:r w:rsidR="006516FA">
          <w:rPr>
            <w:noProof/>
            <w:webHidden/>
          </w:rPr>
          <w:fldChar w:fldCharType="separate"/>
        </w:r>
        <w:r w:rsidR="00346598">
          <w:rPr>
            <w:noProof/>
            <w:webHidden/>
          </w:rPr>
          <w:t>41</w:t>
        </w:r>
        <w:r w:rsidR="006516FA">
          <w:rPr>
            <w:noProof/>
            <w:webHidden/>
          </w:rPr>
          <w:fldChar w:fldCharType="end"/>
        </w:r>
      </w:hyperlink>
    </w:p>
    <w:p w14:paraId="3762F9D7" w14:textId="3068707E"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0" w:history="1">
        <w:r w:rsidR="006516FA" w:rsidRPr="0094564F">
          <w:rPr>
            <w:rStyle w:val="Hyperlink"/>
            <w:noProof/>
          </w:rPr>
          <w:t>5.2.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Business Event class</w:t>
        </w:r>
        <w:r w:rsidR="006516FA">
          <w:rPr>
            <w:noProof/>
            <w:webHidden/>
          </w:rPr>
          <w:tab/>
        </w:r>
        <w:r w:rsidR="006516FA">
          <w:rPr>
            <w:noProof/>
            <w:webHidden/>
          </w:rPr>
          <w:fldChar w:fldCharType="begin"/>
        </w:r>
        <w:r w:rsidR="006516FA">
          <w:rPr>
            <w:noProof/>
            <w:webHidden/>
          </w:rPr>
          <w:instrText xml:space="preserve"> PAGEREF _Toc2329920 \h </w:instrText>
        </w:r>
        <w:r w:rsidR="006516FA">
          <w:rPr>
            <w:noProof/>
            <w:webHidden/>
          </w:rPr>
        </w:r>
        <w:r w:rsidR="006516FA">
          <w:rPr>
            <w:noProof/>
            <w:webHidden/>
          </w:rPr>
          <w:fldChar w:fldCharType="separate"/>
        </w:r>
        <w:r w:rsidR="00346598">
          <w:rPr>
            <w:noProof/>
            <w:webHidden/>
          </w:rPr>
          <w:t>43</w:t>
        </w:r>
        <w:r w:rsidR="006516FA">
          <w:rPr>
            <w:noProof/>
            <w:webHidden/>
          </w:rPr>
          <w:fldChar w:fldCharType="end"/>
        </w:r>
      </w:hyperlink>
    </w:p>
    <w:p w14:paraId="6B17709D" w14:textId="57EC59E8"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1" w:history="1">
        <w:r w:rsidR="006516FA" w:rsidRPr="0094564F">
          <w:rPr>
            <w:rStyle w:val="Hyperlink"/>
            <w:noProof/>
          </w:rPr>
          <w:t>5.3.</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Evidence</w:t>
        </w:r>
        <w:r w:rsidR="006516FA">
          <w:rPr>
            <w:noProof/>
            <w:webHidden/>
          </w:rPr>
          <w:tab/>
        </w:r>
        <w:r w:rsidR="006516FA">
          <w:rPr>
            <w:noProof/>
            <w:webHidden/>
          </w:rPr>
          <w:fldChar w:fldCharType="begin"/>
        </w:r>
        <w:r w:rsidR="006516FA">
          <w:rPr>
            <w:noProof/>
            <w:webHidden/>
          </w:rPr>
          <w:instrText xml:space="preserve"> PAGEREF _Toc2329921 \h </w:instrText>
        </w:r>
        <w:r w:rsidR="006516FA">
          <w:rPr>
            <w:noProof/>
            <w:webHidden/>
          </w:rPr>
        </w:r>
        <w:r w:rsidR="006516FA">
          <w:rPr>
            <w:noProof/>
            <w:webHidden/>
          </w:rPr>
          <w:fldChar w:fldCharType="separate"/>
        </w:r>
        <w:r w:rsidR="00346598">
          <w:rPr>
            <w:noProof/>
            <w:webHidden/>
          </w:rPr>
          <w:t>43</w:t>
        </w:r>
        <w:r w:rsidR="006516FA">
          <w:rPr>
            <w:noProof/>
            <w:webHidden/>
          </w:rPr>
          <w:fldChar w:fldCharType="end"/>
        </w:r>
      </w:hyperlink>
    </w:p>
    <w:p w14:paraId="7D482A1F" w14:textId="7907AA37"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2" w:history="1">
        <w:r w:rsidR="006516FA" w:rsidRPr="0094564F">
          <w:rPr>
            <w:rStyle w:val="Hyperlink"/>
            <w:noProof/>
          </w:rPr>
          <w:t>5.4.</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Output</w:t>
        </w:r>
        <w:r w:rsidR="006516FA">
          <w:rPr>
            <w:noProof/>
            <w:webHidden/>
          </w:rPr>
          <w:tab/>
        </w:r>
        <w:r w:rsidR="006516FA">
          <w:rPr>
            <w:noProof/>
            <w:webHidden/>
          </w:rPr>
          <w:fldChar w:fldCharType="begin"/>
        </w:r>
        <w:r w:rsidR="006516FA">
          <w:rPr>
            <w:noProof/>
            <w:webHidden/>
          </w:rPr>
          <w:instrText xml:space="preserve"> PAGEREF _Toc2329922 \h </w:instrText>
        </w:r>
        <w:r w:rsidR="006516FA">
          <w:rPr>
            <w:noProof/>
            <w:webHidden/>
          </w:rPr>
        </w:r>
        <w:r w:rsidR="006516FA">
          <w:rPr>
            <w:noProof/>
            <w:webHidden/>
          </w:rPr>
          <w:fldChar w:fldCharType="separate"/>
        </w:r>
        <w:r w:rsidR="00346598">
          <w:rPr>
            <w:noProof/>
            <w:webHidden/>
          </w:rPr>
          <w:t>44</w:t>
        </w:r>
        <w:r w:rsidR="006516FA">
          <w:rPr>
            <w:noProof/>
            <w:webHidden/>
          </w:rPr>
          <w:fldChar w:fldCharType="end"/>
        </w:r>
      </w:hyperlink>
    </w:p>
    <w:p w14:paraId="5484E777" w14:textId="1FA27018"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3" w:history="1">
        <w:r w:rsidR="006516FA" w:rsidRPr="0094564F">
          <w:rPr>
            <w:rStyle w:val="Hyperlink"/>
            <w:noProof/>
          </w:rPr>
          <w:t>5.5.</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Channel</w:t>
        </w:r>
        <w:r w:rsidR="006516FA">
          <w:rPr>
            <w:noProof/>
            <w:webHidden/>
          </w:rPr>
          <w:tab/>
        </w:r>
        <w:r w:rsidR="006516FA">
          <w:rPr>
            <w:noProof/>
            <w:webHidden/>
          </w:rPr>
          <w:fldChar w:fldCharType="begin"/>
        </w:r>
        <w:r w:rsidR="006516FA">
          <w:rPr>
            <w:noProof/>
            <w:webHidden/>
          </w:rPr>
          <w:instrText xml:space="preserve"> PAGEREF _Toc2329923 \h </w:instrText>
        </w:r>
        <w:r w:rsidR="006516FA">
          <w:rPr>
            <w:noProof/>
            <w:webHidden/>
          </w:rPr>
        </w:r>
        <w:r w:rsidR="006516FA">
          <w:rPr>
            <w:noProof/>
            <w:webHidden/>
          </w:rPr>
          <w:fldChar w:fldCharType="separate"/>
        </w:r>
        <w:r w:rsidR="00346598">
          <w:rPr>
            <w:noProof/>
            <w:webHidden/>
          </w:rPr>
          <w:t>44</w:t>
        </w:r>
        <w:r w:rsidR="006516FA">
          <w:rPr>
            <w:noProof/>
            <w:webHidden/>
          </w:rPr>
          <w:fldChar w:fldCharType="end"/>
        </w:r>
      </w:hyperlink>
    </w:p>
    <w:p w14:paraId="09B091FB" w14:textId="32A0CC60"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4" w:history="1">
        <w:r w:rsidR="006516FA" w:rsidRPr="0094564F">
          <w:rPr>
            <w:rStyle w:val="Hyperlink"/>
            <w:noProof/>
          </w:rPr>
          <w:t>5.6.</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Public Organization</w:t>
        </w:r>
        <w:r w:rsidR="006516FA">
          <w:rPr>
            <w:noProof/>
            <w:webHidden/>
          </w:rPr>
          <w:tab/>
        </w:r>
        <w:r w:rsidR="006516FA">
          <w:rPr>
            <w:noProof/>
            <w:webHidden/>
          </w:rPr>
          <w:fldChar w:fldCharType="begin"/>
        </w:r>
        <w:r w:rsidR="006516FA">
          <w:rPr>
            <w:noProof/>
            <w:webHidden/>
          </w:rPr>
          <w:instrText xml:space="preserve"> PAGEREF _Toc2329924 \h </w:instrText>
        </w:r>
        <w:r w:rsidR="006516FA">
          <w:rPr>
            <w:noProof/>
            <w:webHidden/>
          </w:rPr>
        </w:r>
        <w:r w:rsidR="006516FA">
          <w:rPr>
            <w:noProof/>
            <w:webHidden/>
          </w:rPr>
          <w:fldChar w:fldCharType="separate"/>
        </w:r>
        <w:r w:rsidR="00346598">
          <w:rPr>
            <w:noProof/>
            <w:webHidden/>
          </w:rPr>
          <w:t>45</w:t>
        </w:r>
        <w:r w:rsidR="006516FA">
          <w:rPr>
            <w:noProof/>
            <w:webHidden/>
          </w:rPr>
          <w:fldChar w:fldCharType="end"/>
        </w:r>
      </w:hyperlink>
    </w:p>
    <w:p w14:paraId="55DD042D" w14:textId="275032FE" w:rsidR="006516FA" w:rsidRDefault="008313C0">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25" w:history="1">
        <w:r w:rsidR="006516FA" w:rsidRPr="0094564F">
          <w:rPr>
            <w:rStyle w:val="Hyperlink"/>
            <w:noProof/>
            <w:lang w:val="en-GB"/>
          </w:rPr>
          <w:t>6.</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Conformance Statement</w:t>
        </w:r>
        <w:r w:rsidR="006516FA">
          <w:rPr>
            <w:noProof/>
            <w:webHidden/>
          </w:rPr>
          <w:tab/>
        </w:r>
        <w:r w:rsidR="006516FA">
          <w:rPr>
            <w:noProof/>
            <w:webHidden/>
          </w:rPr>
          <w:fldChar w:fldCharType="begin"/>
        </w:r>
        <w:r w:rsidR="006516FA">
          <w:rPr>
            <w:noProof/>
            <w:webHidden/>
          </w:rPr>
          <w:instrText xml:space="preserve"> PAGEREF _Toc2329925 \h </w:instrText>
        </w:r>
        <w:r w:rsidR="006516FA">
          <w:rPr>
            <w:noProof/>
            <w:webHidden/>
          </w:rPr>
        </w:r>
        <w:r w:rsidR="006516FA">
          <w:rPr>
            <w:noProof/>
            <w:webHidden/>
          </w:rPr>
          <w:fldChar w:fldCharType="separate"/>
        </w:r>
        <w:r w:rsidR="00346598">
          <w:rPr>
            <w:noProof/>
            <w:webHidden/>
          </w:rPr>
          <w:t>46</w:t>
        </w:r>
        <w:r w:rsidR="006516FA">
          <w:rPr>
            <w:noProof/>
            <w:webHidden/>
          </w:rPr>
          <w:fldChar w:fldCharType="end"/>
        </w:r>
      </w:hyperlink>
    </w:p>
    <w:p w14:paraId="1AF622D1" w14:textId="6BDA11F5"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6" w:history="1">
        <w:r w:rsidR="006516FA" w:rsidRPr="0094564F">
          <w:rPr>
            <w:rStyle w:val="Hyperlink"/>
            <w:noProof/>
          </w:rPr>
          <w:t>6.1.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Provider requirements</w:t>
        </w:r>
        <w:r w:rsidR="006516FA">
          <w:rPr>
            <w:noProof/>
            <w:webHidden/>
          </w:rPr>
          <w:tab/>
        </w:r>
        <w:r w:rsidR="006516FA">
          <w:rPr>
            <w:noProof/>
            <w:webHidden/>
          </w:rPr>
          <w:fldChar w:fldCharType="begin"/>
        </w:r>
        <w:r w:rsidR="006516FA">
          <w:rPr>
            <w:noProof/>
            <w:webHidden/>
          </w:rPr>
          <w:instrText xml:space="preserve"> PAGEREF _Toc2329926 \h </w:instrText>
        </w:r>
        <w:r w:rsidR="006516FA">
          <w:rPr>
            <w:noProof/>
            <w:webHidden/>
          </w:rPr>
        </w:r>
        <w:r w:rsidR="006516FA">
          <w:rPr>
            <w:noProof/>
            <w:webHidden/>
          </w:rPr>
          <w:fldChar w:fldCharType="separate"/>
        </w:r>
        <w:r w:rsidR="00346598">
          <w:rPr>
            <w:noProof/>
            <w:webHidden/>
          </w:rPr>
          <w:t>46</w:t>
        </w:r>
        <w:r w:rsidR="006516FA">
          <w:rPr>
            <w:noProof/>
            <w:webHidden/>
          </w:rPr>
          <w:fldChar w:fldCharType="end"/>
        </w:r>
      </w:hyperlink>
    </w:p>
    <w:p w14:paraId="6FA2780D" w14:textId="33EB324A" w:rsidR="006516FA" w:rsidRDefault="008313C0">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7" w:history="1">
        <w:r w:rsidR="006516FA" w:rsidRPr="0094564F">
          <w:rPr>
            <w:rStyle w:val="Hyperlink"/>
            <w:noProof/>
          </w:rPr>
          <w:t>6.2.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Receiver requirements</w:t>
        </w:r>
        <w:r w:rsidR="006516FA">
          <w:rPr>
            <w:noProof/>
            <w:webHidden/>
          </w:rPr>
          <w:tab/>
        </w:r>
        <w:r w:rsidR="006516FA">
          <w:rPr>
            <w:noProof/>
            <w:webHidden/>
          </w:rPr>
          <w:fldChar w:fldCharType="begin"/>
        </w:r>
        <w:r w:rsidR="006516FA">
          <w:rPr>
            <w:noProof/>
            <w:webHidden/>
          </w:rPr>
          <w:instrText xml:space="preserve"> PAGEREF _Toc2329927 \h </w:instrText>
        </w:r>
        <w:r w:rsidR="006516FA">
          <w:rPr>
            <w:noProof/>
            <w:webHidden/>
          </w:rPr>
        </w:r>
        <w:r w:rsidR="006516FA">
          <w:rPr>
            <w:noProof/>
            <w:webHidden/>
          </w:rPr>
          <w:fldChar w:fldCharType="separate"/>
        </w:r>
        <w:r w:rsidR="00346598">
          <w:rPr>
            <w:noProof/>
            <w:webHidden/>
          </w:rPr>
          <w:t>46</w:t>
        </w:r>
        <w:r w:rsidR="006516FA">
          <w:rPr>
            <w:noProof/>
            <w:webHidden/>
          </w:rPr>
          <w:fldChar w:fldCharType="end"/>
        </w:r>
      </w:hyperlink>
    </w:p>
    <w:p w14:paraId="46E4798B" w14:textId="32014B91" w:rsidR="006516FA" w:rsidRDefault="008313C0">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28" w:history="1">
        <w:r w:rsidR="006516FA" w:rsidRPr="0094564F">
          <w:rPr>
            <w:rStyle w:val="Hyperlink"/>
            <w:noProof/>
            <w:lang w:val="en-GB"/>
          </w:rPr>
          <w:t>7.</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Accessibility and Multilingual Aspects</w:t>
        </w:r>
        <w:r w:rsidR="006516FA">
          <w:rPr>
            <w:noProof/>
            <w:webHidden/>
          </w:rPr>
          <w:tab/>
        </w:r>
        <w:r w:rsidR="006516FA">
          <w:rPr>
            <w:noProof/>
            <w:webHidden/>
          </w:rPr>
          <w:fldChar w:fldCharType="begin"/>
        </w:r>
        <w:r w:rsidR="006516FA">
          <w:rPr>
            <w:noProof/>
            <w:webHidden/>
          </w:rPr>
          <w:instrText xml:space="preserve"> PAGEREF _Toc2329928 \h </w:instrText>
        </w:r>
        <w:r w:rsidR="006516FA">
          <w:rPr>
            <w:noProof/>
            <w:webHidden/>
          </w:rPr>
        </w:r>
        <w:r w:rsidR="006516FA">
          <w:rPr>
            <w:noProof/>
            <w:webHidden/>
          </w:rPr>
          <w:fldChar w:fldCharType="separate"/>
        </w:r>
        <w:r w:rsidR="00346598">
          <w:rPr>
            <w:noProof/>
            <w:webHidden/>
          </w:rPr>
          <w:t>47</w:t>
        </w:r>
        <w:r w:rsidR="006516FA">
          <w:rPr>
            <w:noProof/>
            <w:webHidden/>
          </w:rPr>
          <w:fldChar w:fldCharType="end"/>
        </w:r>
      </w:hyperlink>
    </w:p>
    <w:p w14:paraId="461795D9" w14:textId="43B53004" w:rsidR="006516FA" w:rsidRDefault="008313C0">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29" w:history="1">
        <w:r w:rsidR="006516FA" w:rsidRPr="0094564F">
          <w:rPr>
            <w:rStyle w:val="Hyperlink"/>
            <w:noProof/>
            <w:lang w:val="en-GB"/>
          </w:rPr>
          <w:t>8.</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Namespaces and Prefixes</w:t>
        </w:r>
        <w:r w:rsidR="006516FA">
          <w:rPr>
            <w:noProof/>
            <w:webHidden/>
          </w:rPr>
          <w:tab/>
        </w:r>
        <w:r w:rsidR="006516FA">
          <w:rPr>
            <w:noProof/>
            <w:webHidden/>
          </w:rPr>
          <w:fldChar w:fldCharType="begin"/>
        </w:r>
        <w:r w:rsidR="006516FA">
          <w:rPr>
            <w:noProof/>
            <w:webHidden/>
          </w:rPr>
          <w:instrText xml:space="preserve"> PAGEREF _Toc2329929 \h </w:instrText>
        </w:r>
        <w:r w:rsidR="006516FA">
          <w:rPr>
            <w:noProof/>
            <w:webHidden/>
          </w:rPr>
        </w:r>
        <w:r w:rsidR="006516FA">
          <w:rPr>
            <w:noProof/>
            <w:webHidden/>
          </w:rPr>
          <w:fldChar w:fldCharType="separate"/>
        </w:r>
        <w:r w:rsidR="00346598">
          <w:rPr>
            <w:noProof/>
            <w:webHidden/>
          </w:rPr>
          <w:t>48</w:t>
        </w:r>
        <w:r w:rsidR="006516FA">
          <w:rPr>
            <w:noProof/>
            <w:webHidden/>
          </w:rPr>
          <w:fldChar w:fldCharType="end"/>
        </w:r>
      </w:hyperlink>
    </w:p>
    <w:p w14:paraId="11DC8332" w14:textId="2A7214EC" w:rsidR="006516FA" w:rsidRDefault="008313C0">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30" w:history="1">
        <w:r w:rsidR="006516FA" w:rsidRPr="0094564F">
          <w:rPr>
            <w:rStyle w:val="Hyperlink"/>
            <w:noProof/>
            <w:lang w:val="en-GB"/>
          </w:rPr>
          <w:t>9.</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Acknowledgements</w:t>
        </w:r>
        <w:r w:rsidR="006516FA">
          <w:rPr>
            <w:noProof/>
            <w:webHidden/>
          </w:rPr>
          <w:tab/>
        </w:r>
        <w:r w:rsidR="006516FA">
          <w:rPr>
            <w:noProof/>
            <w:webHidden/>
          </w:rPr>
          <w:fldChar w:fldCharType="begin"/>
        </w:r>
        <w:r w:rsidR="006516FA">
          <w:rPr>
            <w:noProof/>
            <w:webHidden/>
          </w:rPr>
          <w:instrText xml:space="preserve"> PAGEREF _Toc2329930 \h </w:instrText>
        </w:r>
        <w:r w:rsidR="006516FA">
          <w:rPr>
            <w:noProof/>
            <w:webHidden/>
          </w:rPr>
        </w:r>
        <w:r w:rsidR="006516FA">
          <w:rPr>
            <w:noProof/>
            <w:webHidden/>
          </w:rPr>
          <w:fldChar w:fldCharType="separate"/>
        </w:r>
        <w:r w:rsidR="00346598">
          <w:rPr>
            <w:noProof/>
            <w:webHidden/>
          </w:rPr>
          <w:t>49</w:t>
        </w:r>
        <w:r w:rsidR="006516FA">
          <w:rPr>
            <w:noProof/>
            <w:webHidden/>
          </w:rPr>
          <w:fldChar w:fldCharType="end"/>
        </w:r>
      </w:hyperlink>
    </w:p>
    <w:p w14:paraId="53A1D514" w14:textId="18FBEC8C" w:rsidR="006516FA" w:rsidRDefault="008313C0">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31" w:history="1">
        <w:r w:rsidR="006516FA" w:rsidRPr="0094564F">
          <w:rPr>
            <w:rStyle w:val="Hyperlink"/>
            <w:noProof/>
            <w:lang w:val="en-GB"/>
          </w:rPr>
          <w:t>10.</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Change Log</w:t>
        </w:r>
        <w:r w:rsidR="006516FA">
          <w:rPr>
            <w:noProof/>
            <w:webHidden/>
          </w:rPr>
          <w:tab/>
        </w:r>
        <w:r w:rsidR="006516FA">
          <w:rPr>
            <w:noProof/>
            <w:webHidden/>
          </w:rPr>
          <w:fldChar w:fldCharType="begin"/>
        </w:r>
        <w:r w:rsidR="006516FA">
          <w:rPr>
            <w:noProof/>
            <w:webHidden/>
          </w:rPr>
          <w:instrText xml:space="preserve"> PAGEREF _Toc2329931 \h </w:instrText>
        </w:r>
        <w:r w:rsidR="006516FA">
          <w:rPr>
            <w:noProof/>
            <w:webHidden/>
          </w:rPr>
        </w:r>
        <w:r w:rsidR="006516FA">
          <w:rPr>
            <w:noProof/>
            <w:webHidden/>
          </w:rPr>
          <w:fldChar w:fldCharType="separate"/>
        </w:r>
        <w:r w:rsidR="00346598">
          <w:rPr>
            <w:noProof/>
            <w:webHidden/>
          </w:rPr>
          <w:t>52</w:t>
        </w:r>
        <w:r w:rsidR="006516FA">
          <w:rPr>
            <w:noProof/>
            <w:webHidden/>
          </w:rPr>
          <w:fldChar w:fldCharType="end"/>
        </w:r>
      </w:hyperlink>
    </w:p>
    <w:p w14:paraId="027837C9" w14:textId="26D0244B" w:rsidR="006516FA" w:rsidRDefault="008313C0">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2" w:history="1">
        <w:r w:rsidR="006516FA" w:rsidRPr="0094564F">
          <w:rPr>
            <w:rStyle w:val="Hyperlink"/>
            <w:noProof/>
            <w:lang w:val="en-GB"/>
          </w:rPr>
          <w:t>Annex I.</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Detailed list of mandatory and optional classes and properties</w:t>
        </w:r>
        <w:r w:rsidR="006516FA">
          <w:rPr>
            <w:noProof/>
            <w:webHidden/>
          </w:rPr>
          <w:tab/>
        </w:r>
        <w:r w:rsidR="006516FA">
          <w:rPr>
            <w:noProof/>
            <w:webHidden/>
          </w:rPr>
          <w:fldChar w:fldCharType="begin"/>
        </w:r>
        <w:r w:rsidR="006516FA">
          <w:rPr>
            <w:noProof/>
            <w:webHidden/>
          </w:rPr>
          <w:instrText xml:space="preserve"> PAGEREF _Toc2329932 \h </w:instrText>
        </w:r>
        <w:r w:rsidR="006516FA">
          <w:rPr>
            <w:noProof/>
            <w:webHidden/>
          </w:rPr>
        </w:r>
        <w:r w:rsidR="006516FA">
          <w:rPr>
            <w:noProof/>
            <w:webHidden/>
          </w:rPr>
          <w:fldChar w:fldCharType="separate"/>
        </w:r>
        <w:r w:rsidR="00346598">
          <w:rPr>
            <w:noProof/>
            <w:webHidden/>
          </w:rPr>
          <w:t>54</w:t>
        </w:r>
        <w:r w:rsidR="006516FA">
          <w:rPr>
            <w:noProof/>
            <w:webHidden/>
          </w:rPr>
          <w:fldChar w:fldCharType="end"/>
        </w:r>
      </w:hyperlink>
    </w:p>
    <w:p w14:paraId="5900D37D" w14:textId="03779C7B" w:rsidR="006516FA" w:rsidRDefault="008313C0">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3" w:history="1">
        <w:r w:rsidR="006516FA" w:rsidRPr="0094564F">
          <w:rPr>
            <w:rStyle w:val="Hyperlink"/>
            <w:noProof/>
            <w:lang w:val="en-GB"/>
          </w:rPr>
          <w:t>Annex II.</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The Core Public Service Vocabulary</w:t>
        </w:r>
        <w:r w:rsidR="006516FA">
          <w:rPr>
            <w:noProof/>
            <w:webHidden/>
          </w:rPr>
          <w:tab/>
        </w:r>
        <w:r w:rsidR="006516FA">
          <w:rPr>
            <w:noProof/>
            <w:webHidden/>
          </w:rPr>
          <w:fldChar w:fldCharType="begin"/>
        </w:r>
        <w:r w:rsidR="006516FA">
          <w:rPr>
            <w:noProof/>
            <w:webHidden/>
          </w:rPr>
          <w:instrText xml:space="preserve"> PAGEREF _Toc2329933 \h </w:instrText>
        </w:r>
        <w:r w:rsidR="006516FA">
          <w:rPr>
            <w:noProof/>
            <w:webHidden/>
          </w:rPr>
        </w:r>
        <w:r w:rsidR="006516FA">
          <w:rPr>
            <w:noProof/>
            <w:webHidden/>
          </w:rPr>
          <w:fldChar w:fldCharType="separate"/>
        </w:r>
        <w:r w:rsidR="00346598">
          <w:rPr>
            <w:noProof/>
            <w:webHidden/>
          </w:rPr>
          <w:t>58</w:t>
        </w:r>
        <w:r w:rsidR="006516FA">
          <w:rPr>
            <w:noProof/>
            <w:webHidden/>
          </w:rPr>
          <w:fldChar w:fldCharType="end"/>
        </w:r>
      </w:hyperlink>
    </w:p>
    <w:p w14:paraId="0FBE4878" w14:textId="01E53127" w:rsidR="006516FA" w:rsidRDefault="008313C0">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4" w:history="1">
        <w:r w:rsidR="006516FA" w:rsidRPr="0094564F">
          <w:rPr>
            <w:rStyle w:val="Hyperlink"/>
            <w:noProof/>
            <w:lang w:val="en-GB"/>
          </w:rPr>
          <w:t>Annex III.</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Key Concepts used throughout this document</w:t>
        </w:r>
        <w:r w:rsidR="006516FA">
          <w:rPr>
            <w:noProof/>
            <w:webHidden/>
          </w:rPr>
          <w:tab/>
        </w:r>
        <w:r w:rsidR="006516FA">
          <w:rPr>
            <w:noProof/>
            <w:webHidden/>
          </w:rPr>
          <w:fldChar w:fldCharType="begin"/>
        </w:r>
        <w:r w:rsidR="006516FA">
          <w:rPr>
            <w:noProof/>
            <w:webHidden/>
          </w:rPr>
          <w:instrText xml:space="preserve"> PAGEREF _Toc2329934 \h </w:instrText>
        </w:r>
        <w:r w:rsidR="006516FA">
          <w:rPr>
            <w:noProof/>
            <w:webHidden/>
          </w:rPr>
        </w:r>
        <w:r w:rsidR="006516FA">
          <w:rPr>
            <w:noProof/>
            <w:webHidden/>
          </w:rPr>
          <w:fldChar w:fldCharType="separate"/>
        </w:r>
        <w:r w:rsidR="00346598">
          <w:rPr>
            <w:noProof/>
            <w:webHidden/>
          </w:rPr>
          <w:t>60</w:t>
        </w:r>
        <w:r w:rsidR="006516FA">
          <w:rPr>
            <w:noProof/>
            <w:webHidden/>
          </w:rPr>
          <w:fldChar w:fldCharType="end"/>
        </w:r>
      </w:hyperlink>
    </w:p>
    <w:p w14:paraId="11EED6D9" w14:textId="73E0B563" w:rsidR="006516FA" w:rsidRDefault="008313C0">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5" w:history="1">
        <w:r w:rsidR="006516FA" w:rsidRPr="0094564F">
          <w:rPr>
            <w:rStyle w:val="Hyperlink"/>
            <w:noProof/>
            <w:lang w:val="en-GB"/>
          </w:rPr>
          <w:t>Annex IV.</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Description of 1st level life events</w:t>
        </w:r>
        <w:r w:rsidR="006516FA">
          <w:rPr>
            <w:noProof/>
            <w:webHidden/>
          </w:rPr>
          <w:tab/>
        </w:r>
        <w:r w:rsidR="006516FA">
          <w:rPr>
            <w:noProof/>
            <w:webHidden/>
          </w:rPr>
          <w:fldChar w:fldCharType="begin"/>
        </w:r>
        <w:r w:rsidR="006516FA">
          <w:rPr>
            <w:noProof/>
            <w:webHidden/>
          </w:rPr>
          <w:instrText xml:space="preserve"> PAGEREF _Toc2329935 \h </w:instrText>
        </w:r>
        <w:r w:rsidR="006516FA">
          <w:rPr>
            <w:noProof/>
            <w:webHidden/>
          </w:rPr>
        </w:r>
        <w:r w:rsidR="006516FA">
          <w:rPr>
            <w:noProof/>
            <w:webHidden/>
          </w:rPr>
          <w:fldChar w:fldCharType="separate"/>
        </w:r>
        <w:r w:rsidR="00346598">
          <w:rPr>
            <w:noProof/>
            <w:webHidden/>
          </w:rPr>
          <w:t>62</w:t>
        </w:r>
        <w:r w:rsidR="006516FA">
          <w:rPr>
            <w:noProof/>
            <w:webHidden/>
          </w:rPr>
          <w:fldChar w:fldCharType="end"/>
        </w:r>
      </w:hyperlink>
    </w:p>
    <w:p w14:paraId="12B4FF9A" w14:textId="00B2CD94" w:rsidR="006516FA" w:rsidRDefault="008313C0">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6" w:history="1">
        <w:r w:rsidR="006516FA" w:rsidRPr="0094564F">
          <w:rPr>
            <w:rStyle w:val="Hyperlink"/>
            <w:noProof/>
            <w:lang w:val="en-GB"/>
          </w:rPr>
          <w:t>Annex V.</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Description of 2</w:t>
        </w:r>
        <w:r w:rsidR="006516FA" w:rsidRPr="0094564F">
          <w:rPr>
            <w:rStyle w:val="Hyperlink"/>
            <w:noProof/>
            <w:vertAlign w:val="superscript"/>
            <w:lang w:val="en-GB"/>
          </w:rPr>
          <w:t>nd</w:t>
        </w:r>
        <w:r w:rsidR="006516FA" w:rsidRPr="0094564F">
          <w:rPr>
            <w:rStyle w:val="Hyperlink"/>
            <w:noProof/>
            <w:lang w:val="en-GB"/>
          </w:rPr>
          <w:t xml:space="preserve"> level business events</w:t>
        </w:r>
        <w:r w:rsidR="006516FA">
          <w:rPr>
            <w:noProof/>
            <w:webHidden/>
          </w:rPr>
          <w:tab/>
        </w:r>
        <w:r w:rsidR="006516FA">
          <w:rPr>
            <w:noProof/>
            <w:webHidden/>
          </w:rPr>
          <w:fldChar w:fldCharType="begin"/>
        </w:r>
        <w:r w:rsidR="006516FA">
          <w:rPr>
            <w:noProof/>
            <w:webHidden/>
          </w:rPr>
          <w:instrText xml:space="preserve"> PAGEREF _Toc2329936 \h </w:instrText>
        </w:r>
        <w:r w:rsidR="006516FA">
          <w:rPr>
            <w:noProof/>
            <w:webHidden/>
          </w:rPr>
        </w:r>
        <w:r w:rsidR="006516FA">
          <w:rPr>
            <w:noProof/>
            <w:webHidden/>
          </w:rPr>
          <w:fldChar w:fldCharType="separate"/>
        </w:r>
        <w:r w:rsidR="00346598">
          <w:rPr>
            <w:noProof/>
            <w:webHidden/>
          </w:rPr>
          <w:t>64</w:t>
        </w:r>
        <w:r w:rsidR="006516FA">
          <w:rPr>
            <w:noProof/>
            <w:webHidden/>
          </w:rPr>
          <w:fldChar w:fldCharType="end"/>
        </w:r>
      </w:hyperlink>
    </w:p>
    <w:p w14:paraId="44BE7656" w14:textId="246DF380" w:rsidR="006516FA" w:rsidRDefault="008313C0">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7" w:history="1">
        <w:r w:rsidR="006516FA" w:rsidRPr="0094564F">
          <w:rPr>
            <w:rStyle w:val="Hyperlink"/>
            <w:noProof/>
            <w:lang w:val="en-GB"/>
          </w:rPr>
          <w:t>Annex VI.</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Description of output types</w:t>
        </w:r>
        <w:r w:rsidR="006516FA">
          <w:rPr>
            <w:noProof/>
            <w:webHidden/>
          </w:rPr>
          <w:tab/>
        </w:r>
        <w:r w:rsidR="006516FA">
          <w:rPr>
            <w:noProof/>
            <w:webHidden/>
          </w:rPr>
          <w:fldChar w:fldCharType="begin"/>
        </w:r>
        <w:r w:rsidR="006516FA">
          <w:rPr>
            <w:noProof/>
            <w:webHidden/>
          </w:rPr>
          <w:instrText xml:space="preserve"> PAGEREF _Toc2329937 \h </w:instrText>
        </w:r>
        <w:r w:rsidR="006516FA">
          <w:rPr>
            <w:noProof/>
            <w:webHidden/>
          </w:rPr>
        </w:r>
        <w:r w:rsidR="006516FA">
          <w:rPr>
            <w:noProof/>
            <w:webHidden/>
          </w:rPr>
          <w:fldChar w:fldCharType="separate"/>
        </w:r>
        <w:r w:rsidR="00346598">
          <w:rPr>
            <w:noProof/>
            <w:webHidden/>
          </w:rPr>
          <w:t>66</w:t>
        </w:r>
        <w:r w:rsidR="006516FA">
          <w:rPr>
            <w:noProof/>
            <w:webHidden/>
          </w:rPr>
          <w:fldChar w:fldCharType="end"/>
        </w:r>
      </w:hyperlink>
    </w:p>
    <w:p w14:paraId="26C597A3" w14:textId="543BC4AA" w:rsidR="00860245" w:rsidRPr="00CB0DE0" w:rsidRDefault="00860245" w:rsidP="002420C5">
      <w:r w:rsidRPr="00CB0DE0">
        <w:fldChar w:fldCharType="end"/>
      </w:r>
    </w:p>
    <w:p w14:paraId="05571432" w14:textId="4C42DCBB" w:rsidR="00860245" w:rsidRPr="00CB0DE0" w:rsidRDefault="00860245" w:rsidP="002420C5">
      <w:pPr>
        <w:pStyle w:val="TOCHeading"/>
      </w:pPr>
      <w:r w:rsidRPr="00CB0DE0">
        <w:lastRenderedPageBreak/>
        <w:t xml:space="preserve">List of Figures </w:t>
      </w:r>
    </w:p>
    <w:p w14:paraId="4ABF3B5A" w14:textId="36550155" w:rsidR="006D6413" w:rsidRDefault="00860245">
      <w:pPr>
        <w:pStyle w:val="TableofFigures"/>
        <w:tabs>
          <w:tab w:val="right" w:leader="dot" w:pos="8495"/>
        </w:tabs>
        <w:rPr>
          <w:rFonts w:asciiTheme="minorHAnsi" w:eastAsiaTheme="minorEastAsia" w:hAnsiTheme="minorHAnsi" w:cstheme="minorBidi"/>
          <w:noProof/>
          <w:sz w:val="22"/>
          <w:lang w:val="en-US" w:eastAsia="en-US" w:bidi="ar-SA"/>
        </w:rPr>
      </w:pPr>
      <w:r w:rsidRPr="00CB0DE0">
        <w:fldChar w:fldCharType="begin"/>
      </w:r>
      <w:r w:rsidRPr="00CB0DE0">
        <w:instrText xml:space="preserve"> TOC \h \z \c "Figure" </w:instrText>
      </w:r>
      <w:r w:rsidRPr="00CB0DE0">
        <w:fldChar w:fldCharType="separate"/>
      </w:r>
      <w:hyperlink w:anchor="_Toc519757901" w:history="1">
        <w:r w:rsidR="006D6413" w:rsidRPr="001D579B">
          <w:rPr>
            <w:rStyle w:val="Hyperlink"/>
            <w:noProof/>
          </w:rPr>
          <w:t>Figure 1 - Request handling</w:t>
        </w:r>
        <w:r w:rsidR="006D6413">
          <w:rPr>
            <w:noProof/>
            <w:webHidden/>
          </w:rPr>
          <w:tab/>
        </w:r>
        <w:r w:rsidR="006D6413">
          <w:rPr>
            <w:noProof/>
            <w:webHidden/>
          </w:rPr>
          <w:fldChar w:fldCharType="begin"/>
        </w:r>
        <w:r w:rsidR="006D6413">
          <w:rPr>
            <w:noProof/>
            <w:webHidden/>
          </w:rPr>
          <w:instrText xml:space="preserve"> PAGEREF _Toc519757901 \h </w:instrText>
        </w:r>
        <w:r w:rsidR="006D6413">
          <w:rPr>
            <w:noProof/>
            <w:webHidden/>
          </w:rPr>
        </w:r>
        <w:r w:rsidR="006D6413">
          <w:rPr>
            <w:noProof/>
            <w:webHidden/>
          </w:rPr>
          <w:fldChar w:fldCharType="separate"/>
        </w:r>
        <w:r w:rsidR="00346598">
          <w:rPr>
            <w:noProof/>
            <w:webHidden/>
          </w:rPr>
          <w:t>8</w:t>
        </w:r>
        <w:r w:rsidR="006D6413">
          <w:rPr>
            <w:noProof/>
            <w:webHidden/>
          </w:rPr>
          <w:fldChar w:fldCharType="end"/>
        </w:r>
      </w:hyperlink>
    </w:p>
    <w:p w14:paraId="2554BFA8" w14:textId="6624CEB1" w:rsidR="006D6413" w:rsidRDefault="008313C0">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2" w:history="1">
        <w:r w:rsidR="006D6413" w:rsidRPr="001D579B">
          <w:rPr>
            <w:rStyle w:val="Hyperlink"/>
            <w:noProof/>
          </w:rPr>
          <w:t>Figure 2 - Graphical representation of the relationships between the classes and properties of the full Core Public Service Vocabulary Application Profile</w:t>
        </w:r>
        <w:r w:rsidR="006D6413">
          <w:rPr>
            <w:noProof/>
            <w:webHidden/>
          </w:rPr>
          <w:tab/>
        </w:r>
        <w:r w:rsidR="006D6413">
          <w:rPr>
            <w:noProof/>
            <w:webHidden/>
          </w:rPr>
          <w:fldChar w:fldCharType="begin"/>
        </w:r>
        <w:r w:rsidR="006D6413">
          <w:rPr>
            <w:noProof/>
            <w:webHidden/>
          </w:rPr>
          <w:instrText xml:space="preserve"> PAGEREF _Toc519757902 \h </w:instrText>
        </w:r>
        <w:r w:rsidR="006D6413">
          <w:rPr>
            <w:noProof/>
            <w:webHidden/>
          </w:rPr>
        </w:r>
        <w:r w:rsidR="006D6413">
          <w:rPr>
            <w:noProof/>
            <w:webHidden/>
          </w:rPr>
          <w:fldChar w:fldCharType="separate"/>
        </w:r>
        <w:r w:rsidR="00346598">
          <w:rPr>
            <w:noProof/>
            <w:webHidden/>
          </w:rPr>
          <w:t>14</w:t>
        </w:r>
        <w:r w:rsidR="006D6413">
          <w:rPr>
            <w:noProof/>
            <w:webHidden/>
          </w:rPr>
          <w:fldChar w:fldCharType="end"/>
        </w:r>
      </w:hyperlink>
    </w:p>
    <w:p w14:paraId="3F495018" w14:textId="62D246C8" w:rsidR="006D6413" w:rsidRDefault="008313C0">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3" w:history="1">
        <w:r w:rsidR="006D6413" w:rsidRPr="001D579B">
          <w:rPr>
            <w:rStyle w:val="Hyperlink"/>
            <w:noProof/>
          </w:rPr>
          <w:t>Figure 3 - CPSV diagram representation of current data model</w:t>
        </w:r>
        <w:r w:rsidR="006D6413">
          <w:rPr>
            <w:noProof/>
            <w:webHidden/>
          </w:rPr>
          <w:tab/>
        </w:r>
        <w:r w:rsidR="006D6413">
          <w:rPr>
            <w:noProof/>
            <w:webHidden/>
          </w:rPr>
          <w:fldChar w:fldCharType="begin"/>
        </w:r>
        <w:r w:rsidR="006D6413">
          <w:rPr>
            <w:noProof/>
            <w:webHidden/>
          </w:rPr>
          <w:instrText xml:space="preserve"> PAGEREF _Toc519757903 \h </w:instrText>
        </w:r>
        <w:r w:rsidR="006D6413">
          <w:rPr>
            <w:noProof/>
            <w:webHidden/>
          </w:rPr>
        </w:r>
        <w:r w:rsidR="006D6413">
          <w:rPr>
            <w:noProof/>
            <w:webHidden/>
          </w:rPr>
          <w:fldChar w:fldCharType="separate"/>
        </w:r>
        <w:r w:rsidR="00346598">
          <w:rPr>
            <w:noProof/>
            <w:webHidden/>
          </w:rPr>
          <w:t>58</w:t>
        </w:r>
        <w:r w:rsidR="006D6413">
          <w:rPr>
            <w:noProof/>
            <w:webHidden/>
          </w:rPr>
          <w:fldChar w:fldCharType="end"/>
        </w:r>
      </w:hyperlink>
    </w:p>
    <w:p w14:paraId="344453C8" w14:textId="01879DD9" w:rsidR="00860245" w:rsidRPr="00CB0DE0" w:rsidRDefault="00860245" w:rsidP="002420C5">
      <w:r w:rsidRPr="00CB0DE0">
        <w:fldChar w:fldCharType="end"/>
      </w:r>
    </w:p>
    <w:p w14:paraId="3C4EEEA2" w14:textId="77777777" w:rsidR="00860245" w:rsidRPr="00CB0DE0" w:rsidRDefault="00860245" w:rsidP="002420C5">
      <w:pPr>
        <w:pStyle w:val="TOCHeading"/>
      </w:pPr>
      <w:r w:rsidRPr="00CB0DE0">
        <w:t>List of Tables</w:t>
      </w:r>
    </w:p>
    <w:bookmarkStart w:id="3" w:name="_Toc335729492"/>
    <w:bookmarkStart w:id="4" w:name="_Toc354949090"/>
    <w:p w14:paraId="63F495FA" w14:textId="65DA4033" w:rsidR="006D6413" w:rsidRDefault="00860245">
      <w:pPr>
        <w:pStyle w:val="TableofFigures"/>
        <w:tabs>
          <w:tab w:val="right" w:leader="dot" w:pos="8495"/>
        </w:tabs>
        <w:rPr>
          <w:rFonts w:asciiTheme="minorHAnsi" w:eastAsiaTheme="minorEastAsia" w:hAnsiTheme="minorHAnsi" w:cstheme="minorBidi"/>
          <w:noProof/>
          <w:sz w:val="22"/>
          <w:lang w:val="en-US" w:eastAsia="en-US" w:bidi="ar-SA"/>
        </w:rPr>
      </w:pPr>
      <w:r w:rsidRPr="00CB0DE0">
        <w:fldChar w:fldCharType="begin"/>
      </w:r>
      <w:r w:rsidRPr="00CB0DE0">
        <w:instrText xml:space="preserve"> TOC \h \z \c "Table" </w:instrText>
      </w:r>
      <w:r w:rsidRPr="00CB0DE0">
        <w:fldChar w:fldCharType="separate"/>
      </w:r>
      <w:hyperlink w:anchor="_Toc519757904" w:history="1">
        <w:r w:rsidR="006D6413" w:rsidRPr="007C199E">
          <w:rPr>
            <w:rStyle w:val="Hyperlink"/>
            <w:noProof/>
          </w:rPr>
          <w:t>Table 1: CPSV-AP controlled vocabularies</w:t>
        </w:r>
        <w:r w:rsidR="006D6413">
          <w:rPr>
            <w:noProof/>
            <w:webHidden/>
          </w:rPr>
          <w:tab/>
        </w:r>
        <w:r w:rsidR="006D6413">
          <w:rPr>
            <w:noProof/>
            <w:webHidden/>
          </w:rPr>
          <w:fldChar w:fldCharType="begin"/>
        </w:r>
        <w:r w:rsidR="006D6413">
          <w:rPr>
            <w:noProof/>
            <w:webHidden/>
          </w:rPr>
          <w:instrText xml:space="preserve"> PAGEREF _Toc519757904 \h </w:instrText>
        </w:r>
        <w:r w:rsidR="006D6413">
          <w:rPr>
            <w:noProof/>
            <w:webHidden/>
          </w:rPr>
        </w:r>
        <w:r w:rsidR="006D6413">
          <w:rPr>
            <w:noProof/>
            <w:webHidden/>
          </w:rPr>
          <w:fldChar w:fldCharType="separate"/>
        </w:r>
        <w:r w:rsidR="00346598">
          <w:rPr>
            <w:noProof/>
            <w:webHidden/>
          </w:rPr>
          <w:t>37</w:t>
        </w:r>
        <w:r w:rsidR="006D6413">
          <w:rPr>
            <w:noProof/>
            <w:webHidden/>
          </w:rPr>
          <w:fldChar w:fldCharType="end"/>
        </w:r>
      </w:hyperlink>
    </w:p>
    <w:p w14:paraId="392A9207" w14:textId="59FEBE3A" w:rsidR="006D6413" w:rsidRDefault="008313C0">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5" w:history="1">
        <w:r w:rsidR="006D6413" w:rsidRPr="007C199E">
          <w:rPr>
            <w:rStyle w:val="Hyperlink"/>
            <w:noProof/>
          </w:rPr>
          <w:t>Table 2: Example of Public Service class – Human readable</w:t>
        </w:r>
        <w:r w:rsidR="006D6413">
          <w:rPr>
            <w:noProof/>
            <w:webHidden/>
          </w:rPr>
          <w:tab/>
        </w:r>
        <w:r w:rsidR="006D6413">
          <w:rPr>
            <w:noProof/>
            <w:webHidden/>
          </w:rPr>
          <w:fldChar w:fldCharType="begin"/>
        </w:r>
        <w:r w:rsidR="006D6413">
          <w:rPr>
            <w:noProof/>
            <w:webHidden/>
          </w:rPr>
          <w:instrText xml:space="preserve"> PAGEREF _Toc519757905 \h </w:instrText>
        </w:r>
        <w:r w:rsidR="006D6413">
          <w:rPr>
            <w:noProof/>
            <w:webHidden/>
          </w:rPr>
        </w:r>
        <w:r w:rsidR="006D6413">
          <w:rPr>
            <w:noProof/>
            <w:webHidden/>
          </w:rPr>
          <w:fldChar w:fldCharType="separate"/>
        </w:r>
        <w:r w:rsidR="00346598">
          <w:rPr>
            <w:noProof/>
            <w:webHidden/>
          </w:rPr>
          <w:t>41</w:t>
        </w:r>
        <w:r w:rsidR="006D6413">
          <w:rPr>
            <w:noProof/>
            <w:webHidden/>
          </w:rPr>
          <w:fldChar w:fldCharType="end"/>
        </w:r>
      </w:hyperlink>
    </w:p>
    <w:p w14:paraId="3130FA33" w14:textId="2468B985" w:rsidR="006D6413" w:rsidRDefault="008313C0">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6" w:history="1">
        <w:r w:rsidR="006D6413" w:rsidRPr="007C199E">
          <w:rPr>
            <w:rStyle w:val="Hyperlink"/>
            <w:noProof/>
          </w:rPr>
          <w:t>Table 3: Example of Public Service class – Machine readable</w:t>
        </w:r>
        <w:r w:rsidR="006D6413">
          <w:rPr>
            <w:noProof/>
            <w:webHidden/>
          </w:rPr>
          <w:tab/>
        </w:r>
        <w:r w:rsidR="006D6413">
          <w:rPr>
            <w:noProof/>
            <w:webHidden/>
          </w:rPr>
          <w:fldChar w:fldCharType="begin"/>
        </w:r>
        <w:r w:rsidR="006D6413">
          <w:rPr>
            <w:noProof/>
            <w:webHidden/>
          </w:rPr>
          <w:instrText xml:space="preserve"> PAGEREF _Toc519757906 \h </w:instrText>
        </w:r>
        <w:r w:rsidR="006D6413">
          <w:rPr>
            <w:noProof/>
            <w:webHidden/>
          </w:rPr>
        </w:r>
        <w:r w:rsidR="006D6413">
          <w:rPr>
            <w:noProof/>
            <w:webHidden/>
          </w:rPr>
          <w:fldChar w:fldCharType="separate"/>
        </w:r>
        <w:r w:rsidR="00346598">
          <w:rPr>
            <w:noProof/>
            <w:webHidden/>
          </w:rPr>
          <w:t>42</w:t>
        </w:r>
        <w:r w:rsidR="006D6413">
          <w:rPr>
            <w:noProof/>
            <w:webHidden/>
          </w:rPr>
          <w:fldChar w:fldCharType="end"/>
        </w:r>
      </w:hyperlink>
    </w:p>
    <w:p w14:paraId="3EFB4055" w14:textId="3F6BB0DF" w:rsidR="006D6413" w:rsidRDefault="008313C0">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7" w:history="1">
        <w:r w:rsidR="006D6413" w:rsidRPr="007C199E">
          <w:rPr>
            <w:rStyle w:val="Hyperlink"/>
            <w:noProof/>
          </w:rPr>
          <w:t>Table 4: Example of Business Event class – Human readable</w:t>
        </w:r>
        <w:r w:rsidR="006D6413">
          <w:rPr>
            <w:noProof/>
            <w:webHidden/>
          </w:rPr>
          <w:tab/>
        </w:r>
        <w:r w:rsidR="006D6413">
          <w:rPr>
            <w:noProof/>
            <w:webHidden/>
          </w:rPr>
          <w:fldChar w:fldCharType="begin"/>
        </w:r>
        <w:r w:rsidR="006D6413">
          <w:rPr>
            <w:noProof/>
            <w:webHidden/>
          </w:rPr>
          <w:instrText xml:space="preserve"> PAGEREF _Toc519757907 \h </w:instrText>
        </w:r>
        <w:r w:rsidR="006D6413">
          <w:rPr>
            <w:noProof/>
            <w:webHidden/>
          </w:rPr>
        </w:r>
        <w:r w:rsidR="006D6413">
          <w:rPr>
            <w:noProof/>
            <w:webHidden/>
          </w:rPr>
          <w:fldChar w:fldCharType="separate"/>
        </w:r>
        <w:r w:rsidR="00346598">
          <w:rPr>
            <w:noProof/>
            <w:webHidden/>
          </w:rPr>
          <w:t>43</w:t>
        </w:r>
        <w:r w:rsidR="006D6413">
          <w:rPr>
            <w:noProof/>
            <w:webHidden/>
          </w:rPr>
          <w:fldChar w:fldCharType="end"/>
        </w:r>
      </w:hyperlink>
    </w:p>
    <w:p w14:paraId="47DFD37F" w14:textId="73891846" w:rsidR="006D6413" w:rsidRDefault="008313C0">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8" w:history="1">
        <w:r w:rsidR="006D6413" w:rsidRPr="007C199E">
          <w:rPr>
            <w:rStyle w:val="Hyperlink"/>
            <w:noProof/>
          </w:rPr>
          <w:t>Table 5: Example of Public Service class – Machine readable</w:t>
        </w:r>
        <w:r w:rsidR="006D6413">
          <w:rPr>
            <w:noProof/>
            <w:webHidden/>
          </w:rPr>
          <w:tab/>
        </w:r>
        <w:r w:rsidR="006D6413">
          <w:rPr>
            <w:noProof/>
            <w:webHidden/>
          </w:rPr>
          <w:fldChar w:fldCharType="begin"/>
        </w:r>
        <w:r w:rsidR="006D6413">
          <w:rPr>
            <w:noProof/>
            <w:webHidden/>
          </w:rPr>
          <w:instrText xml:space="preserve"> PAGEREF _Toc519757908 \h </w:instrText>
        </w:r>
        <w:r w:rsidR="006D6413">
          <w:rPr>
            <w:noProof/>
            <w:webHidden/>
          </w:rPr>
        </w:r>
        <w:r w:rsidR="006D6413">
          <w:rPr>
            <w:noProof/>
            <w:webHidden/>
          </w:rPr>
          <w:fldChar w:fldCharType="separate"/>
        </w:r>
        <w:r w:rsidR="00346598">
          <w:rPr>
            <w:noProof/>
            <w:webHidden/>
          </w:rPr>
          <w:t>43</w:t>
        </w:r>
        <w:r w:rsidR="006D6413">
          <w:rPr>
            <w:noProof/>
            <w:webHidden/>
          </w:rPr>
          <w:fldChar w:fldCharType="end"/>
        </w:r>
      </w:hyperlink>
    </w:p>
    <w:p w14:paraId="70C18813" w14:textId="4152DF28" w:rsidR="006D6413" w:rsidRDefault="008313C0">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9" w:history="1">
        <w:r w:rsidR="006D6413" w:rsidRPr="007C199E">
          <w:rPr>
            <w:rStyle w:val="Hyperlink"/>
            <w:noProof/>
          </w:rPr>
          <w:t>Table 6: Example of Evidence class – Human readable</w:t>
        </w:r>
        <w:r w:rsidR="006D6413">
          <w:rPr>
            <w:noProof/>
            <w:webHidden/>
          </w:rPr>
          <w:tab/>
        </w:r>
        <w:r w:rsidR="006D6413">
          <w:rPr>
            <w:noProof/>
            <w:webHidden/>
          </w:rPr>
          <w:fldChar w:fldCharType="begin"/>
        </w:r>
        <w:r w:rsidR="006D6413">
          <w:rPr>
            <w:noProof/>
            <w:webHidden/>
          </w:rPr>
          <w:instrText xml:space="preserve"> PAGEREF _Toc519757909 \h </w:instrText>
        </w:r>
        <w:r w:rsidR="006D6413">
          <w:rPr>
            <w:noProof/>
            <w:webHidden/>
          </w:rPr>
        </w:r>
        <w:r w:rsidR="006D6413">
          <w:rPr>
            <w:noProof/>
            <w:webHidden/>
          </w:rPr>
          <w:fldChar w:fldCharType="separate"/>
        </w:r>
        <w:r w:rsidR="00346598">
          <w:rPr>
            <w:noProof/>
            <w:webHidden/>
          </w:rPr>
          <w:t>43</w:t>
        </w:r>
        <w:r w:rsidR="006D6413">
          <w:rPr>
            <w:noProof/>
            <w:webHidden/>
          </w:rPr>
          <w:fldChar w:fldCharType="end"/>
        </w:r>
      </w:hyperlink>
    </w:p>
    <w:p w14:paraId="4B8E320B" w14:textId="18278CA2" w:rsidR="006D6413" w:rsidRDefault="008313C0">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0" w:history="1">
        <w:r w:rsidR="006D6413" w:rsidRPr="007C199E">
          <w:rPr>
            <w:rStyle w:val="Hyperlink"/>
            <w:noProof/>
          </w:rPr>
          <w:t>Table 7: Example of Evidence class – Machine readable</w:t>
        </w:r>
        <w:r w:rsidR="006D6413">
          <w:rPr>
            <w:noProof/>
            <w:webHidden/>
          </w:rPr>
          <w:tab/>
        </w:r>
        <w:r w:rsidR="006D6413">
          <w:rPr>
            <w:noProof/>
            <w:webHidden/>
          </w:rPr>
          <w:fldChar w:fldCharType="begin"/>
        </w:r>
        <w:r w:rsidR="006D6413">
          <w:rPr>
            <w:noProof/>
            <w:webHidden/>
          </w:rPr>
          <w:instrText xml:space="preserve"> PAGEREF _Toc519757910 \h </w:instrText>
        </w:r>
        <w:r w:rsidR="006D6413">
          <w:rPr>
            <w:noProof/>
            <w:webHidden/>
          </w:rPr>
        </w:r>
        <w:r w:rsidR="006D6413">
          <w:rPr>
            <w:noProof/>
            <w:webHidden/>
          </w:rPr>
          <w:fldChar w:fldCharType="separate"/>
        </w:r>
        <w:r w:rsidR="00346598">
          <w:rPr>
            <w:noProof/>
            <w:webHidden/>
          </w:rPr>
          <w:t>43</w:t>
        </w:r>
        <w:r w:rsidR="006D6413">
          <w:rPr>
            <w:noProof/>
            <w:webHidden/>
          </w:rPr>
          <w:fldChar w:fldCharType="end"/>
        </w:r>
      </w:hyperlink>
    </w:p>
    <w:p w14:paraId="2922B4A0" w14:textId="136BD66A" w:rsidR="006D6413" w:rsidRDefault="008313C0">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1" w:history="1">
        <w:r w:rsidR="006D6413" w:rsidRPr="007C199E">
          <w:rPr>
            <w:rStyle w:val="Hyperlink"/>
            <w:noProof/>
          </w:rPr>
          <w:t>Table 8: Example of Formal Framework class – Human readable</w:t>
        </w:r>
        <w:r w:rsidR="006D6413">
          <w:rPr>
            <w:noProof/>
            <w:webHidden/>
          </w:rPr>
          <w:tab/>
        </w:r>
        <w:r w:rsidR="006D6413">
          <w:rPr>
            <w:noProof/>
            <w:webHidden/>
          </w:rPr>
          <w:fldChar w:fldCharType="begin"/>
        </w:r>
        <w:r w:rsidR="006D6413">
          <w:rPr>
            <w:noProof/>
            <w:webHidden/>
          </w:rPr>
          <w:instrText xml:space="preserve"> PAGEREF _Toc519757911 \h </w:instrText>
        </w:r>
        <w:r w:rsidR="006D6413">
          <w:rPr>
            <w:noProof/>
            <w:webHidden/>
          </w:rPr>
        </w:r>
        <w:r w:rsidR="006D6413">
          <w:rPr>
            <w:noProof/>
            <w:webHidden/>
          </w:rPr>
          <w:fldChar w:fldCharType="separate"/>
        </w:r>
        <w:r w:rsidR="00346598">
          <w:rPr>
            <w:noProof/>
            <w:webHidden/>
          </w:rPr>
          <w:t>44</w:t>
        </w:r>
        <w:r w:rsidR="006D6413">
          <w:rPr>
            <w:noProof/>
            <w:webHidden/>
          </w:rPr>
          <w:fldChar w:fldCharType="end"/>
        </w:r>
      </w:hyperlink>
    </w:p>
    <w:p w14:paraId="337835CB" w14:textId="38AF43FB" w:rsidR="006D6413" w:rsidRDefault="008313C0">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2" w:history="1">
        <w:r w:rsidR="006D6413" w:rsidRPr="007C199E">
          <w:rPr>
            <w:rStyle w:val="Hyperlink"/>
            <w:noProof/>
          </w:rPr>
          <w:t>Table 9: Example of Output class – Machine readable</w:t>
        </w:r>
        <w:r w:rsidR="006D6413">
          <w:rPr>
            <w:noProof/>
            <w:webHidden/>
          </w:rPr>
          <w:tab/>
        </w:r>
        <w:r w:rsidR="006D6413">
          <w:rPr>
            <w:noProof/>
            <w:webHidden/>
          </w:rPr>
          <w:fldChar w:fldCharType="begin"/>
        </w:r>
        <w:r w:rsidR="006D6413">
          <w:rPr>
            <w:noProof/>
            <w:webHidden/>
          </w:rPr>
          <w:instrText xml:space="preserve"> PAGEREF _Toc519757912 \h </w:instrText>
        </w:r>
        <w:r w:rsidR="006D6413">
          <w:rPr>
            <w:noProof/>
            <w:webHidden/>
          </w:rPr>
        </w:r>
        <w:r w:rsidR="006D6413">
          <w:rPr>
            <w:noProof/>
            <w:webHidden/>
          </w:rPr>
          <w:fldChar w:fldCharType="separate"/>
        </w:r>
        <w:r w:rsidR="00346598">
          <w:rPr>
            <w:noProof/>
            <w:webHidden/>
          </w:rPr>
          <w:t>44</w:t>
        </w:r>
        <w:r w:rsidR="006D6413">
          <w:rPr>
            <w:noProof/>
            <w:webHidden/>
          </w:rPr>
          <w:fldChar w:fldCharType="end"/>
        </w:r>
      </w:hyperlink>
    </w:p>
    <w:p w14:paraId="25B47428" w14:textId="59DDF35B" w:rsidR="006D6413" w:rsidRDefault="008313C0">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3" w:history="1">
        <w:r w:rsidR="006D6413" w:rsidRPr="007C199E">
          <w:rPr>
            <w:rStyle w:val="Hyperlink"/>
            <w:noProof/>
          </w:rPr>
          <w:t>Table 10: Example of Channel class 1 – Human readable</w:t>
        </w:r>
        <w:r w:rsidR="006D6413">
          <w:rPr>
            <w:noProof/>
            <w:webHidden/>
          </w:rPr>
          <w:tab/>
        </w:r>
        <w:r w:rsidR="006D6413">
          <w:rPr>
            <w:noProof/>
            <w:webHidden/>
          </w:rPr>
          <w:fldChar w:fldCharType="begin"/>
        </w:r>
        <w:r w:rsidR="006D6413">
          <w:rPr>
            <w:noProof/>
            <w:webHidden/>
          </w:rPr>
          <w:instrText xml:space="preserve"> PAGEREF _Toc519757913 \h </w:instrText>
        </w:r>
        <w:r w:rsidR="006D6413">
          <w:rPr>
            <w:noProof/>
            <w:webHidden/>
          </w:rPr>
        </w:r>
        <w:r w:rsidR="006D6413">
          <w:rPr>
            <w:noProof/>
            <w:webHidden/>
          </w:rPr>
          <w:fldChar w:fldCharType="separate"/>
        </w:r>
        <w:r w:rsidR="00346598">
          <w:rPr>
            <w:noProof/>
            <w:webHidden/>
          </w:rPr>
          <w:t>44</w:t>
        </w:r>
        <w:r w:rsidR="006D6413">
          <w:rPr>
            <w:noProof/>
            <w:webHidden/>
          </w:rPr>
          <w:fldChar w:fldCharType="end"/>
        </w:r>
      </w:hyperlink>
    </w:p>
    <w:p w14:paraId="16D8D9FB" w14:textId="1BB016EB" w:rsidR="006D6413" w:rsidRDefault="008313C0">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4" w:history="1">
        <w:r w:rsidR="006D6413" w:rsidRPr="007C199E">
          <w:rPr>
            <w:rStyle w:val="Hyperlink"/>
            <w:noProof/>
          </w:rPr>
          <w:t>Table 11: Example of Channel class 2 – Human readable</w:t>
        </w:r>
        <w:r w:rsidR="006D6413">
          <w:rPr>
            <w:noProof/>
            <w:webHidden/>
          </w:rPr>
          <w:tab/>
        </w:r>
        <w:r w:rsidR="006D6413">
          <w:rPr>
            <w:noProof/>
            <w:webHidden/>
          </w:rPr>
          <w:fldChar w:fldCharType="begin"/>
        </w:r>
        <w:r w:rsidR="006D6413">
          <w:rPr>
            <w:noProof/>
            <w:webHidden/>
          </w:rPr>
          <w:instrText xml:space="preserve"> PAGEREF _Toc519757914 \h </w:instrText>
        </w:r>
        <w:r w:rsidR="006D6413">
          <w:rPr>
            <w:noProof/>
            <w:webHidden/>
          </w:rPr>
        </w:r>
        <w:r w:rsidR="006D6413">
          <w:rPr>
            <w:noProof/>
            <w:webHidden/>
          </w:rPr>
          <w:fldChar w:fldCharType="separate"/>
        </w:r>
        <w:r w:rsidR="00346598">
          <w:rPr>
            <w:noProof/>
            <w:webHidden/>
          </w:rPr>
          <w:t>44</w:t>
        </w:r>
        <w:r w:rsidR="006D6413">
          <w:rPr>
            <w:noProof/>
            <w:webHidden/>
          </w:rPr>
          <w:fldChar w:fldCharType="end"/>
        </w:r>
      </w:hyperlink>
    </w:p>
    <w:p w14:paraId="182F358C" w14:textId="41464DB1" w:rsidR="006D6413" w:rsidRDefault="008313C0">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5" w:history="1">
        <w:r w:rsidR="006D6413" w:rsidRPr="007C199E">
          <w:rPr>
            <w:rStyle w:val="Hyperlink"/>
            <w:noProof/>
          </w:rPr>
          <w:t>Table 12: Example of Channel class – Machine readable</w:t>
        </w:r>
        <w:r w:rsidR="006D6413">
          <w:rPr>
            <w:noProof/>
            <w:webHidden/>
          </w:rPr>
          <w:tab/>
        </w:r>
        <w:r w:rsidR="006D6413">
          <w:rPr>
            <w:noProof/>
            <w:webHidden/>
          </w:rPr>
          <w:fldChar w:fldCharType="begin"/>
        </w:r>
        <w:r w:rsidR="006D6413">
          <w:rPr>
            <w:noProof/>
            <w:webHidden/>
          </w:rPr>
          <w:instrText xml:space="preserve"> PAGEREF _Toc519757915 \h </w:instrText>
        </w:r>
        <w:r w:rsidR="006D6413">
          <w:rPr>
            <w:noProof/>
            <w:webHidden/>
          </w:rPr>
        </w:r>
        <w:r w:rsidR="006D6413">
          <w:rPr>
            <w:noProof/>
            <w:webHidden/>
          </w:rPr>
          <w:fldChar w:fldCharType="separate"/>
        </w:r>
        <w:r w:rsidR="00346598">
          <w:rPr>
            <w:noProof/>
            <w:webHidden/>
          </w:rPr>
          <w:t>44</w:t>
        </w:r>
        <w:r w:rsidR="006D6413">
          <w:rPr>
            <w:noProof/>
            <w:webHidden/>
          </w:rPr>
          <w:fldChar w:fldCharType="end"/>
        </w:r>
      </w:hyperlink>
    </w:p>
    <w:p w14:paraId="6625FAA6" w14:textId="6ACE0A32" w:rsidR="006D6413" w:rsidRDefault="008313C0">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6" w:history="1">
        <w:r w:rsidR="006D6413" w:rsidRPr="007C199E">
          <w:rPr>
            <w:rStyle w:val="Hyperlink"/>
            <w:noProof/>
          </w:rPr>
          <w:t>Table 13: Example of Public Organization class – Human readable</w:t>
        </w:r>
        <w:r w:rsidR="006D6413">
          <w:rPr>
            <w:noProof/>
            <w:webHidden/>
          </w:rPr>
          <w:tab/>
        </w:r>
        <w:r w:rsidR="006D6413">
          <w:rPr>
            <w:noProof/>
            <w:webHidden/>
          </w:rPr>
          <w:fldChar w:fldCharType="begin"/>
        </w:r>
        <w:r w:rsidR="006D6413">
          <w:rPr>
            <w:noProof/>
            <w:webHidden/>
          </w:rPr>
          <w:instrText xml:space="preserve"> PAGEREF _Toc519757916 \h </w:instrText>
        </w:r>
        <w:r w:rsidR="006D6413">
          <w:rPr>
            <w:noProof/>
            <w:webHidden/>
          </w:rPr>
        </w:r>
        <w:r w:rsidR="006D6413">
          <w:rPr>
            <w:noProof/>
            <w:webHidden/>
          </w:rPr>
          <w:fldChar w:fldCharType="separate"/>
        </w:r>
        <w:r w:rsidR="00346598">
          <w:rPr>
            <w:noProof/>
            <w:webHidden/>
          </w:rPr>
          <w:t>45</w:t>
        </w:r>
        <w:r w:rsidR="006D6413">
          <w:rPr>
            <w:noProof/>
            <w:webHidden/>
          </w:rPr>
          <w:fldChar w:fldCharType="end"/>
        </w:r>
      </w:hyperlink>
    </w:p>
    <w:p w14:paraId="5A0D9462" w14:textId="69ADDBCF" w:rsidR="006D6413" w:rsidRDefault="008313C0">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7" w:history="1">
        <w:r w:rsidR="006D6413" w:rsidRPr="007C199E">
          <w:rPr>
            <w:rStyle w:val="Hyperlink"/>
            <w:noProof/>
          </w:rPr>
          <w:t>Table 14: Example of Public Organization class – Machine readable</w:t>
        </w:r>
        <w:r w:rsidR="006D6413">
          <w:rPr>
            <w:noProof/>
            <w:webHidden/>
          </w:rPr>
          <w:tab/>
        </w:r>
        <w:r w:rsidR="006D6413">
          <w:rPr>
            <w:noProof/>
            <w:webHidden/>
          </w:rPr>
          <w:fldChar w:fldCharType="begin"/>
        </w:r>
        <w:r w:rsidR="006D6413">
          <w:rPr>
            <w:noProof/>
            <w:webHidden/>
          </w:rPr>
          <w:instrText xml:space="preserve"> PAGEREF _Toc519757917 \h </w:instrText>
        </w:r>
        <w:r w:rsidR="006D6413">
          <w:rPr>
            <w:noProof/>
            <w:webHidden/>
          </w:rPr>
        </w:r>
        <w:r w:rsidR="006D6413">
          <w:rPr>
            <w:noProof/>
            <w:webHidden/>
          </w:rPr>
          <w:fldChar w:fldCharType="separate"/>
        </w:r>
        <w:r w:rsidR="00346598">
          <w:rPr>
            <w:noProof/>
            <w:webHidden/>
          </w:rPr>
          <w:t>45</w:t>
        </w:r>
        <w:r w:rsidR="006D6413">
          <w:rPr>
            <w:noProof/>
            <w:webHidden/>
          </w:rPr>
          <w:fldChar w:fldCharType="end"/>
        </w:r>
      </w:hyperlink>
    </w:p>
    <w:p w14:paraId="56026AE3" w14:textId="3A6457F9" w:rsidR="006D6413" w:rsidRDefault="008313C0">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8" w:history="1">
        <w:r w:rsidR="006D6413" w:rsidRPr="007C199E">
          <w:rPr>
            <w:rStyle w:val="Hyperlink"/>
            <w:noProof/>
          </w:rPr>
          <w:t>Table 15: Namespaces and Prefixes</w:t>
        </w:r>
        <w:r w:rsidR="006D6413">
          <w:rPr>
            <w:noProof/>
            <w:webHidden/>
          </w:rPr>
          <w:tab/>
        </w:r>
        <w:r w:rsidR="006D6413">
          <w:rPr>
            <w:noProof/>
            <w:webHidden/>
          </w:rPr>
          <w:fldChar w:fldCharType="begin"/>
        </w:r>
        <w:r w:rsidR="006D6413">
          <w:rPr>
            <w:noProof/>
            <w:webHidden/>
          </w:rPr>
          <w:instrText xml:space="preserve"> PAGEREF _Toc519757918 \h </w:instrText>
        </w:r>
        <w:r w:rsidR="006D6413">
          <w:rPr>
            <w:noProof/>
            <w:webHidden/>
          </w:rPr>
        </w:r>
        <w:r w:rsidR="006D6413">
          <w:rPr>
            <w:noProof/>
            <w:webHidden/>
          </w:rPr>
          <w:fldChar w:fldCharType="separate"/>
        </w:r>
        <w:r w:rsidR="00346598">
          <w:rPr>
            <w:noProof/>
            <w:webHidden/>
          </w:rPr>
          <w:t>48</w:t>
        </w:r>
        <w:r w:rsidR="006D6413">
          <w:rPr>
            <w:noProof/>
            <w:webHidden/>
          </w:rPr>
          <w:fldChar w:fldCharType="end"/>
        </w:r>
      </w:hyperlink>
    </w:p>
    <w:p w14:paraId="35CB66E6" w14:textId="42ADDC02" w:rsidR="006D6413" w:rsidRDefault="008313C0">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9" w:history="1">
        <w:r w:rsidR="006D6413" w:rsidRPr="007C199E">
          <w:rPr>
            <w:rStyle w:val="Hyperlink"/>
            <w:noProof/>
          </w:rPr>
          <w:t>Table 16: CPSV-AP Working Group Members</w:t>
        </w:r>
        <w:r w:rsidR="006D6413">
          <w:rPr>
            <w:noProof/>
            <w:webHidden/>
          </w:rPr>
          <w:tab/>
        </w:r>
        <w:r w:rsidR="006D6413">
          <w:rPr>
            <w:noProof/>
            <w:webHidden/>
          </w:rPr>
          <w:fldChar w:fldCharType="begin"/>
        </w:r>
        <w:r w:rsidR="006D6413">
          <w:rPr>
            <w:noProof/>
            <w:webHidden/>
          </w:rPr>
          <w:instrText xml:space="preserve"> PAGEREF _Toc519757919 \h </w:instrText>
        </w:r>
        <w:r w:rsidR="006D6413">
          <w:rPr>
            <w:noProof/>
            <w:webHidden/>
          </w:rPr>
        </w:r>
        <w:r w:rsidR="006D6413">
          <w:rPr>
            <w:noProof/>
            <w:webHidden/>
          </w:rPr>
          <w:fldChar w:fldCharType="separate"/>
        </w:r>
        <w:r w:rsidR="00346598">
          <w:rPr>
            <w:noProof/>
            <w:webHidden/>
          </w:rPr>
          <w:t>49</w:t>
        </w:r>
        <w:r w:rsidR="006D6413">
          <w:rPr>
            <w:noProof/>
            <w:webHidden/>
          </w:rPr>
          <w:fldChar w:fldCharType="end"/>
        </w:r>
      </w:hyperlink>
    </w:p>
    <w:p w14:paraId="573756A0" w14:textId="3CAED405" w:rsidR="006D6413" w:rsidRDefault="008313C0">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0" w:history="1">
        <w:r w:rsidR="006D6413" w:rsidRPr="007C199E">
          <w:rPr>
            <w:rStyle w:val="Hyperlink"/>
            <w:noProof/>
          </w:rPr>
          <w:t>Table 17: Mandatory and optional classes and properties</w:t>
        </w:r>
        <w:r w:rsidR="006D6413">
          <w:rPr>
            <w:noProof/>
            <w:webHidden/>
          </w:rPr>
          <w:tab/>
        </w:r>
        <w:r w:rsidR="006D6413">
          <w:rPr>
            <w:noProof/>
            <w:webHidden/>
          </w:rPr>
          <w:fldChar w:fldCharType="begin"/>
        </w:r>
        <w:r w:rsidR="006D6413">
          <w:rPr>
            <w:noProof/>
            <w:webHidden/>
          </w:rPr>
          <w:instrText xml:space="preserve"> PAGEREF _Toc519757920 \h </w:instrText>
        </w:r>
        <w:r w:rsidR="006D6413">
          <w:rPr>
            <w:noProof/>
            <w:webHidden/>
          </w:rPr>
        </w:r>
        <w:r w:rsidR="006D6413">
          <w:rPr>
            <w:noProof/>
            <w:webHidden/>
          </w:rPr>
          <w:fldChar w:fldCharType="separate"/>
        </w:r>
        <w:r w:rsidR="00346598">
          <w:rPr>
            <w:noProof/>
            <w:webHidden/>
          </w:rPr>
          <w:t>54</w:t>
        </w:r>
        <w:r w:rsidR="006D6413">
          <w:rPr>
            <w:noProof/>
            <w:webHidden/>
          </w:rPr>
          <w:fldChar w:fldCharType="end"/>
        </w:r>
      </w:hyperlink>
    </w:p>
    <w:p w14:paraId="01032680" w14:textId="57E58415" w:rsidR="006D6413" w:rsidRDefault="008313C0">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1" w:history="1">
        <w:r w:rsidR="006D6413" w:rsidRPr="007C199E">
          <w:rPr>
            <w:rStyle w:val="Hyperlink"/>
            <w:noProof/>
          </w:rPr>
          <w:t>Table 18: Definition of key concepts</w:t>
        </w:r>
        <w:r w:rsidR="006D6413">
          <w:rPr>
            <w:noProof/>
            <w:webHidden/>
          </w:rPr>
          <w:tab/>
        </w:r>
        <w:r w:rsidR="006D6413">
          <w:rPr>
            <w:noProof/>
            <w:webHidden/>
          </w:rPr>
          <w:fldChar w:fldCharType="begin"/>
        </w:r>
        <w:r w:rsidR="006D6413">
          <w:rPr>
            <w:noProof/>
            <w:webHidden/>
          </w:rPr>
          <w:instrText xml:space="preserve"> PAGEREF _Toc519757921 \h </w:instrText>
        </w:r>
        <w:r w:rsidR="006D6413">
          <w:rPr>
            <w:noProof/>
            <w:webHidden/>
          </w:rPr>
        </w:r>
        <w:r w:rsidR="006D6413">
          <w:rPr>
            <w:noProof/>
            <w:webHidden/>
          </w:rPr>
          <w:fldChar w:fldCharType="separate"/>
        </w:r>
        <w:r w:rsidR="00346598">
          <w:rPr>
            <w:noProof/>
            <w:webHidden/>
          </w:rPr>
          <w:t>60</w:t>
        </w:r>
        <w:r w:rsidR="006D6413">
          <w:rPr>
            <w:noProof/>
            <w:webHidden/>
          </w:rPr>
          <w:fldChar w:fldCharType="end"/>
        </w:r>
      </w:hyperlink>
    </w:p>
    <w:p w14:paraId="70E89EF7" w14:textId="4154558F" w:rsidR="006D6413" w:rsidRDefault="008313C0">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2" w:history="1">
        <w:r w:rsidR="006D6413" w:rsidRPr="007C199E">
          <w:rPr>
            <w:rStyle w:val="Hyperlink"/>
            <w:noProof/>
          </w:rPr>
          <w:t>Table 19: Description of 1st level life events</w:t>
        </w:r>
        <w:r w:rsidR="006D6413">
          <w:rPr>
            <w:noProof/>
            <w:webHidden/>
          </w:rPr>
          <w:tab/>
        </w:r>
        <w:r w:rsidR="006D6413">
          <w:rPr>
            <w:noProof/>
            <w:webHidden/>
          </w:rPr>
          <w:fldChar w:fldCharType="begin"/>
        </w:r>
        <w:r w:rsidR="006D6413">
          <w:rPr>
            <w:noProof/>
            <w:webHidden/>
          </w:rPr>
          <w:instrText xml:space="preserve"> PAGEREF _Toc519757922 \h </w:instrText>
        </w:r>
        <w:r w:rsidR="006D6413">
          <w:rPr>
            <w:noProof/>
            <w:webHidden/>
          </w:rPr>
        </w:r>
        <w:r w:rsidR="006D6413">
          <w:rPr>
            <w:noProof/>
            <w:webHidden/>
          </w:rPr>
          <w:fldChar w:fldCharType="separate"/>
        </w:r>
        <w:r w:rsidR="00346598">
          <w:rPr>
            <w:noProof/>
            <w:webHidden/>
          </w:rPr>
          <w:t>62</w:t>
        </w:r>
        <w:r w:rsidR="006D6413">
          <w:rPr>
            <w:noProof/>
            <w:webHidden/>
          </w:rPr>
          <w:fldChar w:fldCharType="end"/>
        </w:r>
      </w:hyperlink>
    </w:p>
    <w:p w14:paraId="272758DA" w14:textId="067C9AEC" w:rsidR="006D6413" w:rsidRDefault="008313C0">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3" w:history="1">
        <w:r w:rsidR="006D6413" w:rsidRPr="007C199E">
          <w:rPr>
            <w:rStyle w:val="Hyperlink"/>
            <w:noProof/>
          </w:rPr>
          <w:t>Table 20: Description of 2nd level business events</w:t>
        </w:r>
        <w:r w:rsidR="006D6413">
          <w:rPr>
            <w:noProof/>
            <w:webHidden/>
          </w:rPr>
          <w:tab/>
        </w:r>
        <w:r w:rsidR="006D6413">
          <w:rPr>
            <w:noProof/>
            <w:webHidden/>
          </w:rPr>
          <w:fldChar w:fldCharType="begin"/>
        </w:r>
        <w:r w:rsidR="006D6413">
          <w:rPr>
            <w:noProof/>
            <w:webHidden/>
          </w:rPr>
          <w:instrText xml:space="preserve"> PAGEREF _Toc519757923 \h </w:instrText>
        </w:r>
        <w:r w:rsidR="006D6413">
          <w:rPr>
            <w:noProof/>
            <w:webHidden/>
          </w:rPr>
        </w:r>
        <w:r w:rsidR="006D6413">
          <w:rPr>
            <w:noProof/>
            <w:webHidden/>
          </w:rPr>
          <w:fldChar w:fldCharType="separate"/>
        </w:r>
        <w:r w:rsidR="00346598">
          <w:rPr>
            <w:noProof/>
            <w:webHidden/>
          </w:rPr>
          <w:t>64</w:t>
        </w:r>
        <w:r w:rsidR="006D6413">
          <w:rPr>
            <w:noProof/>
            <w:webHidden/>
          </w:rPr>
          <w:fldChar w:fldCharType="end"/>
        </w:r>
      </w:hyperlink>
    </w:p>
    <w:p w14:paraId="2B887099" w14:textId="1702DE09" w:rsidR="006D6413" w:rsidRDefault="008313C0">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4" w:history="1">
        <w:r w:rsidR="006D6413" w:rsidRPr="007C199E">
          <w:rPr>
            <w:rStyle w:val="Hyperlink"/>
            <w:noProof/>
          </w:rPr>
          <w:t>Table 21: Description of output types</w:t>
        </w:r>
        <w:r w:rsidR="006D6413">
          <w:rPr>
            <w:noProof/>
            <w:webHidden/>
          </w:rPr>
          <w:tab/>
        </w:r>
        <w:r w:rsidR="006D6413">
          <w:rPr>
            <w:noProof/>
            <w:webHidden/>
          </w:rPr>
          <w:fldChar w:fldCharType="begin"/>
        </w:r>
        <w:r w:rsidR="006D6413">
          <w:rPr>
            <w:noProof/>
            <w:webHidden/>
          </w:rPr>
          <w:instrText xml:space="preserve"> PAGEREF _Toc519757924 \h </w:instrText>
        </w:r>
        <w:r w:rsidR="006D6413">
          <w:rPr>
            <w:noProof/>
            <w:webHidden/>
          </w:rPr>
        </w:r>
        <w:r w:rsidR="006D6413">
          <w:rPr>
            <w:noProof/>
            <w:webHidden/>
          </w:rPr>
          <w:fldChar w:fldCharType="separate"/>
        </w:r>
        <w:r w:rsidR="00346598">
          <w:rPr>
            <w:noProof/>
            <w:webHidden/>
          </w:rPr>
          <w:t>66</w:t>
        </w:r>
        <w:r w:rsidR="006D6413">
          <w:rPr>
            <w:noProof/>
            <w:webHidden/>
          </w:rPr>
          <w:fldChar w:fldCharType="end"/>
        </w:r>
      </w:hyperlink>
    </w:p>
    <w:p w14:paraId="56807EFE" w14:textId="5C3E202B" w:rsidR="00860245" w:rsidRPr="00CB0DE0" w:rsidRDefault="00860245" w:rsidP="003E4E45">
      <w:pPr>
        <w:pStyle w:val="Heading1"/>
        <w:rPr>
          <w:lang w:val="en-GB"/>
        </w:rPr>
      </w:pPr>
      <w:r w:rsidRPr="00CB0DE0">
        <w:rPr>
          <w:lang w:val="en-GB"/>
        </w:rPr>
        <w:lastRenderedPageBreak/>
        <w:fldChar w:fldCharType="end"/>
      </w:r>
      <w:bookmarkStart w:id="5" w:name="_Toc413697433"/>
      <w:bookmarkStart w:id="6" w:name="_Toc415494143"/>
      <w:bookmarkStart w:id="7" w:name="_Toc2329812"/>
      <w:r w:rsidRPr="00CB0DE0">
        <w:rPr>
          <w:lang w:val="en-GB"/>
        </w:rPr>
        <w:t>Introduction</w:t>
      </w:r>
      <w:bookmarkEnd w:id="3"/>
      <w:bookmarkEnd w:id="4"/>
      <w:bookmarkEnd w:id="5"/>
      <w:bookmarkEnd w:id="6"/>
      <w:bookmarkEnd w:id="7"/>
    </w:p>
    <w:p w14:paraId="1A94B7C3" w14:textId="6BF1DC0C" w:rsidR="00860245" w:rsidRPr="00CB0DE0" w:rsidRDefault="00860245" w:rsidP="002420C5">
      <w:r w:rsidRPr="00CB0DE0">
        <w:t xml:space="preserve">The original CPSV-AP was prepared in the context of Action </w:t>
      </w:r>
      <w:r w:rsidR="00864300" w:rsidRPr="00CB0DE0">
        <w:t>2016.29</w:t>
      </w:r>
      <w:r w:rsidRPr="00CB0DE0">
        <w:t xml:space="preserve"> – Accessing Member State information resources at European level – Catalogue of Services</w:t>
      </w:r>
      <w:r w:rsidRPr="00CB0DE0">
        <w:rPr>
          <w:rStyle w:val="FootnoteReference"/>
        </w:rPr>
        <w:footnoteReference w:id="2"/>
      </w:r>
      <w:r w:rsidRPr="00CB0DE0">
        <w:t xml:space="preserve"> of the European Commission’s Interoperability for European Public Administrations (ISA) programme</w:t>
      </w:r>
      <w:r w:rsidRPr="00CB0DE0">
        <w:rPr>
          <w:rStyle w:val="FootnoteReference"/>
        </w:rPr>
        <w:footnoteReference w:id="3"/>
      </w:r>
      <w:r w:rsidRPr="00CB0DE0">
        <w:t xml:space="preserve">. The CPSV-AP has </w:t>
      </w:r>
      <w:proofErr w:type="gramStart"/>
      <w:r w:rsidRPr="00CB0DE0">
        <w:t xml:space="preserve">been </w:t>
      </w:r>
      <w:r w:rsidRPr="00CB0DE0">
        <w:rPr>
          <w:color w:val="000000"/>
        </w:rPr>
        <w:t>seen as</w:t>
      </w:r>
      <w:proofErr w:type="gramEnd"/>
      <w:r w:rsidRPr="00CB0DE0">
        <w:rPr>
          <w:color w:val="000000"/>
        </w:rPr>
        <w:t xml:space="preserve"> a first step for creating a model for describing public services related to business </w:t>
      </w:r>
      <w:r w:rsidR="00A26E86" w:rsidRPr="00CB0DE0">
        <w:rPr>
          <w:color w:val="000000"/>
        </w:rPr>
        <w:t xml:space="preserve">and life </w:t>
      </w:r>
      <w:r w:rsidRPr="00CB0DE0">
        <w:rPr>
          <w:color w:val="000000"/>
        </w:rPr>
        <w:t xml:space="preserve">events, to facilitate the set-up of catalogues of services </w:t>
      </w:r>
      <w:r w:rsidR="00A26E86" w:rsidRPr="00CB0DE0">
        <w:rPr>
          <w:color w:val="000000"/>
        </w:rPr>
        <w:t>oriented to businesses and citizens</w:t>
      </w:r>
      <w:r w:rsidRPr="00CB0DE0">
        <w:rPr>
          <w:color w:val="000000"/>
        </w:rPr>
        <w:t>.</w:t>
      </w:r>
    </w:p>
    <w:p w14:paraId="565A6405" w14:textId="77777777" w:rsidR="00860245" w:rsidRPr="00CB0DE0" w:rsidRDefault="00860245" w:rsidP="002420C5"/>
    <w:p w14:paraId="176B4549" w14:textId="18611348" w:rsidR="00860245" w:rsidRPr="00CB0DE0" w:rsidRDefault="00A26E86" w:rsidP="002420C5">
      <w:pPr>
        <w:rPr>
          <w:color w:val="000000"/>
        </w:rPr>
      </w:pPr>
      <w:r w:rsidRPr="00946082">
        <w:t>T</w:t>
      </w:r>
      <w:r w:rsidR="00860245" w:rsidRPr="00946082">
        <w:t>his document defines an update to the Core Public Service Vocabulary Application Profile</w:t>
      </w:r>
      <w:r w:rsidR="00CA1689" w:rsidRPr="00946082">
        <w:t xml:space="preserve"> version 2.1</w:t>
      </w:r>
      <w:r w:rsidR="00860245" w:rsidRPr="00946082">
        <w:t xml:space="preserve"> (CPSV-AP</w:t>
      </w:r>
      <w:r w:rsidRPr="00946082">
        <w:t xml:space="preserve"> v2.</w:t>
      </w:r>
      <w:r w:rsidR="00CA1689" w:rsidRPr="00946082">
        <w:t>2</w:t>
      </w:r>
      <w:r w:rsidR="00860245" w:rsidRPr="00946082">
        <w:rPr>
          <w:rStyle w:val="FootnoteReference"/>
        </w:rPr>
        <w:footnoteReference w:id="4"/>
      </w:r>
      <w:r w:rsidR="00860245" w:rsidRPr="00946082">
        <w:t xml:space="preserve">). </w:t>
      </w:r>
      <w:r w:rsidR="00860245" w:rsidRPr="00946082">
        <w:rPr>
          <w:color w:val="000000"/>
        </w:rPr>
        <w:t xml:space="preserve">The update </w:t>
      </w:r>
      <w:r w:rsidR="006C54BF" w:rsidRPr="00946082">
        <w:rPr>
          <w:color w:val="000000"/>
        </w:rPr>
        <w:t>finds its</w:t>
      </w:r>
      <w:r w:rsidR="00860245" w:rsidRPr="00946082">
        <w:rPr>
          <w:color w:val="000000"/>
        </w:rPr>
        <w:t xml:space="preserve"> motivat</w:t>
      </w:r>
      <w:r w:rsidR="006C54BF" w:rsidRPr="00946082">
        <w:rPr>
          <w:color w:val="000000"/>
        </w:rPr>
        <w:t xml:space="preserve">ion in </w:t>
      </w:r>
      <w:r w:rsidR="00860245" w:rsidRPr="00946082">
        <w:rPr>
          <w:color w:val="000000"/>
        </w:rPr>
        <w:t>the</w:t>
      </w:r>
      <w:r w:rsidR="00BD1A8E" w:rsidRPr="00946082">
        <w:rPr>
          <w:color w:val="000000"/>
        </w:rPr>
        <w:t xml:space="preserve"> experience of implementing version 2.</w:t>
      </w:r>
      <w:r w:rsidR="00CA1689" w:rsidRPr="00946082">
        <w:rPr>
          <w:color w:val="000000"/>
        </w:rPr>
        <w:t>1</w:t>
      </w:r>
      <w:r w:rsidR="00BD1A8E" w:rsidRPr="00946082">
        <w:rPr>
          <w:color w:val="000000"/>
        </w:rPr>
        <w:t xml:space="preserve"> of the CPSV-AP by different MSs and stakeholders</w:t>
      </w:r>
      <w:r w:rsidR="00860245" w:rsidRPr="00946082">
        <w:rPr>
          <w:color w:val="000000"/>
        </w:rPr>
        <w:t xml:space="preserve"> </w:t>
      </w:r>
      <w:r w:rsidR="00BD1A8E" w:rsidRPr="00946082">
        <w:rPr>
          <w:color w:val="000000"/>
        </w:rPr>
        <w:t>and consequent requests received from them</w:t>
      </w:r>
      <w:r w:rsidR="00946082">
        <w:rPr>
          <w:color w:val="000000"/>
        </w:rPr>
        <w:t xml:space="preserve"> in GitHub</w:t>
      </w:r>
      <w:r w:rsidR="00946082">
        <w:rPr>
          <w:rStyle w:val="FootnoteReference"/>
          <w:color w:val="000000"/>
        </w:rPr>
        <w:footnoteReference w:id="5"/>
      </w:r>
      <w:r w:rsidR="00946082">
        <w:rPr>
          <w:color w:val="000000"/>
        </w:rPr>
        <w:t xml:space="preserve"> or during webinars</w:t>
      </w:r>
      <w:r w:rsidR="00946082">
        <w:rPr>
          <w:rStyle w:val="FootnoteReference"/>
          <w:color w:val="000000"/>
        </w:rPr>
        <w:footnoteReference w:id="6"/>
      </w:r>
      <w:r w:rsidR="00946082">
        <w:rPr>
          <w:color w:val="000000"/>
        </w:rPr>
        <w:t xml:space="preserve"> and the workshop organised in Sofia</w:t>
      </w:r>
      <w:r w:rsidR="00946082">
        <w:rPr>
          <w:rStyle w:val="FootnoteReference"/>
          <w:color w:val="000000"/>
        </w:rPr>
        <w:footnoteReference w:id="7"/>
      </w:r>
      <w:r w:rsidR="00355DB0" w:rsidRPr="00946082">
        <w:rPr>
          <w:color w:val="000000"/>
        </w:rPr>
        <w:t>.</w:t>
      </w:r>
    </w:p>
    <w:p w14:paraId="094DBF44" w14:textId="4487106E" w:rsidR="00860245" w:rsidRPr="007C4CF6" w:rsidRDefault="00860245" w:rsidP="002420C5">
      <w:pPr>
        <w:pStyle w:val="Heading2"/>
        <w:rPr>
          <w:lang w:val="en-GB"/>
        </w:rPr>
      </w:pPr>
      <w:bookmarkStart w:id="8" w:name="_Toc2329813"/>
      <w:r w:rsidRPr="007C4CF6">
        <w:rPr>
          <w:lang w:val="en-GB"/>
        </w:rPr>
        <w:t>Scope and objectives</w:t>
      </w:r>
      <w:bookmarkEnd w:id="8"/>
    </w:p>
    <w:p w14:paraId="17B7784C" w14:textId="77777777" w:rsidR="00157C9A" w:rsidRDefault="00BD1A8E" w:rsidP="00157C9A">
      <w:r w:rsidRPr="00CB0DE0">
        <w:t>Since the publication of the CPSV-AP, several Member States and European projects started to reuse and extend the data model for their own needs. The usage of this data model in national or regional contexts, has led to the identification of potential areas of improvement and extension</w:t>
      </w:r>
      <w:r w:rsidR="00860245" w:rsidRPr="00CB0DE0">
        <w:t>. In undertaking to respo</w:t>
      </w:r>
      <w:r w:rsidRPr="00CB0DE0">
        <w:t>nd to the</w:t>
      </w:r>
      <w:r w:rsidR="00397A3E" w:rsidRPr="00CB0DE0">
        <w:t xml:space="preserve"> feedback</w:t>
      </w:r>
      <w:r w:rsidR="0003495A" w:rsidRPr="00CB0DE0">
        <w:t xml:space="preserve"> received</w:t>
      </w:r>
      <w:r w:rsidR="00397A3E" w:rsidRPr="00CB0DE0">
        <w:t>, version 2.</w:t>
      </w:r>
      <w:r w:rsidR="005442CC">
        <w:t>2</w:t>
      </w:r>
      <w:r w:rsidR="00860245" w:rsidRPr="00CB0DE0">
        <w:t xml:space="preserve"> </w:t>
      </w:r>
      <w:r w:rsidR="00157C9A">
        <w:t>is updating the previous version of the specifications by aligning with ELI, updating ways for classifying the public services and corresponding properties and fixing some bugs.</w:t>
      </w:r>
    </w:p>
    <w:p w14:paraId="2CF16B8E" w14:textId="6B4E24A1" w:rsidR="005442CC" w:rsidRDefault="005442CC" w:rsidP="00157C9A"/>
    <w:p w14:paraId="3E32F8C3" w14:textId="5CDE0F7E" w:rsidR="00C90DDC" w:rsidRPr="00CB0DE0" w:rsidRDefault="0003495A" w:rsidP="002420C5">
      <w:r w:rsidRPr="00CB0DE0">
        <w:t>This work also keep</w:t>
      </w:r>
      <w:r w:rsidR="00486A70" w:rsidRPr="00CB0DE0">
        <w:t>s</w:t>
      </w:r>
      <w:r w:rsidRPr="00CB0DE0">
        <w:t xml:space="preserve"> into account the current implementations of the CPSV-AP by different entities, trying to keep the specifications as stable as possible</w:t>
      </w:r>
      <w:r w:rsidR="002D5AED" w:rsidRPr="00CB0DE0">
        <w:t>.</w:t>
      </w:r>
      <w:r w:rsidR="00C90DDC" w:rsidRPr="00CB0DE0">
        <w:t xml:space="preserve"> </w:t>
      </w:r>
    </w:p>
    <w:p w14:paraId="5A5C8A51" w14:textId="1C7B24A4" w:rsidR="00860245" w:rsidRPr="00CB0DE0" w:rsidRDefault="00860245" w:rsidP="002420C5"/>
    <w:p w14:paraId="082A262E" w14:textId="54E48017" w:rsidR="00860245" w:rsidRPr="00CB0DE0" w:rsidRDefault="00860245" w:rsidP="002420C5">
      <w:pPr>
        <w:pStyle w:val="Heading2"/>
        <w:rPr>
          <w:lang w:val="en-GB"/>
        </w:rPr>
      </w:pPr>
      <w:bookmarkStart w:id="9" w:name="_Toc2329814"/>
      <w:r w:rsidRPr="00CB0DE0">
        <w:rPr>
          <w:lang w:val="en-GB"/>
        </w:rPr>
        <w:t>Process and methodology</w:t>
      </w:r>
      <w:bookmarkEnd w:id="9"/>
    </w:p>
    <w:p w14:paraId="5407777F" w14:textId="77777777" w:rsidR="00860245" w:rsidRPr="00CB0DE0" w:rsidRDefault="00860245" w:rsidP="002420C5">
      <w:r w:rsidRPr="00CB0DE0">
        <w:t xml:space="preserve">This common data model has been defined as an </w:t>
      </w:r>
      <w:r w:rsidRPr="00CB0DE0">
        <w:rPr>
          <w:b/>
        </w:rPr>
        <w:t>Application Profile of the ISA Core Public Service Vocabulary</w:t>
      </w:r>
      <w:r w:rsidRPr="00CB0DE0">
        <w:rPr>
          <w:rStyle w:val="FootnoteReference"/>
        </w:rPr>
        <w:footnoteReference w:id="8"/>
      </w:r>
      <w:r w:rsidRPr="00CB0DE0">
        <w:t xml:space="preserve"> (henceforth referred to as the CPSV-AP). An Application Profile</w:t>
      </w:r>
      <w:r w:rsidRPr="00CB0DE0">
        <w:rPr>
          <w:rStyle w:val="FootnoteReference"/>
        </w:rPr>
        <w:footnoteReference w:id="9"/>
      </w:r>
      <w:r w:rsidRPr="00CB0DE0">
        <w:t xml:space="preserve"> is a specification that re-uses terms from one or more base standards, adding more specificity by identifying mandatory, recommended and optional elements to be used for a </w:t>
      </w:r>
      <w:proofErr w:type="gramStart"/>
      <w:r w:rsidRPr="00CB0DE0">
        <w:t>particular application</w:t>
      </w:r>
      <w:proofErr w:type="gramEnd"/>
      <w:r w:rsidRPr="00CB0DE0">
        <w:t>, as well as recommendations for controlled vocabularies to be used.</w:t>
      </w:r>
    </w:p>
    <w:p w14:paraId="3D80133C" w14:textId="77777777" w:rsidR="00860245" w:rsidRPr="00CB0DE0" w:rsidRDefault="00860245" w:rsidP="002420C5"/>
    <w:p w14:paraId="756EC54D" w14:textId="77777777" w:rsidR="00860245" w:rsidRPr="00CB0DE0" w:rsidRDefault="00860245" w:rsidP="002420C5">
      <w:r w:rsidRPr="00CB0DE0">
        <w:lastRenderedPageBreak/>
        <w:t xml:space="preserve">The identification and handling of change requests follows the “Change management release and publication process for structural metadata specifications developed by the ISA Programme”. </w:t>
      </w:r>
      <w:proofErr w:type="gramStart"/>
      <w:r w:rsidRPr="00CB0DE0">
        <w:t>In particular this</w:t>
      </w:r>
      <w:proofErr w:type="gramEnd"/>
      <w:r w:rsidRPr="00CB0DE0">
        <w:t xml:space="preserve"> deliverable covers the request handling of the change management process.</w:t>
      </w:r>
    </w:p>
    <w:p w14:paraId="3882D081" w14:textId="206E0409" w:rsidR="00860245" w:rsidRPr="00CB0DE0" w:rsidRDefault="00B51903" w:rsidP="002420C5">
      <w:r w:rsidRPr="00CB0DE0">
        <w:rPr>
          <w:noProof/>
          <w:lang w:val="en-US" w:eastAsia="en-US" w:bidi="ar-SA"/>
        </w:rPr>
        <w:drawing>
          <wp:inline distT="0" distB="0" distL="0" distR="0" wp14:anchorId="3BF614A6" wp14:editId="2D57C8CF">
            <wp:extent cx="5485130" cy="2446655"/>
            <wp:effectExtent l="0" t="0" r="20320" b="0"/>
            <wp:docPr id="8" name="Diagram 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78087F8" w14:textId="49EF7D53" w:rsidR="002420C5" w:rsidRPr="00CB0DE0" w:rsidRDefault="002420C5" w:rsidP="002420C5">
      <w:pPr>
        <w:pStyle w:val="Caption"/>
        <w:rPr>
          <w:lang w:val="en-GB"/>
        </w:rPr>
      </w:pPr>
      <w:bookmarkStart w:id="10" w:name="_Toc433805858"/>
      <w:bookmarkStart w:id="11" w:name="_Toc452634576"/>
      <w:bookmarkStart w:id="12" w:name="_Toc519757901"/>
      <w:r w:rsidRPr="00CB0DE0">
        <w:rPr>
          <w:lang w:val="en-GB"/>
        </w:rPr>
        <w:t xml:space="preserve">Figure </w:t>
      </w:r>
      <w:r w:rsidRPr="00CB0DE0">
        <w:rPr>
          <w:lang w:val="en-GB"/>
        </w:rPr>
        <w:fldChar w:fldCharType="begin"/>
      </w:r>
      <w:r w:rsidRPr="00CB0DE0">
        <w:rPr>
          <w:lang w:val="en-GB"/>
        </w:rPr>
        <w:instrText xml:space="preserve"> SEQ Figure \* ARABIC </w:instrText>
      </w:r>
      <w:r w:rsidRPr="00CB0DE0">
        <w:rPr>
          <w:lang w:val="en-GB"/>
        </w:rPr>
        <w:fldChar w:fldCharType="separate"/>
      </w:r>
      <w:r w:rsidR="00346598">
        <w:rPr>
          <w:noProof/>
          <w:lang w:val="en-GB"/>
        </w:rPr>
        <w:t>1</w:t>
      </w:r>
      <w:r w:rsidRPr="00CB0DE0">
        <w:rPr>
          <w:lang w:val="en-GB"/>
        </w:rPr>
        <w:fldChar w:fldCharType="end"/>
      </w:r>
      <w:r w:rsidRPr="00CB0DE0">
        <w:rPr>
          <w:lang w:val="en-GB"/>
        </w:rPr>
        <w:t xml:space="preserve"> - Request handling</w:t>
      </w:r>
      <w:bookmarkEnd w:id="10"/>
      <w:bookmarkEnd w:id="11"/>
      <w:bookmarkEnd w:id="12"/>
    </w:p>
    <w:p w14:paraId="379D7F53" w14:textId="77777777" w:rsidR="002420C5" w:rsidRPr="00CB0DE0" w:rsidRDefault="002420C5" w:rsidP="002420C5"/>
    <w:p w14:paraId="5E0EBB47" w14:textId="49933AFD" w:rsidR="00860245" w:rsidRPr="00CB0DE0" w:rsidRDefault="00397A3E" w:rsidP="005731C4">
      <w:r w:rsidRPr="00CB0DE0">
        <w:t>CPSV-AP 2.</w:t>
      </w:r>
      <w:r w:rsidR="00857DC4">
        <w:t>1</w:t>
      </w:r>
      <w:r w:rsidR="00860245" w:rsidRPr="00CB0DE0">
        <w:t xml:space="preserve"> </w:t>
      </w:r>
      <w:r w:rsidR="00486A70" w:rsidRPr="00CB0DE0">
        <w:t>is</w:t>
      </w:r>
      <w:r w:rsidR="00860245" w:rsidRPr="00CB0DE0">
        <w:t xml:space="preserve"> developed under the responsibility of the European Commission's ISA</w:t>
      </w:r>
      <w:r w:rsidR="005731C4" w:rsidRPr="00CB0DE0">
        <w:rPr>
          <w:vertAlign w:val="superscript"/>
        </w:rPr>
        <w:t>2</w:t>
      </w:r>
      <w:r w:rsidR="00860245" w:rsidRPr="00CB0DE0">
        <w:t xml:space="preserve"> Programm</w:t>
      </w:r>
      <w:r w:rsidR="005731C4" w:rsidRPr="00CB0DE0">
        <w:t>e</w:t>
      </w:r>
      <w:r w:rsidR="005731C4" w:rsidRPr="00CB0DE0">
        <w:rPr>
          <w:rStyle w:val="FootnoteReference"/>
        </w:rPr>
        <w:footnoteReference w:id="10"/>
      </w:r>
      <w:r w:rsidR="00860245" w:rsidRPr="00CB0DE0">
        <w:t xml:space="preserve"> and the chairs of the Working Group. The Working Group </w:t>
      </w:r>
      <w:r w:rsidR="0003495A" w:rsidRPr="00CB0DE0">
        <w:t>is</w:t>
      </w:r>
      <w:r w:rsidR="00860245" w:rsidRPr="00CB0DE0">
        <w:t xml:space="preserve"> responsible for defining the specifications and </w:t>
      </w:r>
      <w:r w:rsidR="0003495A" w:rsidRPr="00CB0DE0">
        <w:t>is</w:t>
      </w:r>
      <w:r w:rsidR="00860245" w:rsidRPr="00CB0DE0">
        <w:t xml:space="preserve"> established from:</w:t>
      </w:r>
    </w:p>
    <w:p w14:paraId="76337ED6" w14:textId="0F4B74A0" w:rsidR="00860245" w:rsidRPr="00CB0DE0" w:rsidRDefault="005731C4" w:rsidP="00FD3360">
      <w:pPr>
        <w:pStyle w:val="Body"/>
        <w:numPr>
          <w:ilvl w:val="0"/>
          <w:numId w:val="33"/>
        </w:numPr>
      </w:pPr>
      <w:r w:rsidRPr="00CB0DE0">
        <w:t>M</w:t>
      </w:r>
      <w:r w:rsidR="00860245" w:rsidRPr="00CB0DE0">
        <w:t>embers of the EUGO Network;</w:t>
      </w:r>
    </w:p>
    <w:p w14:paraId="3095D519" w14:textId="77777777" w:rsidR="00860245" w:rsidRPr="00CB0DE0" w:rsidRDefault="00860245" w:rsidP="00FD3360">
      <w:pPr>
        <w:pStyle w:val="Body"/>
        <w:numPr>
          <w:ilvl w:val="0"/>
          <w:numId w:val="33"/>
        </w:numPr>
      </w:pPr>
      <w:r w:rsidRPr="00CB0DE0">
        <w:t>MS representatives from other eGovernment portals;</w:t>
      </w:r>
    </w:p>
    <w:p w14:paraId="7F1CF592" w14:textId="42A5F5FE" w:rsidR="00860245" w:rsidRPr="00CB0DE0" w:rsidRDefault="00D52098" w:rsidP="00FD3360">
      <w:pPr>
        <w:pStyle w:val="Body"/>
        <w:numPr>
          <w:ilvl w:val="0"/>
          <w:numId w:val="33"/>
        </w:numPr>
      </w:pPr>
      <w:r w:rsidRPr="00CB0DE0">
        <w:t>M</w:t>
      </w:r>
      <w:r w:rsidR="00860245" w:rsidRPr="00CB0DE0">
        <w:t>embers of the CPSV Working Group;</w:t>
      </w:r>
    </w:p>
    <w:p w14:paraId="1505EBE9" w14:textId="4D66F0B8" w:rsidR="00860245" w:rsidRPr="00CB0DE0" w:rsidRDefault="00EB76EE" w:rsidP="00FD3360">
      <w:pPr>
        <w:pStyle w:val="Body"/>
        <w:numPr>
          <w:ilvl w:val="0"/>
          <w:numId w:val="33"/>
        </w:numPr>
      </w:pPr>
      <w:r w:rsidRPr="00CB0DE0">
        <w:t>ISA²</w:t>
      </w:r>
      <w:r w:rsidR="00860245" w:rsidRPr="00CB0DE0">
        <w:t xml:space="preserve"> Committee representatives;</w:t>
      </w:r>
    </w:p>
    <w:p w14:paraId="1F380584" w14:textId="15418794" w:rsidR="00860245" w:rsidRPr="00CB0DE0" w:rsidRDefault="00D52098" w:rsidP="00FD3360">
      <w:pPr>
        <w:pStyle w:val="Body"/>
        <w:numPr>
          <w:ilvl w:val="0"/>
          <w:numId w:val="33"/>
        </w:numPr>
      </w:pPr>
      <w:r w:rsidRPr="00CB0DE0">
        <w:t>E</w:t>
      </w:r>
      <w:r w:rsidR="00860245" w:rsidRPr="00CB0DE0">
        <w:t>xperts on government and modelling of life events and public services;</w:t>
      </w:r>
      <w:r w:rsidRPr="00CB0DE0">
        <w:t xml:space="preserve"> and</w:t>
      </w:r>
    </w:p>
    <w:p w14:paraId="629980F7" w14:textId="10B0D2D4" w:rsidR="00860245" w:rsidRPr="00CB0DE0" w:rsidRDefault="00860245" w:rsidP="00FD3360">
      <w:pPr>
        <w:pStyle w:val="Body"/>
        <w:numPr>
          <w:ilvl w:val="0"/>
          <w:numId w:val="33"/>
        </w:numPr>
      </w:pPr>
      <w:r w:rsidRPr="00CB0DE0">
        <w:t xml:space="preserve">European Institutions and initiatives (e.g. DG GROW, </w:t>
      </w:r>
      <w:proofErr w:type="spellStart"/>
      <w:r w:rsidRPr="00CB0DE0">
        <w:t>YourEurope</w:t>
      </w:r>
      <w:proofErr w:type="spellEnd"/>
      <w:r w:rsidRPr="00CB0DE0">
        <w:t xml:space="preserve">, </w:t>
      </w:r>
      <w:proofErr w:type="spellStart"/>
      <w:r w:rsidRPr="00CB0DE0">
        <w:t>eSENS</w:t>
      </w:r>
      <w:proofErr w:type="spellEnd"/>
      <w:r w:rsidRPr="00CB0DE0">
        <w:t>…)</w:t>
      </w:r>
      <w:r w:rsidR="00D52098" w:rsidRPr="00CB0DE0">
        <w:t>.</w:t>
      </w:r>
    </w:p>
    <w:p w14:paraId="35F57BEB" w14:textId="77777777" w:rsidR="00860245" w:rsidRPr="00CB0DE0" w:rsidRDefault="00860245" w:rsidP="002420C5">
      <w:r w:rsidRPr="00CB0DE0">
        <w:t>The methodology explains the specification process and its approach. It describes the elements that should be included in the specification, including use cases and definition of terms (i.e. classes and properties) and recommended controlled vocabularies, based on the research and review of existing solutions.</w:t>
      </w:r>
    </w:p>
    <w:p w14:paraId="259FA756" w14:textId="77777777" w:rsidR="00860245" w:rsidRPr="00CB0DE0" w:rsidRDefault="00860245" w:rsidP="002420C5"/>
    <w:p w14:paraId="78E35439" w14:textId="456C96C3" w:rsidR="00860245" w:rsidRPr="00CB0DE0" w:rsidRDefault="00860245" w:rsidP="002420C5">
      <w:r w:rsidRPr="00CB0DE0">
        <w:t xml:space="preserve">Naturally, the specification of the CPSV-AP </w:t>
      </w:r>
      <w:r w:rsidR="008120E7">
        <w:t>2.</w:t>
      </w:r>
      <w:r w:rsidR="00E1513C">
        <w:t>2</w:t>
      </w:r>
      <w:r w:rsidR="00397A3E" w:rsidRPr="00CB0DE0">
        <w:t xml:space="preserve"> </w:t>
      </w:r>
      <w:r w:rsidRPr="00CB0DE0">
        <w:t>began with the original CPSV-AP</w:t>
      </w:r>
      <w:r w:rsidR="0003495A" w:rsidRPr="00CB0DE0">
        <w:t xml:space="preserve"> version 2.</w:t>
      </w:r>
      <w:r w:rsidR="00E1513C">
        <w:t>1</w:t>
      </w:r>
      <w:r w:rsidRPr="00CB0DE0">
        <w:t xml:space="preserve"> and input from </w:t>
      </w:r>
      <w:r w:rsidR="0003495A" w:rsidRPr="00CB0DE0">
        <w:t>Member States</w:t>
      </w:r>
      <w:r w:rsidRPr="00CB0DE0">
        <w:t xml:space="preserve"> and </w:t>
      </w:r>
      <w:r w:rsidR="0003495A" w:rsidRPr="00CB0DE0">
        <w:t>organisations</w:t>
      </w:r>
      <w:r w:rsidRPr="00CB0DE0">
        <w:t xml:space="preserve"> who had first-hand experience of using it. That input </w:t>
      </w:r>
      <w:r w:rsidR="00E1513C">
        <w:t>wa</w:t>
      </w:r>
      <w:r w:rsidRPr="00CB0DE0">
        <w:t>s collected</w:t>
      </w:r>
      <w:r w:rsidR="0003495A" w:rsidRPr="00CB0DE0">
        <w:t xml:space="preserve"> and analysed </w:t>
      </w:r>
      <w:r w:rsidR="00E1513C">
        <w:t>during two webinars and one workshop which</w:t>
      </w:r>
      <w:r w:rsidRPr="00CB0DE0">
        <w:rPr>
          <w:color w:val="000000"/>
        </w:rPr>
        <w:t xml:space="preserve"> led to the recording of </w:t>
      </w:r>
      <w:proofErr w:type="gramStart"/>
      <w:r w:rsidRPr="00CB0DE0">
        <w:rPr>
          <w:color w:val="000000"/>
        </w:rPr>
        <w:t>a number of</w:t>
      </w:r>
      <w:proofErr w:type="gramEnd"/>
      <w:r w:rsidRPr="00CB0DE0">
        <w:rPr>
          <w:color w:val="000000"/>
        </w:rPr>
        <w:t xml:space="preserve"> specific change requests.</w:t>
      </w:r>
    </w:p>
    <w:p w14:paraId="44230192" w14:textId="77777777" w:rsidR="00860245" w:rsidRPr="00CB0DE0" w:rsidRDefault="00860245" w:rsidP="002420C5"/>
    <w:p w14:paraId="37418626" w14:textId="58DD7ADF" w:rsidR="00860245" w:rsidRPr="00CB0DE0" w:rsidRDefault="00860245" w:rsidP="002420C5">
      <w:r w:rsidRPr="00CB0DE0">
        <w:t>In general, the feedback received was positive. Of course, implementing it in the national context implied the need for adapting the model to the corresponding context. In most cases the CPSV(-AP) was extended with additional classes, properties, controlled vocabularies…</w:t>
      </w:r>
    </w:p>
    <w:p w14:paraId="6E34394E" w14:textId="77777777" w:rsidR="00860245" w:rsidRPr="00CB0DE0" w:rsidRDefault="00860245" w:rsidP="002420C5">
      <w:pPr>
        <w:pStyle w:val="Heading2"/>
        <w:rPr>
          <w:lang w:val="en-GB"/>
        </w:rPr>
      </w:pPr>
      <w:bookmarkStart w:id="13" w:name="_Toc2329815"/>
      <w:bookmarkStart w:id="14" w:name="_Ref401762627"/>
      <w:r w:rsidRPr="00CB0DE0">
        <w:rPr>
          <w:lang w:val="en-GB"/>
        </w:rPr>
        <w:lastRenderedPageBreak/>
        <w:t>Structure of this document</w:t>
      </w:r>
      <w:bookmarkEnd w:id="13"/>
    </w:p>
    <w:p w14:paraId="3663D281" w14:textId="7A43CCB4" w:rsidR="00860245" w:rsidRPr="00CB0DE0" w:rsidRDefault="00860245" w:rsidP="00FD3360">
      <w:pPr>
        <w:pStyle w:val="Body"/>
      </w:pPr>
      <w:r w:rsidRPr="00CB0DE0">
        <w:t>This document consists of the following sections.</w:t>
      </w:r>
    </w:p>
    <w:p w14:paraId="51A8FC77" w14:textId="1B08BC9D" w:rsidR="00860245" w:rsidRPr="00CB0DE0" w:rsidRDefault="00860245" w:rsidP="00FD3360">
      <w:pPr>
        <w:pStyle w:val="Body"/>
        <w:numPr>
          <w:ilvl w:val="0"/>
          <w:numId w:val="34"/>
        </w:numPr>
      </w:pPr>
      <w:r w:rsidRPr="00CB0DE0">
        <w:t xml:space="preserve">Section </w:t>
      </w:r>
      <w:r w:rsidR="00A44827" w:rsidRPr="00CB0DE0">
        <w:fldChar w:fldCharType="begin"/>
      </w:r>
      <w:r w:rsidR="00A44827" w:rsidRPr="00CB0DE0">
        <w:instrText xml:space="preserve"> REF _Ref401762685 \r \h  \* MERGEFORMAT </w:instrText>
      </w:r>
      <w:r w:rsidR="00A44827" w:rsidRPr="00CB0DE0">
        <w:fldChar w:fldCharType="separate"/>
      </w:r>
      <w:r w:rsidR="00346598">
        <w:t>2</w:t>
      </w:r>
      <w:r w:rsidR="00A44827" w:rsidRPr="00CB0DE0">
        <w:fldChar w:fldCharType="end"/>
      </w:r>
      <w:r w:rsidRPr="00CB0DE0">
        <w:t xml:space="preserve"> defines the main use cases that drive the specifica</w:t>
      </w:r>
      <w:r w:rsidR="007F665C" w:rsidRPr="00CB0DE0">
        <w:t>tion of the Application Profile;</w:t>
      </w:r>
    </w:p>
    <w:p w14:paraId="69D73174" w14:textId="4BDFFAFB" w:rsidR="00860245" w:rsidRPr="00CB0DE0" w:rsidRDefault="00860245" w:rsidP="00FD3360">
      <w:pPr>
        <w:pStyle w:val="Body"/>
        <w:numPr>
          <w:ilvl w:val="0"/>
          <w:numId w:val="34"/>
        </w:numPr>
      </w:pPr>
      <w:r w:rsidRPr="00CB0DE0">
        <w:t>The classes and properties defined for the Application Profile are identified in section</w:t>
      </w:r>
      <w:r w:rsidR="00330B19" w:rsidRPr="00CB0DE0">
        <w:t xml:space="preserve"> </w:t>
      </w:r>
      <w:r w:rsidR="00330B19" w:rsidRPr="00CB0DE0">
        <w:fldChar w:fldCharType="begin"/>
      </w:r>
      <w:r w:rsidR="00330B19" w:rsidRPr="00CB0DE0">
        <w:instrText xml:space="preserve"> REF _Ref456008040 \r \h </w:instrText>
      </w:r>
      <w:r w:rsidR="008E7980" w:rsidRPr="00CB0DE0">
        <w:instrText xml:space="preserve"> \* MERGEFORMAT </w:instrText>
      </w:r>
      <w:r w:rsidR="00330B19" w:rsidRPr="00CB0DE0">
        <w:fldChar w:fldCharType="separate"/>
      </w:r>
      <w:r w:rsidR="00346598">
        <w:t>3</w:t>
      </w:r>
      <w:r w:rsidR="00330B19" w:rsidRPr="00CB0DE0">
        <w:fldChar w:fldCharType="end"/>
      </w:r>
      <w:r w:rsidR="007F665C" w:rsidRPr="00CB0DE0">
        <w:t>;</w:t>
      </w:r>
    </w:p>
    <w:p w14:paraId="7F8A37DF" w14:textId="6F93F02D" w:rsidR="00860245" w:rsidRPr="00CB0DE0" w:rsidRDefault="00860245" w:rsidP="00FD3360">
      <w:pPr>
        <w:pStyle w:val="Body"/>
        <w:numPr>
          <w:ilvl w:val="0"/>
          <w:numId w:val="34"/>
        </w:numPr>
      </w:pPr>
      <w:r w:rsidRPr="00CB0DE0">
        <w:t>In section</w:t>
      </w:r>
      <w:r w:rsidR="00330B19" w:rsidRPr="00CB0DE0">
        <w:t xml:space="preserve"> </w:t>
      </w:r>
      <w:r w:rsidR="00330B19" w:rsidRPr="00CB0DE0">
        <w:fldChar w:fldCharType="begin"/>
      </w:r>
      <w:r w:rsidR="00330B19" w:rsidRPr="00CB0DE0">
        <w:instrText xml:space="preserve"> REF _Ref451498625 \r \h </w:instrText>
      </w:r>
      <w:r w:rsidR="008E7980" w:rsidRPr="00CB0DE0">
        <w:instrText xml:space="preserve"> \* MERGEFORMAT </w:instrText>
      </w:r>
      <w:r w:rsidR="00330B19" w:rsidRPr="00CB0DE0">
        <w:fldChar w:fldCharType="separate"/>
      </w:r>
      <w:r w:rsidR="00346598">
        <w:t>4</w:t>
      </w:r>
      <w:r w:rsidR="00330B19" w:rsidRPr="00CB0DE0">
        <w:fldChar w:fldCharType="end"/>
      </w:r>
      <w:r w:rsidRPr="00CB0DE0">
        <w:t xml:space="preserve">, controlled vocabularies are proposed for use as value </w:t>
      </w:r>
      <w:r w:rsidR="007F665C" w:rsidRPr="00CB0DE0">
        <w:t>sets for a number of properties;</w:t>
      </w:r>
    </w:p>
    <w:p w14:paraId="63BE4824" w14:textId="3FC00CAA" w:rsidR="00330B19" w:rsidRPr="00CB0DE0" w:rsidRDefault="00330B19" w:rsidP="00FD3360">
      <w:pPr>
        <w:pStyle w:val="Body"/>
        <w:numPr>
          <w:ilvl w:val="0"/>
          <w:numId w:val="34"/>
        </w:numPr>
      </w:pPr>
      <w:r w:rsidRPr="00CB0DE0">
        <w:t xml:space="preserve">An example, helping to show how the CPSV-AP can be used in practice for describing a public service, is being described in section </w:t>
      </w:r>
      <w:r w:rsidRPr="00CB0DE0">
        <w:fldChar w:fldCharType="begin"/>
      </w:r>
      <w:r w:rsidRPr="00CB0DE0">
        <w:instrText xml:space="preserve"> REF _Ref456008185 \r \h </w:instrText>
      </w:r>
      <w:r w:rsidR="008E7980" w:rsidRPr="00CB0DE0">
        <w:instrText xml:space="preserve"> \* MERGEFORMAT </w:instrText>
      </w:r>
      <w:r w:rsidRPr="00CB0DE0">
        <w:fldChar w:fldCharType="separate"/>
      </w:r>
      <w:r w:rsidR="00346598">
        <w:t>5</w:t>
      </w:r>
      <w:r w:rsidRPr="00CB0DE0">
        <w:fldChar w:fldCharType="end"/>
      </w:r>
      <w:r w:rsidR="007F665C" w:rsidRPr="00CB0DE0">
        <w:t>;</w:t>
      </w:r>
    </w:p>
    <w:p w14:paraId="1416F333" w14:textId="71FBFE47" w:rsidR="00860245" w:rsidRPr="00CB0DE0" w:rsidRDefault="00860245" w:rsidP="00FD3360">
      <w:pPr>
        <w:pStyle w:val="Body"/>
        <w:numPr>
          <w:ilvl w:val="0"/>
          <w:numId w:val="34"/>
        </w:numPr>
      </w:pPr>
      <w:r w:rsidRPr="00CB0DE0">
        <w:t xml:space="preserve">Section </w:t>
      </w:r>
      <w:r w:rsidR="00330B19" w:rsidRPr="00CB0DE0">
        <w:fldChar w:fldCharType="begin"/>
      </w:r>
      <w:r w:rsidR="00330B19" w:rsidRPr="00CB0DE0">
        <w:instrText xml:space="preserve"> REF _Ref456008202 \r \h </w:instrText>
      </w:r>
      <w:r w:rsidR="008E7980" w:rsidRPr="00CB0DE0">
        <w:instrText xml:space="preserve"> \* MERGEFORMAT </w:instrText>
      </w:r>
      <w:r w:rsidR="00330B19" w:rsidRPr="00CB0DE0">
        <w:fldChar w:fldCharType="separate"/>
      </w:r>
      <w:r w:rsidR="00346598">
        <w:t>6</w:t>
      </w:r>
      <w:r w:rsidR="00330B19" w:rsidRPr="00CB0DE0">
        <w:fldChar w:fldCharType="end"/>
      </w:r>
      <w:r w:rsidRPr="00CB0DE0">
        <w:t xml:space="preserve"> contains the Conformance Stateme</w:t>
      </w:r>
      <w:r w:rsidR="007F665C" w:rsidRPr="00CB0DE0">
        <w:t>nt for this Application Profile;</w:t>
      </w:r>
    </w:p>
    <w:p w14:paraId="7AF27AC6" w14:textId="003C0EBC" w:rsidR="00860245" w:rsidRPr="00CB0DE0" w:rsidRDefault="00860245" w:rsidP="00FD3360">
      <w:pPr>
        <w:pStyle w:val="Body"/>
        <w:numPr>
          <w:ilvl w:val="0"/>
          <w:numId w:val="34"/>
        </w:numPr>
      </w:pPr>
      <w:r w:rsidRPr="00CB0DE0">
        <w:t xml:space="preserve">Accessibility and multilingual issues are addressed in section </w:t>
      </w:r>
      <w:r w:rsidR="00A44827" w:rsidRPr="00CB0DE0">
        <w:fldChar w:fldCharType="begin"/>
      </w:r>
      <w:r w:rsidR="00A44827" w:rsidRPr="00CB0DE0">
        <w:instrText xml:space="preserve"> REF _Ref399503146 \r \h  \* MERGEFORMAT </w:instrText>
      </w:r>
      <w:r w:rsidR="00A44827" w:rsidRPr="00CB0DE0">
        <w:fldChar w:fldCharType="separate"/>
      </w:r>
      <w:r w:rsidR="00346598">
        <w:t>7</w:t>
      </w:r>
      <w:r w:rsidR="00A44827" w:rsidRPr="00CB0DE0">
        <w:fldChar w:fldCharType="end"/>
      </w:r>
      <w:r w:rsidR="007F665C" w:rsidRPr="00CB0DE0">
        <w:t>;</w:t>
      </w:r>
    </w:p>
    <w:p w14:paraId="32A683EF" w14:textId="0297733A" w:rsidR="007F665C" w:rsidRPr="00CB0DE0" w:rsidRDefault="007F665C" w:rsidP="00FD3360">
      <w:pPr>
        <w:pStyle w:val="Body"/>
        <w:numPr>
          <w:ilvl w:val="0"/>
          <w:numId w:val="34"/>
        </w:numPr>
      </w:pPr>
      <w:r w:rsidRPr="00CB0DE0">
        <w:t xml:space="preserve">Namespaces and prefixes used throughout the specifications are listed in section </w:t>
      </w:r>
      <w:r w:rsidRPr="00CB0DE0">
        <w:fldChar w:fldCharType="begin"/>
      </w:r>
      <w:r w:rsidRPr="00CB0DE0">
        <w:instrText xml:space="preserve"> REF _Ref446495740 \n \h </w:instrText>
      </w:r>
      <w:r w:rsidR="008E7980" w:rsidRPr="00CB0DE0">
        <w:instrText xml:space="preserve"> \* MERGEFORMAT </w:instrText>
      </w:r>
      <w:r w:rsidRPr="00CB0DE0">
        <w:fldChar w:fldCharType="separate"/>
      </w:r>
      <w:r w:rsidR="00346598">
        <w:t>8</w:t>
      </w:r>
      <w:r w:rsidRPr="00CB0DE0">
        <w:fldChar w:fldCharType="end"/>
      </w:r>
      <w:r w:rsidRPr="00CB0DE0">
        <w:t>;</w:t>
      </w:r>
    </w:p>
    <w:p w14:paraId="46B52BCD" w14:textId="440B317C" w:rsidR="00AC67BD" w:rsidRPr="00CB0DE0" w:rsidRDefault="00AC67BD" w:rsidP="00FD3360">
      <w:pPr>
        <w:pStyle w:val="Body"/>
        <w:numPr>
          <w:ilvl w:val="0"/>
          <w:numId w:val="34"/>
        </w:numPr>
      </w:pPr>
      <w:r w:rsidRPr="00CB0DE0">
        <w:t xml:space="preserve">Acknowledgements related to the development of this Application Profile are contained in section </w:t>
      </w:r>
      <w:r w:rsidRPr="00CB0DE0">
        <w:fldChar w:fldCharType="begin"/>
      </w:r>
      <w:r w:rsidRPr="00CB0DE0">
        <w:instrText xml:space="preserve"> REF _Ref410721972 \r \h  \* MERGEFORMAT </w:instrText>
      </w:r>
      <w:r w:rsidRPr="00CB0DE0">
        <w:fldChar w:fldCharType="separate"/>
      </w:r>
      <w:r w:rsidR="00346598">
        <w:t>9</w:t>
      </w:r>
      <w:r w:rsidRPr="00CB0DE0">
        <w:fldChar w:fldCharType="end"/>
      </w:r>
      <w:r w:rsidR="007F665C" w:rsidRPr="00CB0DE0">
        <w:t>;</w:t>
      </w:r>
    </w:p>
    <w:p w14:paraId="49431CF0" w14:textId="5C2F284A" w:rsidR="000D58C4" w:rsidRPr="00CB0DE0" w:rsidRDefault="00860245" w:rsidP="00FD3360">
      <w:pPr>
        <w:pStyle w:val="Body"/>
        <w:numPr>
          <w:ilvl w:val="0"/>
          <w:numId w:val="34"/>
        </w:numPr>
      </w:pPr>
      <w:r w:rsidRPr="00CB0DE0">
        <w:t xml:space="preserve">Finally, </w:t>
      </w:r>
      <w:r w:rsidR="00C03DDE" w:rsidRPr="00CB0DE0">
        <w:t xml:space="preserve">in section </w:t>
      </w:r>
      <w:r w:rsidR="007F665C" w:rsidRPr="00CB0DE0">
        <w:fldChar w:fldCharType="begin"/>
      </w:r>
      <w:r w:rsidR="007F665C" w:rsidRPr="00CB0DE0">
        <w:instrText xml:space="preserve"> REF _Ref459376528 \n \h </w:instrText>
      </w:r>
      <w:r w:rsidR="008E7980" w:rsidRPr="00CB0DE0">
        <w:instrText xml:space="preserve"> \* MERGEFORMAT </w:instrText>
      </w:r>
      <w:r w:rsidR="007F665C" w:rsidRPr="00CB0DE0">
        <w:fldChar w:fldCharType="separate"/>
      </w:r>
      <w:r w:rsidR="00346598">
        <w:t>0</w:t>
      </w:r>
      <w:r w:rsidR="007F665C" w:rsidRPr="00CB0DE0">
        <w:fldChar w:fldCharType="end"/>
      </w:r>
      <w:r w:rsidR="00C03DDE" w:rsidRPr="00CB0DE0">
        <w:t>, an overview of changes to the specification is provided in the change log.</w:t>
      </w:r>
    </w:p>
    <w:p w14:paraId="435CF571" w14:textId="2EBA06EB" w:rsidR="00860245" w:rsidRPr="00CB0DE0" w:rsidRDefault="00AC67BD" w:rsidP="00FD3360">
      <w:pPr>
        <w:pStyle w:val="Body"/>
      </w:pPr>
      <w:r w:rsidRPr="00CB0DE0">
        <w:t xml:space="preserve"> </w:t>
      </w:r>
    </w:p>
    <w:p w14:paraId="2EF01420" w14:textId="3273B163" w:rsidR="00860245" w:rsidRPr="00CB0DE0" w:rsidRDefault="00860245" w:rsidP="003E4E45">
      <w:pPr>
        <w:pStyle w:val="Heading1"/>
        <w:rPr>
          <w:lang w:val="en-GB"/>
        </w:rPr>
      </w:pPr>
      <w:bookmarkStart w:id="15" w:name="_Ref401762685"/>
      <w:bookmarkStart w:id="16" w:name="_Toc413697435"/>
      <w:bookmarkStart w:id="17" w:name="_Toc415494145"/>
      <w:bookmarkStart w:id="18" w:name="_Toc2329816"/>
      <w:bookmarkEnd w:id="14"/>
      <w:r w:rsidRPr="00CB0DE0">
        <w:rPr>
          <w:lang w:val="en-GB"/>
        </w:rPr>
        <w:lastRenderedPageBreak/>
        <w:t>Use cases</w:t>
      </w:r>
      <w:bookmarkEnd w:id="15"/>
      <w:bookmarkEnd w:id="16"/>
      <w:bookmarkEnd w:id="17"/>
      <w:bookmarkEnd w:id="18"/>
    </w:p>
    <w:p w14:paraId="51DBABCD" w14:textId="5E004024" w:rsidR="00B83F30" w:rsidRPr="00CB0DE0" w:rsidRDefault="00860245" w:rsidP="002420C5">
      <w:r w:rsidRPr="00CB0DE0">
        <w:t>The CPSV-AP is designed to meet the use cases described below. These are modified versions of the use cases that motivated the development of the original CPSV-AP, taking into account citizens' life events as well as business events. Although the core motivation remains the same, the scope is wider than the original set.</w:t>
      </w:r>
    </w:p>
    <w:p w14:paraId="2DBCC6FD" w14:textId="6BA7AB18" w:rsidR="00860245" w:rsidRPr="00CB0DE0" w:rsidRDefault="00860245" w:rsidP="002420C5">
      <w:pPr>
        <w:pStyle w:val="Heading2"/>
        <w:rPr>
          <w:lang w:val="en-GB"/>
        </w:rPr>
      </w:pPr>
      <w:bookmarkStart w:id="19" w:name="_Toc461538008"/>
      <w:bookmarkStart w:id="20" w:name="_Toc461540842"/>
      <w:bookmarkStart w:id="21" w:name="_Toc461538009"/>
      <w:bookmarkStart w:id="22" w:name="_Toc461540843"/>
      <w:bookmarkStart w:id="23" w:name="_Toc461538010"/>
      <w:bookmarkStart w:id="24" w:name="_Toc461540844"/>
      <w:bookmarkStart w:id="25" w:name="_Toc461538011"/>
      <w:bookmarkStart w:id="26" w:name="_Toc461540845"/>
      <w:bookmarkStart w:id="27" w:name="_Toc461538012"/>
      <w:bookmarkStart w:id="28" w:name="_Toc461540846"/>
      <w:bookmarkStart w:id="29" w:name="_Toc461538013"/>
      <w:bookmarkStart w:id="30" w:name="_Toc461540847"/>
      <w:bookmarkStart w:id="31" w:name="_Toc461538014"/>
      <w:bookmarkStart w:id="32" w:name="_Toc461540848"/>
      <w:bookmarkStart w:id="33" w:name="_Toc461538015"/>
      <w:bookmarkStart w:id="34" w:name="_Toc461540849"/>
      <w:bookmarkStart w:id="35" w:name="_Toc2329817"/>
      <w:bookmarkStart w:id="36" w:name="_Toc358287699"/>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sidRPr="00CB0DE0">
        <w:rPr>
          <w:lang w:val="en-GB"/>
        </w:rPr>
        <w:t xml:space="preserve">Use Case </w:t>
      </w:r>
      <w:r w:rsidR="006B0E38" w:rsidRPr="00CB0DE0">
        <w:rPr>
          <w:lang w:val="en-GB"/>
        </w:rPr>
        <w:t>1</w:t>
      </w:r>
      <w:r w:rsidRPr="00CB0DE0">
        <w:rPr>
          <w:lang w:val="en-GB"/>
        </w:rPr>
        <w:t xml:space="preserve"> – Finding information about public services more easily</w:t>
      </w:r>
      <w:bookmarkEnd w:id="35"/>
    </w:p>
    <w:p w14:paraId="1F64DFE0" w14:textId="337DAE91" w:rsidR="006B0E38" w:rsidRPr="00CB0DE0" w:rsidRDefault="006B0E38" w:rsidP="002420C5">
      <w:r w:rsidRPr="00CB0DE0">
        <w:t>In several countries (e.g. Austria, Spain, Germany, Belgium…) different local and regional electronic Points of Single Contact (PSCs) and eGovernment portals may exist. These national, regional or local one–stop-shops for public services may have different ways for making information about public services</w:t>
      </w:r>
      <w:r w:rsidR="002D5AED" w:rsidRPr="00CB0DE0">
        <w:t xml:space="preserve"> and the business or life event they correspond to,</w:t>
      </w:r>
      <w:r w:rsidRPr="00CB0DE0">
        <w:t xml:space="preserve"> available.</w:t>
      </w:r>
    </w:p>
    <w:p w14:paraId="779EAD97" w14:textId="77777777" w:rsidR="002420C5" w:rsidRPr="00CB0DE0" w:rsidRDefault="002420C5" w:rsidP="002420C5"/>
    <w:p w14:paraId="3E2A9CD8" w14:textId="77777777" w:rsidR="00860245" w:rsidRPr="00CB0DE0" w:rsidRDefault="00860245" w:rsidP="002420C5">
      <w:r w:rsidRPr="00CB0DE0">
        <w:t xml:space="preserve">Information on public services is often structured according to the organisational structure of public administration within a Member State or organised by service providers. Businesses, however, expect to find information organised according to their needs or based on the business lifecycle, and thus structured according to business events. This gap makes the discovery of relevant information on the PSCs harder for businesses. </w:t>
      </w:r>
    </w:p>
    <w:p w14:paraId="1D766D8C" w14:textId="77777777" w:rsidR="002420C5" w:rsidRPr="00CB0DE0" w:rsidRDefault="002420C5" w:rsidP="002420C5"/>
    <w:p w14:paraId="03CFE882" w14:textId="732673E3" w:rsidR="00860245" w:rsidRPr="00CB0DE0" w:rsidRDefault="00860245" w:rsidP="002420C5">
      <w:r w:rsidRPr="00CB0DE0">
        <w:t xml:space="preserve">The same is true for individuals seeking services relevant to life events. A citizen is unlikely to begin his or her search by examining the organisational structure of the local public administrations. Much more likely </w:t>
      </w:r>
      <w:r w:rsidR="002420C5" w:rsidRPr="00CB0DE0">
        <w:t xml:space="preserve">it </w:t>
      </w:r>
      <w:r w:rsidRPr="00CB0DE0">
        <w:t>is a search based on a change in their immediate situation, such as a birth, a child approaching school age, planning a home extension</w:t>
      </w:r>
      <w:r w:rsidR="00E96400" w:rsidRPr="00CB0DE0">
        <w:t>,</w:t>
      </w:r>
      <w:r w:rsidRPr="00CB0DE0">
        <w:t xml:space="preserve"> </w:t>
      </w:r>
      <w:r w:rsidR="002420C5" w:rsidRPr="00CB0DE0">
        <w:t>etc.</w:t>
      </w:r>
    </w:p>
    <w:p w14:paraId="5A177521" w14:textId="77777777" w:rsidR="00860245" w:rsidRPr="00CB0DE0" w:rsidRDefault="00860245" w:rsidP="002420C5"/>
    <w:p w14:paraId="50F54BC7" w14:textId="77777777" w:rsidR="00860245" w:rsidRPr="00CB0DE0" w:rsidRDefault="00860245" w:rsidP="002420C5">
      <w:r w:rsidRPr="00CB0DE0">
        <w:t xml:space="preserve">A common data model for describing public services and making it possible to group them logically into business and life events, such as the CPSV-AP, would assist public authorities in providing high-quality descriptions of public services from a user-centric perspective. In this way, businesses and citizens can find the relevant information on public services to be executed in the context of a </w:t>
      </w:r>
      <w:proofErr w:type="gramStart"/>
      <w:r w:rsidRPr="00CB0DE0">
        <w:t>particular event</w:t>
      </w:r>
      <w:proofErr w:type="gramEnd"/>
      <w:r w:rsidRPr="00CB0DE0">
        <w:t xml:space="preserve"> or context, without having to know how the public administration is organised. </w:t>
      </w:r>
    </w:p>
    <w:p w14:paraId="7A5696A3" w14:textId="11AEAF76" w:rsidR="006B0E38" w:rsidRPr="00CB0DE0" w:rsidRDefault="006B0E38" w:rsidP="002420C5"/>
    <w:p w14:paraId="055B112D" w14:textId="6CC164D7" w:rsidR="006B0E38" w:rsidRPr="00CB0DE0" w:rsidRDefault="006B0E38" w:rsidP="002420C5">
      <w:r w:rsidRPr="00CB0DE0">
        <w:t>In the light of these, it is useful to have a single digital gateway for information on events and related public services, especially in the context of cross-border service delivery. A common data model for business events, life events and public services, such as the CPSV-AP, enables the flexible exchange and integration of the different public service descriptions and facilitates the publication of this information on the single digital gateway.</w:t>
      </w:r>
    </w:p>
    <w:p w14:paraId="6D68F47F" w14:textId="53412BF4" w:rsidR="00860245" w:rsidRPr="00CB0DE0" w:rsidRDefault="00860245" w:rsidP="002420C5">
      <w:pPr>
        <w:pStyle w:val="Heading2"/>
        <w:rPr>
          <w:lang w:val="en-GB"/>
        </w:rPr>
      </w:pPr>
      <w:bookmarkStart w:id="37" w:name="_Toc2329818"/>
      <w:r w:rsidRPr="00CB0DE0">
        <w:rPr>
          <w:lang w:val="en-GB"/>
        </w:rPr>
        <w:t xml:space="preserve">Use Case </w:t>
      </w:r>
      <w:r w:rsidR="006B0E38" w:rsidRPr="00CB0DE0">
        <w:rPr>
          <w:lang w:val="en-GB"/>
        </w:rPr>
        <w:t>2</w:t>
      </w:r>
      <w:r w:rsidRPr="00CB0DE0">
        <w:rPr>
          <w:lang w:val="en-GB"/>
        </w:rPr>
        <w:t xml:space="preserve"> – Building user-centric catalogues of public services at all levels from regional to a European federated catalogue</w:t>
      </w:r>
      <w:bookmarkEnd w:id="36"/>
      <w:bookmarkEnd w:id="37"/>
    </w:p>
    <w:p w14:paraId="6E7898DB" w14:textId="77777777" w:rsidR="00860245" w:rsidRPr="00CB0DE0" w:rsidRDefault="00860245" w:rsidP="002420C5">
      <w:r w:rsidRPr="00CB0DE0">
        <w:t xml:space="preserve">A prerequisite of the EU Single Market is the free movement of goods, services and capital across the EU. In this context, the Services Directive foresees simplification measures, such as the PSCs and eGovernment portals, to increase transparency for businesses and citizens when they want to provide or use services in the single market. </w:t>
      </w:r>
    </w:p>
    <w:p w14:paraId="238CF8FB" w14:textId="77777777" w:rsidR="00860245" w:rsidRPr="00CB0DE0" w:rsidRDefault="00860245" w:rsidP="002420C5"/>
    <w:p w14:paraId="72386C8E" w14:textId="2835A441" w:rsidR="00860245" w:rsidRPr="00CB0DE0" w:rsidRDefault="00860245" w:rsidP="002420C5">
      <w:r w:rsidRPr="00CB0DE0">
        <w:lastRenderedPageBreak/>
        <w:t>In this light, PSCs and eGovernment portals have been established at the national and regional level in the Member S</w:t>
      </w:r>
      <w:r w:rsidR="007F665C" w:rsidRPr="00CB0DE0">
        <w:t>tates. The CPSV-AP is designed to</w:t>
      </w:r>
      <w:r w:rsidRPr="00CB0DE0">
        <w:t xml:space="preserve"> make this easier at all levels from regional to pan-European. Currently, the Your Europe Portal</w:t>
      </w:r>
      <w:r w:rsidRPr="00CB0DE0">
        <w:rPr>
          <w:rStyle w:val="FootnoteReference"/>
        </w:rPr>
        <w:footnoteReference w:id="11"/>
      </w:r>
      <w:r w:rsidRPr="00CB0DE0">
        <w:t xml:space="preserve"> provides the EU rules for running a business in Europe, for example. Additionally, MSs are obliged to provide information on the transposition of these rules in their country. This information is also being provided by Your Europe. </w:t>
      </w:r>
    </w:p>
    <w:p w14:paraId="79A96657" w14:textId="77777777" w:rsidR="00860245" w:rsidRPr="00CB0DE0" w:rsidRDefault="00860245" w:rsidP="002420C5"/>
    <w:p w14:paraId="72C80107" w14:textId="2D0AA5D5" w:rsidR="00860245" w:rsidRPr="00CB0DE0" w:rsidRDefault="00860245" w:rsidP="002420C5">
      <w:r w:rsidRPr="00CB0DE0">
        <w:t xml:space="preserve">A pan-European </w:t>
      </w:r>
      <w:r w:rsidR="00D066B9" w:rsidRPr="00CB0DE0">
        <w:t>Single Digital Gateway</w:t>
      </w:r>
      <w:r w:rsidRPr="00CB0DE0">
        <w:t xml:space="preserve">, federating harmonised descriptions of business and life events and related public services from the MSs, could further enhance the cross-border access to these public services. Such a platform, which could extend the work of Your Europe, would then provide a unified view of public services related to business and life events across the EU Member States. It would facilitate the discovery and comparison of services, and allow businesses to make informed decisions about their investments. This would not only improve the discoverability of information within the EU, it would also lower the information access barriers for third country nationals to find their way and invest in an EU Member State. </w:t>
      </w:r>
    </w:p>
    <w:p w14:paraId="7DDC5942" w14:textId="77777777" w:rsidR="00860245" w:rsidRPr="00CB0DE0" w:rsidRDefault="00860245" w:rsidP="002420C5">
      <w:bookmarkStart w:id="38" w:name="_Ref401762793"/>
    </w:p>
    <w:p w14:paraId="3DF676D7" w14:textId="2538B856" w:rsidR="00860245" w:rsidRPr="00CB0DE0" w:rsidRDefault="00860245" w:rsidP="002420C5">
      <w:r w:rsidRPr="00CB0DE0">
        <w:t>Using a common data model such as the CPSV-AP for describing public services, enables the flexible exchange and integration of service descriptions between the national/regional authorities and pan-European one-stop-shops. This way, the common data model acts as a bridge, a common language that enables mapping all different ways of describing public services, and the business and life events for grouping them, to one common basis.</w:t>
      </w:r>
    </w:p>
    <w:p w14:paraId="4E8C218C" w14:textId="517523AF" w:rsidR="00860245" w:rsidRPr="00CB0DE0" w:rsidRDefault="00860245" w:rsidP="002420C5">
      <w:pPr>
        <w:pStyle w:val="Heading2"/>
        <w:rPr>
          <w:lang w:val="en-GB"/>
        </w:rPr>
      </w:pPr>
      <w:bookmarkStart w:id="39" w:name="_Toc2329819"/>
      <w:bookmarkStart w:id="40" w:name="_Ref413401018"/>
      <w:bookmarkStart w:id="41" w:name="_Toc413697436"/>
      <w:bookmarkStart w:id="42" w:name="_Toc415494146"/>
      <w:bookmarkStart w:id="43" w:name="_Ref454451771"/>
      <w:bookmarkStart w:id="44" w:name="_Ref401762806"/>
      <w:bookmarkEnd w:id="38"/>
      <w:r w:rsidRPr="00CB0DE0">
        <w:rPr>
          <w:lang w:val="en-GB"/>
        </w:rPr>
        <w:t xml:space="preserve">Use Case </w:t>
      </w:r>
      <w:r w:rsidR="006B0E38" w:rsidRPr="00CB0DE0">
        <w:rPr>
          <w:lang w:val="en-GB"/>
        </w:rPr>
        <w:t>3</w:t>
      </w:r>
      <w:r w:rsidRPr="00CB0DE0">
        <w:rPr>
          <w:lang w:val="en-GB"/>
        </w:rPr>
        <w:t xml:space="preserve"> – Managing portfolios of public services</w:t>
      </w:r>
      <w:bookmarkEnd w:id="39"/>
    </w:p>
    <w:p w14:paraId="70EFC6FB" w14:textId="77777777" w:rsidR="00860245" w:rsidRPr="00CB0DE0" w:rsidRDefault="00860245" w:rsidP="003E4E45">
      <w:r w:rsidRPr="00CB0DE0">
        <w:t>In most countries, the ownership and management of public services is split amongst different public administrations leading to different ways of managing their lifecycle. This makes it difficult to have a complete view of the public services offered within the context of a Member State, and to have a holistic approach for their management and the way the public services are grouped into business and life events.</w:t>
      </w:r>
    </w:p>
    <w:p w14:paraId="79155538" w14:textId="77777777" w:rsidR="003E4E45" w:rsidRPr="00CB0DE0" w:rsidRDefault="003E4E45" w:rsidP="003E4E45"/>
    <w:p w14:paraId="39B18432" w14:textId="77777777" w:rsidR="00860245" w:rsidRPr="00CB0DE0" w:rsidRDefault="00860245" w:rsidP="003E4E45">
      <w:r w:rsidRPr="00CB0DE0">
        <w:t xml:space="preserve">Public service portfolio management allows a public administration to apply a holistic and systematic management to their investments in public service provision in order to optimise their coverage of citizens’ and businesses’ needs against the overall value of their investments. </w:t>
      </w:r>
    </w:p>
    <w:p w14:paraId="6A293320" w14:textId="77777777" w:rsidR="00860245" w:rsidRPr="00CB0DE0" w:rsidRDefault="00860245" w:rsidP="003E4E45"/>
    <w:p w14:paraId="499B3EF9" w14:textId="77777777" w:rsidR="00860245" w:rsidRPr="00CB0DE0" w:rsidRDefault="00860245" w:rsidP="003E4E45">
      <w:r w:rsidRPr="00CB0DE0">
        <w:t>Public service portfolio management improves the management of the lifecycle of public services e.g. by:</w:t>
      </w:r>
    </w:p>
    <w:p w14:paraId="63CBA2F5" w14:textId="5159DC11" w:rsidR="00860245" w:rsidRPr="00CB0DE0" w:rsidRDefault="007F665C" w:rsidP="00FD3360">
      <w:pPr>
        <w:pStyle w:val="Body"/>
        <w:numPr>
          <w:ilvl w:val="0"/>
          <w:numId w:val="35"/>
        </w:numPr>
      </w:pPr>
      <w:r w:rsidRPr="00CB0DE0">
        <w:t>I</w:t>
      </w:r>
      <w:r w:rsidR="00860245" w:rsidRPr="00CB0DE0">
        <w:t>dentifying for which domain, sector, business or life event public services are missing;</w:t>
      </w:r>
    </w:p>
    <w:p w14:paraId="16377C4E" w14:textId="153BC430" w:rsidR="00860245" w:rsidRPr="00CB0DE0" w:rsidRDefault="007F665C" w:rsidP="00FD3360">
      <w:pPr>
        <w:pStyle w:val="Body"/>
        <w:numPr>
          <w:ilvl w:val="0"/>
          <w:numId w:val="35"/>
        </w:numPr>
      </w:pPr>
      <w:r w:rsidRPr="00CB0DE0">
        <w:t>I</w:t>
      </w:r>
      <w:r w:rsidR="00860245" w:rsidRPr="00CB0DE0">
        <w:t>dentifying public services that are not used or outdated;</w:t>
      </w:r>
    </w:p>
    <w:p w14:paraId="69A87401" w14:textId="6C69E01C" w:rsidR="00860245" w:rsidRPr="00CB0DE0" w:rsidRDefault="007F665C" w:rsidP="00FD3360">
      <w:pPr>
        <w:pStyle w:val="Body"/>
        <w:numPr>
          <w:ilvl w:val="0"/>
          <w:numId w:val="35"/>
        </w:numPr>
      </w:pPr>
      <w:r w:rsidRPr="00CB0DE0">
        <w:t>I</w:t>
      </w:r>
      <w:r w:rsidR="00860245" w:rsidRPr="00CB0DE0">
        <w:t>dentifying redundant public services;</w:t>
      </w:r>
    </w:p>
    <w:p w14:paraId="41381110" w14:textId="64675FBA" w:rsidR="00860245" w:rsidRPr="00CB0DE0" w:rsidRDefault="007F665C" w:rsidP="00FD3360">
      <w:pPr>
        <w:pStyle w:val="Body"/>
        <w:numPr>
          <w:ilvl w:val="0"/>
          <w:numId w:val="35"/>
        </w:numPr>
      </w:pPr>
      <w:r w:rsidRPr="00CB0DE0">
        <w:lastRenderedPageBreak/>
        <w:t>P</w:t>
      </w:r>
      <w:r w:rsidR="00860245" w:rsidRPr="00CB0DE0">
        <w:t>roviding information on public services of higher quality, i.e. more detailed, complete, valid and timely description of public services and the events they are grouped by.</w:t>
      </w:r>
    </w:p>
    <w:p w14:paraId="675E9115" w14:textId="724FD5FB" w:rsidR="003E4E45" w:rsidRPr="00CB0DE0" w:rsidRDefault="00860245" w:rsidP="003E4E45">
      <w:r w:rsidRPr="00CB0DE0">
        <w:t>One of the key elements of any service portfolio management methodology is the use of a common data model for describing events and public services. In this vein, using a common data model, such as the CPSV-AP, provides a standardised way of documenting public services and business</w:t>
      </w:r>
      <w:r w:rsidR="00D066B9" w:rsidRPr="00CB0DE0">
        <w:t xml:space="preserve"> or life</w:t>
      </w:r>
      <w:r w:rsidRPr="00CB0DE0">
        <w:t xml:space="preserve"> events for grouping these public services. Complete, reusable, machine-readable descriptions of public services and the events by which they are grouped will facilitate the measurement and quantification of their costs and benefits, and will enable their comparison, evaluation, monitoring, management and continuous improvement.</w:t>
      </w:r>
    </w:p>
    <w:p w14:paraId="7BD0E009" w14:textId="77777777" w:rsidR="003E4E45" w:rsidRPr="00CB0DE0" w:rsidRDefault="003E4E45" w:rsidP="003E4E45"/>
    <w:p w14:paraId="09B85091" w14:textId="10814936" w:rsidR="003E4E45" w:rsidRPr="00CB0DE0" w:rsidRDefault="003E4E45" w:rsidP="003E4E45">
      <w:pPr>
        <w:pStyle w:val="Heading2"/>
        <w:rPr>
          <w:lang w:val="en-GB"/>
        </w:rPr>
      </w:pPr>
      <w:bookmarkStart w:id="45" w:name="_Toc2329820"/>
      <w:r w:rsidRPr="00CB0DE0">
        <w:rPr>
          <w:lang w:val="en-GB"/>
        </w:rPr>
        <w:t>Use case 4 – Finding inf</w:t>
      </w:r>
      <w:r w:rsidR="00386D1C" w:rsidRPr="00CB0DE0">
        <w:rPr>
          <w:lang w:val="en-GB"/>
        </w:rPr>
        <w:t>ormation of generic and specialised</w:t>
      </w:r>
      <w:r w:rsidRPr="00CB0DE0">
        <w:rPr>
          <w:lang w:val="en-GB"/>
        </w:rPr>
        <w:t xml:space="preserve"> public services</w:t>
      </w:r>
      <w:bookmarkEnd w:id="45"/>
      <w:r w:rsidRPr="00CB0DE0">
        <w:rPr>
          <w:lang w:val="en-GB"/>
        </w:rPr>
        <w:t xml:space="preserve"> </w:t>
      </w:r>
    </w:p>
    <w:p w14:paraId="6398E79F" w14:textId="3571B206" w:rsidR="003E4E45" w:rsidRPr="00CB0DE0" w:rsidRDefault="003E4E45" w:rsidP="003E4E45">
      <w:pPr>
        <w:rPr>
          <w:lang w:eastAsia="en-GB"/>
        </w:rPr>
      </w:pPr>
      <w:r w:rsidRPr="00CB0DE0">
        <w:rPr>
          <w:lang w:eastAsia="en-GB"/>
        </w:rPr>
        <w:t>Several European countries (Germany, Austria, Belgium, Spain…) are divided into regions, municipalities, etc. In these countries, a subset of public services</w:t>
      </w:r>
      <w:r w:rsidR="006C54BF" w:rsidRPr="00CB0DE0">
        <w:rPr>
          <w:lang w:eastAsia="en-GB"/>
        </w:rPr>
        <w:t xml:space="preserve"> and their descriptions</w:t>
      </w:r>
      <w:r w:rsidRPr="00CB0DE0">
        <w:rPr>
          <w:lang w:eastAsia="en-GB"/>
        </w:rPr>
        <w:t xml:space="preserve"> var</w:t>
      </w:r>
      <w:r w:rsidR="006C54BF" w:rsidRPr="00CB0DE0">
        <w:rPr>
          <w:lang w:eastAsia="en-GB"/>
        </w:rPr>
        <w:t>ies</w:t>
      </w:r>
      <w:r w:rsidRPr="00CB0DE0">
        <w:rPr>
          <w:lang w:eastAsia="en-GB"/>
        </w:rPr>
        <w:t xml:space="preserve"> depending on the level of appliance (national, regional or local). Catalogues of public service</w:t>
      </w:r>
      <w:r w:rsidR="00D8346C" w:rsidRPr="00CB0DE0">
        <w:rPr>
          <w:lang w:eastAsia="en-GB"/>
        </w:rPr>
        <w:t>s</w:t>
      </w:r>
      <w:r w:rsidR="00386D1C" w:rsidRPr="00CB0DE0">
        <w:rPr>
          <w:lang w:eastAsia="en-GB"/>
        </w:rPr>
        <w:t xml:space="preserve"> can publish</w:t>
      </w:r>
      <w:r w:rsidRPr="00CB0DE0">
        <w:rPr>
          <w:lang w:eastAsia="en-GB"/>
        </w:rPr>
        <w:t xml:space="preserve"> generic descriptions at natio</w:t>
      </w:r>
      <w:r w:rsidR="00D8346C" w:rsidRPr="00CB0DE0">
        <w:rPr>
          <w:lang w:eastAsia="en-GB"/>
        </w:rPr>
        <w:t xml:space="preserve">nal level and point to the regional or local specialisation of the public service </w:t>
      </w:r>
      <w:r w:rsidR="00386D1C" w:rsidRPr="00CB0DE0">
        <w:rPr>
          <w:lang w:eastAsia="en-GB"/>
        </w:rPr>
        <w:t>description</w:t>
      </w:r>
      <w:r w:rsidR="006C54BF" w:rsidRPr="00CB0DE0">
        <w:rPr>
          <w:lang w:eastAsia="en-GB"/>
        </w:rPr>
        <w:t xml:space="preserve"> on the local or regional level</w:t>
      </w:r>
      <w:r w:rsidR="00386D1C" w:rsidRPr="00CB0DE0">
        <w:rPr>
          <w:lang w:eastAsia="en-GB"/>
        </w:rPr>
        <w:t xml:space="preserve"> </w:t>
      </w:r>
      <w:r w:rsidR="00D8346C" w:rsidRPr="00CB0DE0">
        <w:rPr>
          <w:lang w:eastAsia="en-GB"/>
        </w:rPr>
        <w:t>to get further</w:t>
      </w:r>
      <w:r w:rsidR="007F665C" w:rsidRPr="00CB0DE0">
        <w:rPr>
          <w:lang w:eastAsia="en-GB"/>
        </w:rPr>
        <w:t xml:space="preserve"> detailed</w:t>
      </w:r>
      <w:r w:rsidR="00D8346C" w:rsidRPr="00CB0DE0">
        <w:rPr>
          <w:lang w:eastAsia="en-GB"/>
        </w:rPr>
        <w:t xml:space="preserve"> information. For instance, the cost of the public service, the service provider</w:t>
      </w:r>
      <w:r w:rsidR="007F665C" w:rsidRPr="00CB0DE0">
        <w:rPr>
          <w:lang w:eastAsia="en-GB"/>
        </w:rPr>
        <w:t xml:space="preserve"> at local level</w:t>
      </w:r>
      <w:r w:rsidR="00D8346C" w:rsidRPr="00CB0DE0">
        <w:rPr>
          <w:lang w:eastAsia="en-GB"/>
        </w:rPr>
        <w:t>,</w:t>
      </w:r>
      <w:r w:rsidR="006C54BF" w:rsidRPr="00CB0DE0">
        <w:rPr>
          <w:lang w:eastAsia="en-GB"/>
        </w:rPr>
        <w:t xml:space="preserve"> but also the descriptive elements of the public service itself (title, description...)</w:t>
      </w:r>
      <w:r w:rsidR="00D8346C" w:rsidRPr="00CB0DE0">
        <w:rPr>
          <w:lang w:eastAsia="en-GB"/>
        </w:rPr>
        <w:t xml:space="preserve"> etc.</w:t>
      </w:r>
    </w:p>
    <w:p w14:paraId="5062F335" w14:textId="77777777" w:rsidR="00D8346C" w:rsidRPr="00CB0DE0" w:rsidRDefault="00D8346C" w:rsidP="003E4E45">
      <w:pPr>
        <w:rPr>
          <w:lang w:eastAsia="en-GB"/>
        </w:rPr>
      </w:pPr>
    </w:p>
    <w:p w14:paraId="18B0F548" w14:textId="5C21A8BE" w:rsidR="00853CFC" w:rsidRPr="00CB0DE0" w:rsidRDefault="00D8346C" w:rsidP="003E4E45">
      <w:pPr>
        <w:rPr>
          <w:lang w:eastAsia="en-GB"/>
        </w:rPr>
      </w:pPr>
      <w:r w:rsidRPr="00CB0DE0">
        <w:rPr>
          <w:lang w:eastAsia="en-GB"/>
        </w:rPr>
        <w:t xml:space="preserve">Using a common data model that allows describing and relating generic and specific public service descriptions helps public administrations linking the information and offering it to citizens and businesses </w:t>
      </w:r>
      <w:r w:rsidR="002A2D0E" w:rsidRPr="00CB0DE0">
        <w:rPr>
          <w:lang w:eastAsia="en-GB"/>
        </w:rPr>
        <w:t>according to the user needs</w:t>
      </w:r>
      <w:r w:rsidRPr="00CB0DE0">
        <w:rPr>
          <w:lang w:eastAsia="en-GB"/>
        </w:rPr>
        <w:t xml:space="preserve">. </w:t>
      </w:r>
      <w:r w:rsidR="00853CFC" w:rsidRPr="00CB0DE0">
        <w:rPr>
          <w:lang w:eastAsia="en-GB"/>
        </w:rPr>
        <w:t xml:space="preserve">The CPSV-AP covers the relationship of different instances of public service descriptions at national, regional or local level. </w:t>
      </w:r>
      <w:r w:rsidR="007F665C" w:rsidRPr="00CB0DE0">
        <w:rPr>
          <w:lang w:eastAsia="en-GB"/>
        </w:rPr>
        <w:t>This way, the information can be linked throughout portals at different levels, guiding the user to the most detailed information about a public service depending on the level or location of appliance.</w:t>
      </w:r>
    </w:p>
    <w:p w14:paraId="022A4C55" w14:textId="77777777" w:rsidR="003E4E45" w:rsidRPr="00CB0DE0" w:rsidRDefault="003E4E45" w:rsidP="003E4E45">
      <w:pPr>
        <w:rPr>
          <w:lang w:eastAsia="en-GB"/>
        </w:rPr>
      </w:pPr>
    </w:p>
    <w:p w14:paraId="746D4537" w14:textId="77777777" w:rsidR="00860245" w:rsidRPr="00CB0DE0" w:rsidRDefault="00860245" w:rsidP="003E4E45">
      <w:pPr>
        <w:pStyle w:val="Heading1"/>
        <w:rPr>
          <w:lang w:val="en-GB"/>
        </w:rPr>
      </w:pPr>
      <w:bookmarkStart w:id="46" w:name="_Ref456008040"/>
      <w:bookmarkStart w:id="47" w:name="_Ref459376096"/>
      <w:bookmarkStart w:id="48" w:name="_Toc2329821"/>
      <w:r w:rsidRPr="00CB0DE0">
        <w:rPr>
          <w:lang w:val="en-GB"/>
        </w:rPr>
        <w:lastRenderedPageBreak/>
        <w:t>Core Public Service Vocabulary Application Profile (CPSV-AP)</w:t>
      </w:r>
      <w:bookmarkEnd w:id="40"/>
      <w:bookmarkEnd w:id="41"/>
      <w:bookmarkEnd w:id="42"/>
      <w:bookmarkEnd w:id="43"/>
      <w:bookmarkEnd w:id="46"/>
      <w:bookmarkEnd w:id="47"/>
      <w:bookmarkEnd w:id="48"/>
    </w:p>
    <w:p w14:paraId="2954147A" w14:textId="6CE164E6" w:rsidR="00860245" w:rsidRPr="00CB0DE0" w:rsidRDefault="00860245" w:rsidP="00FD3360">
      <w:pPr>
        <w:pStyle w:val="Body"/>
      </w:pPr>
      <w:r w:rsidRPr="00CB0DE0">
        <w:t xml:space="preserve">The specification of the Core Public Service Vocabulary Application Profile is represented in a </w:t>
      </w:r>
      <w:r w:rsidR="00575BE0">
        <w:t>UML class diagram</w:t>
      </w:r>
      <w:r w:rsidRPr="00CB0DE0">
        <w:t>.</w:t>
      </w:r>
      <w:r w:rsidR="00575BE0">
        <w:t xml:space="preserve"> </w:t>
      </w:r>
      <w:r w:rsidRPr="00CB0DE0">
        <w:fldChar w:fldCharType="begin"/>
      </w:r>
      <w:r w:rsidRPr="00CB0DE0">
        <w:instrText xml:space="preserve"> REF _Ref450814152 \h </w:instrText>
      </w:r>
      <w:r w:rsidR="00EB76EE" w:rsidRPr="00CB0DE0">
        <w:instrText xml:space="preserve"> \* MERGEFORMAT </w:instrText>
      </w:r>
      <w:r w:rsidRPr="00CB0DE0">
        <w:fldChar w:fldCharType="separate"/>
      </w:r>
      <w:r w:rsidR="00346598" w:rsidRPr="00CB0DE0">
        <w:t xml:space="preserve">Figure </w:t>
      </w:r>
      <w:r w:rsidR="00346598">
        <w:t>2</w:t>
      </w:r>
      <w:r w:rsidRPr="00CB0DE0">
        <w:fldChar w:fldCharType="end"/>
      </w:r>
      <w:r w:rsidRPr="00CB0DE0">
        <w:t xml:space="preserve"> shows the full profile </w:t>
      </w:r>
      <w:r w:rsidR="00575BE0">
        <w:t>which includes:</w:t>
      </w:r>
    </w:p>
    <w:p w14:paraId="066CA21D" w14:textId="59D0C26C" w:rsidR="00860245" w:rsidRPr="00CB0DE0" w:rsidRDefault="00575BE0" w:rsidP="00FD3360">
      <w:pPr>
        <w:pStyle w:val="Body"/>
        <w:numPr>
          <w:ilvl w:val="0"/>
          <w:numId w:val="37"/>
        </w:numPr>
      </w:pPr>
      <w:r>
        <w:t>T</w:t>
      </w:r>
      <w:r w:rsidR="00860245" w:rsidRPr="00CB0DE0">
        <w:t>he classes and properties that define the service itself: the necessary inputs, possible outputs, the responsible public authority and the events that trigger service use</w:t>
      </w:r>
      <w:r w:rsidR="006659A2" w:rsidRPr="00CB0DE0">
        <w:t>;</w:t>
      </w:r>
    </w:p>
    <w:p w14:paraId="4CA9871C" w14:textId="4646DEEC" w:rsidR="006659A2" w:rsidRPr="00CB0DE0" w:rsidRDefault="00575BE0" w:rsidP="00FD3360">
      <w:pPr>
        <w:pStyle w:val="Body"/>
        <w:numPr>
          <w:ilvl w:val="0"/>
          <w:numId w:val="37"/>
        </w:numPr>
      </w:pPr>
      <w:r>
        <w:t>T</w:t>
      </w:r>
      <w:r w:rsidR="00860245" w:rsidRPr="00CB0DE0">
        <w:t>he classes and properties that describe the context in which the service is offered. This includes relevant legislation and rul</w:t>
      </w:r>
      <w:r w:rsidR="006659A2" w:rsidRPr="00CB0DE0">
        <w:t>es of operation for the service; and</w:t>
      </w:r>
    </w:p>
    <w:p w14:paraId="1494312F" w14:textId="653B28FC" w:rsidR="00860245" w:rsidRPr="00CB0DE0" w:rsidRDefault="00575BE0" w:rsidP="00FD3360">
      <w:pPr>
        <w:pStyle w:val="Body"/>
        <w:numPr>
          <w:ilvl w:val="0"/>
          <w:numId w:val="37"/>
        </w:numPr>
      </w:pPr>
      <w:r>
        <w:t>The</w:t>
      </w:r>
      <w:r w:rsidR="00860245" w:rsidRPr="00CB0DE0">
        <w:t xml:space="preserve"> interface between the service and its users: how and when it can be accessed.</w:t>
      </w:r>
    </w:p>
    <w:p w14:paraId="34BD3BB6" w14:textId="77777777" w:rsidR="00A81B02" w:rsidRPr="00CB0DE0" w:rsidRDefault="00A81B02" w:rsidP="002420C5">
      <w:pPr>
        <w:sectPr w:rsidR="00A81B02" w:rsidRPr="00CB0DE0" w:rsidSect="00F3652B">
          <w:footerReference w:type="default" r:id="rId21"/>
          <w:headerReference w:type="first" r:id="rId22"/>
          <w:footerReference w:type="first" r:id="rId23"/>
          <w:pgSz w:w="11907" w:h="16839" w:code="9"/>
          <w:pgMar w:top="1134" w:right="1701" w:bottom="1276" w:left="1701" w:header="567" w:footer="567" w:gutter="0"/>
          <w:cols w:space="720"/>
          <w:docGrid w:linePitch="326"/>
        </w:sectPr>
      </w:pPr>
    </w:p>
    <w:p w14:paraId="142F9C30" w14:textId="203D35F9" w:rsidR="00860245" w:rsidRPr="00CB0DE0" w:rsidRDefault="00860245" w:rsidP="002420C5">
      <w:pPr>
        <w:pStyle w:val="Caption"/>
        <w:rPr>
          <w:lang w:val="en-GB"/>
        </w:rPr>
      </w:pPr>
      <w:bookmarkStart w:id="49" w:name="_Ref450814152"/>
      <w:bookmarkStart w:id="50" w:name="_Toc519757902"/>
      <w:r w:rsidRPr="00CB0DE0">
        <w:rPr>
          <w:lang w:val="en-GB"/>
        </w:rPr>
        <w:lastRenderedPageBreak/>
        <w:t xml:space="preserve">Figure </w:t>
      </w:r>
      <w:r w:rsidR="00EA0060" w:rsidRPr="00CB0DE0">
        <w:rPr>
          <w:lang w:val="en-GB"/>
        </w:rPr>
        <w:fldChar w:fldCharType="begin"/>
      </w:r>
      <w:r w:rsidR="00EA0060" w:rsidRPr="00CB0DE0">
        <w:rPr>
          <w:lang w:val="en-GB"/>
        </w:rPr>
        <w:instrText xml:space="preserve"> SEQ Figure \* ARABIC </w:instrText>
      </w:r>
      <w:r w:rsidR="00EA0060" w:rsidRPr="00CB0DE0">
        <w:rPr>
          <w:lang w:val="en-GB"/>
        </w:rPr>
        <w:fldChar w:fldCharType="separate"/>
      </w:r>
      <w:r w:rsidR="00346598">
        <w:rPr>
          <w:noProof/>
          <w:lang w:val="en-GB"/>
        </w:rPr>
        <w:t>2</w:t>
      </w:r>
      <w:r w:rsidR="00EA0060" w:rsidRPr="00CB0DE0">
        <w:rPr>
          <w:lang w:val="en-GB"/>
        </w:rPr>
        <w:fldChar w:fldCharType="end"/>
      </w:r>
      <w:bookmarkEnd w:id="49"/>
      <w:r w:rsidRPr="00CB0DE0">
        <w:rPr>
          <w:lang w:val="en-GB"/>
        </w:rPr>
        <w:t xml:space="preserve"> - Graphical representation of the relationships between the classes and properties of the full Core Public Service Vocabulary Application Profile</w:t>
      </w:r>
      <w:bookmarkEnd w:id="50"/>
    </w:p>
    <w:p w14:paraId="01879530" w14:textId="1E412E34" w:rsidR="00860245" w:rsidRPr="00CB0DE0" w:rsidRDefault="008C1C98" w:rsidP="00FD3360">
      <w:pPr>
        <w:pStyle w:val="Body"/>
      </w:pPr>
      <w:r>
        <w:rPr>
          <w:noProof/>
          <w:lang w:val="en-US" w:eastAsia="en-US" w:bidi="ar-SA"/>
        </w:rPr>
        <w:drawing>
          <wp:inline distT="0" distB="0" distL="0" distR="0" wp14:anchorId="45963424" wp14:editId="63E2A45F">
            <wp:extent cx="7118365" cy="562072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PSV-AP_v2.0.png"/>
                    <pic:cNvPicPr/>
                  </pic:nvPicPr>
                  <pic:blipFill>
                    <a:blip r:embed="rId24">
                      <a:extLst>
                        <a:ext uri="{28A0092B-C50C-407E-A947-70E740481C1C}">
                          <a14:useLocalDpi xmlns:a14="http://schemas.microsoft.com/office/drawing/2010/main" val="0"/>
                        </a:ext>
                      </a:extLst>
                    </a:blip>
                    <a:stretch>
                      <a:fillRect/>
                    </a:stretch>
                  </pic:blipFill>
                  <pic:spPr>
                    <a:xfrm>
                      <a:off x="0" y="0"/>
                      <a:ext cx="7118365" cy="5620723"/>
                    </a:xfrm>
                    <a:prstGeom prst="rect">
                      <a:avLst/>
                    </a:prstGeom>
                  </pic:spPr>
                </pic:pic>
              </a:graphicData>
            </a:graphic>
          </wp:inline>
        </w:drawing>
      </w:r>
    </w:p>
    <w:p w14:paraId="3305CEF4" w14:textId="77777777" w:rsidR="00860245" w:rsidRPr="00CB0DE0" w:rsidRDefault="00860245" w:rsidP="002420C5">
      <w:pPr>
        <w:pStyle w:val="Heading2"/>
        <w:rPr>
          <w:lang w:val="en-GB"/>
        </w:rPr>
        <w:sectPr w:rsidR="00860245" w:rsidRPr="00CB0DE0" w:rsidSect="008846F3">
          <w:headerReference w:type="default" r:id="rId25"/>
          <w:pgSz w:w="16839" w:h="11907" w:orient="landscape" w:code="9"/>
          <w:pgMar w:top="567" w:right="1134" w:bottom="709" w:left="1276" w:header="567" w:footer="567" w:gutter="0"/>
          <w:cols w:space="720"/>
          <w:docGrid w:linePitch="326"/>
        </w:sectPr>
      </w:pPr>
      <w:bookmarkStart w:id="51" w:name="_Ref405625188"/>
    </w:p>
    <w:p w14:paraId="00E13D0A" w14:textId="77777777" w:rsidR="00860245" w:rsidRPr="00CB0DE0" w:rsidRDefault="00860245" w:rsidP="002420C5">
      <w:pPr>
        <w:pStyle w:val="Heading2"/>
        <w:rPr>
          <w:lang w:val="en-GB"/>
        </w:rPr>
      </w:pPr>
      <w:bookmarkStart w:id="52" w:name="_Ref457570228"/>
      <w:bookmarkStart w:id="53" w:name="_Toc2329822"/>
      <w:r w:rsidRPr="00CB0DE0">
        <w:rPr>
          <w:lang w:val="en-GB"/>
        </w:rPr>
        <w:lastRenderedPageBreak/>
        <w:t>Mandatory and optional classes and properties</w:t>
      </w:r>
      <w:bookmarkEnd w:id="51"/>
      <w:r w:rsidRPr="00CB0DE0">
        <w:rPr>
          <w:lang w:val="en-GB"/>
        </w:rPr>
        <w:t xml:space="preserve"> of CPSV-AP</w:t>
      </w:r>
      <w:bookmarkEnd w:id="52"/>
      <w:bookmarkEnd w:id="53"/>
    </w:p>
    <w:p w14:paraId="5BEF464E" w14:textId="77777777" w:rsidR="00860245" w:rsidRPr="00CB0DE0" w:rsidRDefault="00860245" w:rsidP="0017459C">
      <w:r w:rsidRPr="00CB0DE0">
        <w:t xml:space="preserve">To indicate the minimum requirements to comply with the CPSV-AP, the classes and properties are being classified as being mandatory or optional. A minimal implementation of the CPSV-AP at least provides information on the mandatory properties of the mandatory classes. Optional classes can still have mandatory properties for which information should be provided when the </w:t>
      </w:r>
      <w:proofErr w:type="gramStart"/>
      <w:r w:rsidRPr="00CB0DE0">
        <w:t>particular class</w:t>
      </w:r>
      <w:proofErr w:type="gramEnd"/>
      <w:r w:rsidRPr="00CB0DE0">
        <w:t xml:space="preserve"> is used in the description of the public services and the business events.</w:t>
      </w:r>
    </w:p>
    <w:p w14:paraId="0568F57C" w14:textId="77777777" w:rsidR="00860245" w:rsidRPr="00CB0DE0" w:rsidRDefault="00860245" w:rsidP="0017459C"/>
    <w:p w14:paraId="269E3824" w14:textId="19D58165" w:rsidR="00860245" w:rsidRPr="00CB0DE0" w:rsidRDefault="00860245" w:rsidP="0017459C">
      <w:r w:rsidRPr="00CB0DE0">
        <w:t>The terms mandatory class, optional class, mandatory property and optional prop</w:t>
      </w:r>
      <w:r w:rsidR="00A44827" w:rsidRPr="00CB0DE0">
        <w:t>erty have the following meaning:</w:t>
      </w:r>
    </w:p>
    <w:p w14:paraId="1EDC895C" w14:textId="77777777" w:rsidR="00860245" w:rsidRPr="00CB0DE0" w:rsidRDefault="00860245" w:rsidP="00FD3360">
      <w:pPr>
        <w:pStyle w:val="Bodywithskip"/>
      </w:pPr>
    </w:p>
    <w:p w14:paraId="24FEAC2D" w14:textId="1F818DBE" w:rsidR="00860245" w:rsidRPr="00CB0DE0" w:rsidRDefault="00860245" w:rsidP="00FD3360">
      <w:pPr>
        <w:pStyle w:val="Bodywithskip"/>
        <w:numPr>
          <w:ilvl w:val="0"/>
          <w:numId w:val="36"/>
        </w:numPr>
      </w:pPr>
      <w:r w:rsidRPr="00CB0DE0">
        <w:rPr>
          <w:b/>
          <w:bCs/>
        </w:rPr>
        <w:t>Mandatory class</w:t>
      </w:r>
      <w:r w:rsidRPr="00CB0DE0">
        <w:t>: a receiver of data MUST be able to process information about instances of the class; a sender of data MUST provide information about instances of the class.</w:t>
      </w:r>
    </w:p>
    <w:p w14:paraId="3E4BCBC4" w14:textId="0BB277DC" w:rsidR="00860245" w:rsidRPr="00CB0DE0" w:rsidRDefault="00860245" w:rsidP="00FD3360">
      <w:pPr>
        <w:pStyle w:val="Bodywithskip"/>
        <w:numPr>
          <w:ilvl w:val="0"/>
          <w:numId w:val="36"/>
        </w:numPr>
      </w:pPr>
      <w:r w:rsidRPr="00CB0DE0">
        <w:rPr>
          <w:b/>
          <w:bCs/>
        </w:rPr>
        <w:t>Optional class</w:t>
      </w:r>
      <w:r w:rsidRPr="00CB0DE0">
        <w:t>: a receiver MUST be able to process information about instances of the class; a sender MAY provide the information but is not obliged to do so.</w:t>
      </w:r>
    </w:p>
    <w:p w14:paraId="1067D93E" w14:textId="4726F227" w:rsidR="00860245" w:rsidRPr="00CB0DE0" w:rsidRDefault="00860245" w:rsidP="00FD3360">
      <w:pPr>
        <w:pStyle w:val="Bodywithskip"/>
        <w:numPr>
          <w:ilvl w:val="0"/>
          <w:numId w:val="36"/>
        </w:numPr>
      </w:pPr>
      <w:r w:rsidRPr="00CB0DE0">
        <w:rPr>
          <w:b/>
          <w:bCs/>
        </w:rPr>
        <w:t>Mandatory property</w:t>
      </w:r>
      <w:r w:rsidRPr="00CB0DE0">
        <w:t>: a receiver MUST be able to process the information for that property; a sender MUST provide the information for that property. In case the corresponding class is classified as being optional, a receiver MUST be able to process the information for that property; a sender MUST provide the information for that property if it uses the corresponding class.</w:t>
      </w:r>
    </w:p>
    <w:p w14:paraId="7B05D099" w14:textId="77777777" w:rsidR="00860245" w:rsidRPr="00CB0DE0" w:rsidRDefault="00860245" w:rsidP="00FD3360">
      <w:pPr>
        <w:pStyle w:val="Bodywithskip"/>
        <w:numPr>
          <w:ilvl w:val="0"/>
          <w:numId w:val="36"/>
        </w:numPr>
      </w:pPr>
      <w:r w:rsidRPr="00CB0DE0">
        <w:rPr>
          <w:b/>
          <w:bCs/>
        </w:rPr>
        <w:t>Optional property</w:t>
      </w:r>
      <w:r w:rsidRPr="00CB0DE0">
        <w:t>: a receiver MUST be able to process the information for that property; a sender MAY provide the information for that property if it is available.</w:t>
      </w:r>
    </w:p>
    <w:p w14:paraId="29207CD0" w14:textId="77777777" w:rsidR="00860245" w:rsidRPr="00CB0DE0" w:rsidRDefault="00860245" w:rsidP="00FD3360">
      <w:pPr>
        <w:pStyle w:val="Bodywithskip"/>
      </w:pPr>
    </w:p>
    <w:p w14:paraId="7EB1D414" w14:textId="7993F3EE" w:rsidR="002F45BB" w:rsidRPr="00CB0DE0" w:rsidRDefault="002416D6" w:rsidP="0017459C">
      <w:pPr>
        <w:rPr>
          <w:shd w:val="clear" w:color="auto" w:fill="FFFFFF"/>
        </w:rPr>
      </w:pPr>
      <w:r w:rsidRPr="00CB0DE0">
        <w:rPr>
          <w:shd w:val="clear" w:color="auto" w:fill="FFFFFF"/>
        </w:rPr>
        <w:t xml:space="preserve">All classes include the mandatory property of identifier that in Linked Data/RDF encodings will be IRIs. Where the entities </w:t>
      </w:r>
      <w:r w:rsidR="00052F5E" w:rsidRPr="00CB0DE0">
        <w:rPr>
          <w:shd w:val="clear" w:color="auto" w:fill="FFFFFF"/>
        </w:rPr>
        <w:t xml:space="preserve">do not </w:t>
      </w:r>
      <w:r w:rsidRPr="00CB0DE0">
        <w:rPr>
          <w:shd w:val="clear" w:color="auto" w:fill="FFFFFF"/>
        </w:rPr>
        <w:t xml:space="preserve">exist independently of the Public Service, it is permissible for these to be local to the implementation, i.e. blank nodes are explicitly allowed. Global IRIs SHOULD be assigned to the Public Service itself, public organisations, events, </w:t>
      </w:r>
      <w:r w:rsidR="00552E60" w:rsidRPr="00CB0DE0">
        <w:rPr>
          <w:shd w:val="clear" w:color="auto" w:fill="FFFFFF"/>
        </w:rPr>
        <w:t xml:space="preserve">outputs, </w:t>
      </w:r>
      <w:r w:rsidRPr="00CB0DE0">
        <w:rPr>
          <w:shd w:val="clear" w:color="auto" w:fill="FFFFFF"/>
        </w:rPr>
        <w:t>agents</w:t>
      </w:r>
      <w:r w:rsidR="00B227AD">
        <w:rPr>
          <w:shd w:val="clear" w:color="auto" w:fill="FFFFFF"/>
        </w:rPr>
        <w:t xml:space="preserve"> and evidence</w:t>
      </w:r>
      <w:r w:rsidRPr="00CB0DE0">
        <w:rPr>
          <w:shd w:val="clear" w:color="auto" w:fill="FFFFFF"/>
        </w:rPr>
        <w:t>. </w:t>
      </w:r>
    </w:p>
    <w:p w14:paraId="2398EF7B" w14:textId="77777777" w:rsidR="002416D6" w:rsidRPr="00CB0DE0" w:rsidRDefault="002416D6" w:rsidP="0017459C"/>
    <w:p w14:paraId="5E60FB85" w14:textId="693AEAE8" w:rsidR="00860245" w:rsidRPr="00CB0DE0" w:rsidRDefault="00860245" w:rsidP="0017459C">
      <w:r w:rsidRPr="00CB0DE0">
        <w:t>The meaning of the terms MUST, MUST NOT, SHOULD and MAY in this section and in the following sections are as defined in RFC 2119</w:t>
      </w:r>
      <w:r w:rsidRPr="00CB0DE0">
        <w:rPr>
          <w:rStyle w:val="FootnoteReference"/>
        </w:rPr>
        <w:footnoteReference w:id="12"/>
      </w:r>
      <w:r w:rsidRPr="00CB0DE0">
        <w:t>.</w:t>
      </w:r>
    </w:p>
    <w:p w14:paraId="499E13DA" w14:textId="77777777" w:rsidR="00860245" w:rsidRPr="00CB0DE0" w:rsidRDefault="00860245" w:rsidP="0017459C"/>
    <w:p w14:paraId="506C79AC" w14:textId="77777777" w:rsidR="00860245" w:rsidRPr="00CB0DE0" w:rsidRDefault="00860245" w:rsidP="0017459C">
      <w:r w:rsidRPr="00CB0DE0">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0B993BCB" w14:textId="77777777" w:rsidR="00DC63C3" w:rsidRPr="00CB0DE0" w:rsidRDefault="00DC63C3" w:rsidP="0017459C"/>
    <w:p w14:paraId="6C848F67" w14:textId="34DF84C0" w:rsidR="00860245" w:rsidRPr="00CB0DE0" w:rsidRDefault="00860245" w:rsidP="0017459C">
      <w:r w:rsidRPr="00CB0DE0">
        <w:t>“</w:t>
      </w:r>
      <w:r w:rsidR="00A44827" w:rsidRPr="00CB0DE0">
        <w:fldChar w:fldCharType="begin"/>
      </w:r>
      <w:r w:rsidR="00A44827" w:rsidRPr="00CB0DE0">
        <w:instrText xml:space="preserve"> REF _Ref410992224 \h  \* MERGEFORMAT </w:instrText>
      </w:r>
      <w:r w:rsidR="00A44827" w:rsidRPr="00CB0DE0">
        <w:fldChar w:fldCharType="separate"/>
      </w:r>
      <w:r w:rsidR="00346598" w:rsidRPr="00CB0DE0">
        <w:t>Detailed list of mandatory and optional classes and properties</w:t>
      </w:r>
      <w:r w:rsidR="00A44827" w:rsidRPr="00CB0DE0">
        <w:fldChar w:fldCharType="end"/>
      </w:r>
      <w:r w:rsidRPr="00CB0DE0">
        <w:t xml:space="preserve">” gives an overview of which classes are classified as mandatory or optional. For each class an overview is given of which properties are classified as being mandatory and for which ones the usage is optional. </w:t>
      </w:r>
    </w:p>
    <w:p w14:paraId="347E4D0B" w14:textId="77777777" w:rsidR="00860245" w:rsidRPr="00CB0DE0" w:rsidRDefault="00860245" w:rsidP="0017459C"/>
    <w:p w14:paraId="6C5E64C1" w14:textId="1598DDE2" w:rsidR="00860245" w:rsidRPr="00CB0DE0" w:rsidRDefault="00860245" w:rsidP="0017459C">
      <w:r w:rsidRPr="00CB0DE0">
        <w:t>Additionally the proposal in “</w:t>
      </w:r>
      <w:r w:rsidR="00A44827" w:rsidRPr="00CB0DE0">
        <w:fldChar w:fldCharType="begin"/>
      </w:r>
      <w:r w:rsidR="00A44827" w:rsidRPr="00CB0DE0">
        <w:instrText xml:space="preserve"> REF _Ref410992224 \h  \* MERGEFORMAT </w:instrText>
      </w:r>
      <w:r w:rsidR="00A44827" w:rsidRPr="00CB0DE0">
        <w:fldChar w:fldCharType="separate"/>
      </w:r>
      <w:r w:rsidR="00346598" w:rsidRPr="00CB0DE0">
        <w:t>Detailed list of mandatory and optional classes and properties</w:t>
      </w:r>
      <w:r w:rsidR="00A44827" w:rsidRPr="00CB0DE0">
        <w:fldChar w:fldCharType="end"/>
      </w:r>
      <w:r w:rsidRPr="00CB0DE0">
        <w:t>” has been discussed with the Working Group.</w:t>
      </w:r>
    </w:p>
    <w:p w14:paraId="6A33AC9E" w14:textId="77777777" w:rsidR="005212FB" w:rsidRPr="00CB0DE0" w:rsidRDefault="005212FB" w:rsidP="00FD3360">
      <w:pPr>
        <w:pStyle w:val="Body"/>
      </w:pPr>
    </w:p>
    <w:p w14:paraId="6D213903" w14:textId="77777777" w:rsidR="00A81B02" w:rsidRPr="00CB0DE0" w:rsidRDefault="00A81B02" w:rsidP="002420C5">
      <w:pPr>
        <w:pStyle w:val="Heading2"/>
        <w:rPr>
          <w:lang w:val="en-GB"/>
        </w:rPr>
      </w:pPr>
      <w:bookmarkStart w:id="54" w:name="_Toc2329823"/>
      <w:bookmarkStart w:id="55" w:name="_Ref405487582"/>
      <w:r w:rsidRPr="00CB0DE0">
        <w:rPr>
          <w:lang w:val="en-GB"/>
        </w:rPr>
        <w:t>The Public Service Class</w:t>
      </w:r>
      <w:bookmarkEnd w:id="54"/>
    </w:p>
    <w:p w14:paraId="2E951ACE" w14:textId="1542E1D6" w:rsidR="00A81B02" w:rsidRPr="00CB0DE0" w:rsidRDefault="00A81B02" w:rsidP="0017459C">
      <w:r w:rsidRPr="00CB0DE0">
        <w:t>This class represents the Public Service itself</w:t>
      </w:r>
      <w:r w:rsidR="00A84D84" w:rsidRPr="00CB0DE0">
        <w:t>, as it is described in a public service catalogue</w:t>
      </w:r>
      <w:r w:rsidRPr="00CB0DE0">
        <w:t xml:space="preserve">. A Public Service is a mandatory or discretionary </w:t>
      </w:r>
      <w:r w:rsidR="005779DB" w:rsidRPr="00CB0DE0">
        <w:t>set of activities</w:t>
      </w:r>
      <w:r w:rsidRPr="00CB0DE0">
        <w:t xml:space="preserve"> performed, or able to be performed, by or on behalf of a public organisation</w:t>
      </w:r>
      <w:r w:rsidR="005779DB" w:rsidRPr="00CB0DE0">
        <w:t>, publicly funded and arise from public policy</w:t>
      </w:r>
      <w:r w:rsidRPr="00CB0DE0">
        <w:t xml:space="preserve">. Services may be for the benefit of an individual, a business, or other public authority, or groups of any of these. </w:t>
      </w:r>
      <w:r w:rsidR="00FF4A4D" w:rsidRPr="00CB0DE0">
        <w:t>A service</w:t>
      </w:r>
      <w:r w:rsidRPr="00CB0DE0">
        <w:t xml:space="preserve"> exists whether it is used or not, and the term 'benefit' may apply in the sense of enabling the fulfilment of an obligation. As defined in the revised version of the European Interoperability Framework</w:t>
      </w:r>
      <w:r w:rsidRPr="00CB0DE0">
        <w:rPr>
          <w:rStyle w:val="FootnoteReference"/>
        </w:rPr>
        <w:footnoteReference w:id="13"/>
      </w:r>
      <w:r w:rsidRPr="00CB0DE0">
        <w:t>, a European public service comprises any service provided by public administrations in Europe, or by other organisations on their behalf, to businesses, citizens or others public administrations.</w:t>
      </w:r>
    </w:p>
    <w:p w14:paraId="0BE07387" w14:textId="77777777" w:rsidR="00D05CC7" w:rsidRPr="00CB0DE0" w:rsidRDefault="00D05CC7" w:rsidP="002420C5"/>
    <w:tbl>
      <w:tblPr>
        <w:tblStyle w:val="TableGrid"/>
        <w:tblW w:w="0" w:type="auto"/>
        <w:tblLook w:val="04A0" w:firstRow="1" w:lastRow="0" w:firstColumn="1" w:lastColumn="0" w:noHBand="0" w:noVBand="1"/>
      </w:tblPr>
      <w:tblGrid>
        <w:gridCol w:w="2359"/>
        <w:gridCol w:w="2646"/>
        <w:gridCol w:w="3490"/>
      </w:tblGrid>
      <w:tr w:rsidR="00D05CC7" w:rsidRPr="00CB0DE0" w14:paraId="60A7F731" w14:textId="77777777" w:rsidTr="002A34AF">
        <w:trPr>
          <w:cnfStyle w:val="100000000000" w:firstRow="1" w:lastRow="0" w:firstColumn="0" w:lastColumn="0" w:oddVBand="0" w:evenVBand="0" w:oddHBand="0" w:evenHBand="0" w:firstRowFirstColumn="0" w:firstRowLastColumn="0" w:lastRowFirstColumn="0" w:lastRowLastColumn="0"/>
        </w:trPr>
        <w:tc>
          <w:tcPr>
            <w:tcW w:w="2830" w:type="dxa"/>
          </w:tcPr>
          <w:p w14:paraId="035F3550" w14:textId="77777777" w:rsidR="00D05CC7" w:rsidRPr="00CB0DE0" w:rsidRDefault="00D05CC7" w:rsidP="002420C5">
            <w:r w:rsidRPr="00CB0DE0">
              <w:t>Class name</w:t>
            </w:r>
          </w:p>
        </w:tc>
        <w:tc>
          <w:tcPr>
            <w:tcW w:w="2694" w:type="dxa"/>
          </w:tcPr>
          <w:p w14:paraId="768CF668" w14:textId="77777777" w:rsidR="00D05CC7" w:rsidRPr="00CB0DE0" w:rsidRDefault="00D05CC7" w:rsidP="002420C5">
            <w:r w:rsidRPr="00CB0DE0">
              <w:t>Mandatory/Optional</w:t>
            </w:r>
          </w:p>
        </w:tc>
        <w:tc>
          <w:tcPr>
            <w:tcW w:w="3963" w:type="dxa"/>
          </w:tcPr>
          <w:p w14:paraId="18D5E467" w14:textId="77777777" w:rsidR="00D05CC7" w:rsidRPr="00CB0DE0" w:rsidRDefault="00D05CC7" w:rsidP="002420C5">
            <w:r w:rsidRPr="00CB0DE0">
              <w:t>URI</w:t>
            </w:r>
          </w:p>
        </w:tc>
      </w:tr>
      <w:tr w:rsidR="00D05CC7" w:rsidRPr="00CB0DE0" w14:paraId="7F6E6021" w14:textId="77777777" w:rsidTr="002A34AF">
        <w:tc>
          <w:tcPr>
            <w:tcW w:w="2830" w:type="dxa"/>
          </w:tcPr>
          <w:p w14:paraId="26C30059" w14:textId="77777777" w:rsidR="00D05CC7" w:rsidRPr="00CB0DE0" w:rsidRDefault="00D05CC7" w:rsidP="002420C5">
            <w:r w:rsidRPr="00CB0DE0">
              <w:t>Public Service</w:t>
            </w:r>
          </w:p>
        </w:tc>
        <w:tc>
          <w:tcPr>
            <w:tcW w:w="2694" w:type="dxa"/>
          </w:tcPr>
          <w:p w14:paraId="21F11F3D" w14:textId="77777777" w:rsidR="00D05CC7" w:rsidRPr="00CB0DE0" w:rsidRDefault="00D05CC7" w:rsidP="002420C5">
            <w:r w:rsidRPr="00CB0DE0">
              <w:t>Mandatory</w:t>
            </w:r>
          </w:p>
        </w:tc>
        <w:tc>
          <w:tcPr>
            <w:tcW w:w="3963" w:type="dxa"/>
          </w:tcPr>
          <w:p w14:paraId="3A4836E2" w14:textId="77777777" w:rsidR="00D05CC7" w:rsidRPr="00CB0DE0" w:rsidRDefault="00D05CC7" w:rsidP="002420C5">
            <w:proofErr w:type="spellStart"/>
            <w:r w:rsidRPr="00CB0DE0">
              <w:t>cpsv:PublicService</w:t>
            </w:r>
            <w:proofErr w:type="spellEnd"/>
          </w:p>
        </w:tc>
      </w:tr>
    </w:tbl>
    <w:p w14:paraId="51B014F4" w14:textId="77777777" w:rsidR="001326D9" w:rsidRPr="00CB0DE0" w:rsidRDefault="001326D9" w:rsidP="002420C5"/>
    <w:p w14:paraId="0525FA51" w14:textId="77777777" w:rsidR="00A81B02" w:rsidRPr="00CB0DE0" w:rsidRDefault="00A81B02" w:rsidP="002420C5">
      <w:r w:rsidRPr="00CB0DE0">
        <w:t xml:space="preserve">The following subsections define the properties of the Public Service class. </w:t>
      </w:r>
    </w:p>
    <w:p w14:paraId="1D00A276" w14:textId="601F9E85" w:rsidR="00A81B02" w:rsidRPr="00CB0DE0" w:rsidRDefault="00A81B02" w:rsidP="00B32E2D">
      <w:pPr>
        <w:pStyle w:val="Heading3"/>
        <w:numPr>
          <w:ilvl w:val="2"/>
          <w:numId w:val="29"/>
        </w:numPr>
        <w:rPr>
          <w:lang w:eastAsia="en-GB"/>
        </w:rPr>
      </w:pPr>
      <w:bookmarkStart w:id="56" w:name="_Toc2329824"/>
      <w:r w:rsidRPr="00CB0DE0">
        <w:rPr>
          <w:lang w:eastAsia="en-GB"/>
        </w:rPr>
        <w:t>Identifier</w:t>
      </w:r>
      <w:bookmarkEnd w:id="56"/>
    </w:p>
    <w:p w14:paraId="3C6542B6" w14:textId="77777777" w:rsidR="00A81B02" w:rsidRPr="00CB0DE0" w:rsidRDefault="00A81B02" w:rsidP="00FD3360">
      <w:pPr>
        <w:pStyle w:val="Bodywithskip"/>
      </w:pPr>
      <w:r w:rsidRPr="00CB0DE0">
        <w:t xml:space="preserve">This property represents a </w:t>
      </w:r>
      <w:proofErr w:type="gramStart"/>
      <w:r w:rsidRPr="00CB0DE0">
        <w:t>formally-issued</w:t>
      </w:r>
      <w:proofErr w:type="gramEnd"/>
      <w:r w:rsidRPr="00CB0DE0">
        <w:t xml:space="preserve"> Identifier for the Public Service.</w:t>
      </w:r>
    </w:p>
    <w:p w14:paraId="7A4F08DE"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1326D9" w:rsidRPr="00CB0DE0" w14:paraId="2636E71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F436077" w14:textId="77777777" w:rsidR="001326D9" w:rsidRPr="00CB0DE0" w:rsidRDefault="001326D9" w:rsidP="002420C5">
            <w:r w:rsidRPr="00CB0DE0">
              <w:t>Property</w:t>
            </w:r>
          </w:p>
        </w:tc>
        <w:tc>
          <w:tcPr>
            <w:tcW w:w="3011" w:type="dxa"/>
          </w:tcPr>
          <w:p w14:paraId="46D8834E" w14:textId="77777777" w:rsidR="001326D9" w:rsidRPr="00CB0DE0" w:rsidRDefault="001326D9" w:rsidP="002420C5">
            <w:r w:rsidRPr="00CB0DE0">
              <w:t>URI</w:t>
            </w:r>
          </w:p>
        </w:tc>
        <w:tc>
          <w:tcPr>
            <w:tcW w:w="2551" w:type="dxa"/>
          </w:tcPr>
          <w:p w14:paraId="7B322B83" w14:textId="77777777" w:rsidR="001326D9" w:rsidRPr="00CB0DE0" w:rsidRDefault="001326D9" w:rsidP="002420C5">
            <w:r w:rsidRPr="00CB0DE0">
              <w:t>Range</w:t>
            </w:r>
          </w:p>
        </w:tc>
        <w:tc>
          <w:tcPr>
            <w:tcW w:w="1554" w:type="dxa"/>
          </w:tcPr>
          <w:p w14:paraId="4EBC3B2C" w14:textId="77777777" w:rsidR="001326D9" w:rsidRPr="00CB0DE0" w:rsidRDefault="001326D9" w:rsidP="002420C5">
            <w:r w:rsidRPr="00CB0DE0">
              <w:t>Cardinality</w:t>
            </w:r>
          </w:p>
        </w:tc>
      </w:tr>
      <w:tr w:rsidR="001326D9" w:rsidRPr="00CB0DE0" w14:paraId="2F3D007D" w14:textId="77777777" w:rsidTr="00A26E86">
        <w:tc>
          <w:tcPr>
            <w:tcW w:w="2371" w:type="dxa"/>
          </w:tcPr>
          <w:p w14:paraId="234D4576" w14:textId="35D173C4" w:rsidR="001326D9" w:rsidRPr="00CB0DE0" w:rsidRDefault="00F160F4" w:rsidP="002420C5">
            <w:r>
              <w:t>i</w:t>
            </w:r>
            <w:r w:rsidR="001326D9" w:rsidRPr="00CB0DE0">
              <w:t>dentifier</w:t>
            </w:r>
          </w:p>
        </w:tc>
        <w:tc>
          <w:tcPr>
            <w:tcW w:w="3011" w:type="dxa"/>
          </w:tcPr>
          <w:p w14:paraId="666E985B" w14:textId="77777777" w:rsidR="001326D9" w:rsidRPr="00CB0DE0" w:rsidRDefault="001326D9" w:rsidP="002420C5">
            <w:proofErr w:type="spellStart"/>
            <w:r w:rsidRPr="00CB0DE0">
              <w:t>dct:identifier</w:t>
            </w:r>
            <w:proofErr w:type="spellEnd"/>
          </w:p>
        </w:tc>
        <w:tc>
          <w:tcPr>
            <w:tcW w:w="2551" w:type="dxa"/>
          </w:tcPr>
          <w:p w14:paraId="3BD7C8C1" w14:textId="624E1CD4" w:rsidR="001326D9" w:rsidRPr="00CB0DE0" w:rsidRDefault="00717D0E" w:rsidP="002420C5">
            <w:r w:rsidRPr="00CB0DE0">
              <w:t>Text</w:t>
            </w:r>
            <w:r w:rsidRPr="00CB0DE0">
              <w:rPr>
                <w:rStyle w:val="FootnoteReference"/>
              </w:rPr>
              <w:footnoteReference w:id="14"/>
            </w:r>
          </w:p>
        </w:tc>
        <w:tc>
          <w:tcPr>
            <w:tcW w:w="1554" w:type="dxa"/>
          </w:tcPr>
          <w:p w14:paraId="603D6AF4" w14:textId="77777777" w:rsidR="001326D9" w:rsidRPr="00CB0DE0" w:rsidRDefault="001326D9" w:rsidP="002420C5">
            <w:r w:rsidRPr="00CB0DE0">
              <w:t>1..1</w:t>
            </w:r>
          </w:p>
        </w:tc>
      </w:tr>
    </w:tbl>
    <w:p w14:paraId="13BD22A7" w14:textId="3811331A" w:rsidR="00A81B02" w:rsidRPr="00CB0DE0" w:rsidRDefault="00A81B02" w:rsidP="00B32E2D">
      <w:pPr>
        <w:pStyle w:val="Heading3"/>
        <w:rPr>
          <w:lang w:eastAsia="en-GB"/>
        </w:rPr>
      </w:pPr>
      <w:bookmarkStart w:id="57" w:name="_Toc2329825"/>
      <w:r w:rsidRPr="00CB0DE0">
        <w:t>Name</w:t>
      </w:r>
      <w:bookmarkEnd w:id="57"/>
    </w:p>
    <w:p w14:paraId="59E70EAC" w14:textId="7FA97728" w:rsidR="00A81B02" w:rsidRPr="00CB0DE0" w:rsidRDefault="00A81B02" w:rsidP="00FD3360">
      <w:pPr>
        <w:pStyle w:val="Body"/>
      </w:pPr>
      <w:r w:rsidRPr="00CB0DE0">
        <w:t>This property represents the official Name of the Public Service.</w:t>
      </w:r>
    </w:p>
    <w:p w14:paraId="209C03FF"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1326D9" w:rsidRPr="00CB0DE0" w14:paraId="76006908"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4B6AA07" w14:textId="77777777" w:rsidR="001326D9" w:rsidRPr="00CB0DE0" w:rsidRDefault="001326D9" w:rsidP="002420C5">
            <w:r w:rsidRPr="00CB0DE0">
              <w:t>Property</w:t>
            </w:r>
          </w:p>
        </w:tc>
        <w:tc>
          <w:tcPr>
            <w:tcW w:w="3011" w:type="dxa"/>
          </w:tcPr>
          <w:p w14:paraId="4EA5C155" w14:textId="77777777" w:rsidR="001326D9" w:rsidRPr="00CB0DE0" w:rsidRDefault="001326D9" w:rsidP="002420C5">
            <w:r w:rsidRPr="00CB0DE0">
              <w:t>URI</w:t>
            </w:r>
          </w:p>
        </w:tc>
        <w:tc>
          <w:tcPr>
            <w:tcW w:w="2551" w:type="dxa"/>
          </w:tcPr>
          <w:p w14:paraId="47F6BE35" w14:textId="77777777" w:rsidR="001326D9" w:rsidRPr="00CB0DE0" w:rsidRDefault="001326D9" w:rsidP="002420C5">
            <w:r w:rsidRPr="00CB0DE0">
              <w:t>Range</w:t>
            </w:r>
          </w:p>
        </w:tc>
        <w:tc>
          <w:tcPr>
            <w:tcW w:w="1554" w:type="dxa"/>
          </w:tcPr>
          <w:p w14:paraId="5FEBD969" w14:textId="77777777" w:rsidR="001326D9" w:rsidRPr="00CB0DE0" w:rsidRDefault="001326D9" w:rsidP="002420C5">
            <w:r w:rsidRPr="00CB0DE0">
              <w:t>Cardinality</w:t>
            </w:r>
          </w:p>
        </w:tc>
      </w:tr>
      <w:tr w:rsidR="001326D9" w:rsidRPr="00CB0DE0" w14:paraId="335229D2" w14:textId="77777777" w:rsidTr="00A26E86">
        <w:tc>
          <w:tcPr>
            <w:tcW w:w="2371" w:type="dxa"/>
          </w:tcPr>
          <w:p w14:paraId="6D9AB6D6" w14:textId="4D4D1CD3" w:rsidR="001326D9" w:rsidRPr="00CB0DE0" w:rsidRDefault="00F160F4" w:rsidP="002420C5">
            <w:r>
              <w:t>n</w:t>
            </w:r>
            <w:r w:rsidR="001326D9" w:rsidRPr="00CB0DE0">
              <w:t>ame</w:t>
            </w:r>
          </w:p>
        </w:tc>
        <w:tc>
          <w:tcPr>
            <w:tcW w:w="3011" w:type="dxa"/>
          </w:tcPr>
          <w:p w14:paraId="63652813" w14:textId="77777777" w:rsidR="001326D9" w:rsidRPr="00CB0DE0" w:rsidRDefault="001326D9" w:rsidP="002420C5">
            <w:proofErr w:type="spellStart"/>
            <w:r w:rsidRPr="00CB0DE0">
              <w:t>dct:title</w:t>
            </w:r>
            <w:proofErr w:type="spellEnd"/>
          </w:p>
        </w:tc>
        <w:tc>
          <w:tcPr>
            <w:tcW w:w="2551" w:type="dxa"/>
          </w:tcPr>
          <w:p w14:paraId="3ABF5651" w14:textId="77777777" w:rsidR="001326D9" w:rsidRPr="00CB0DE0" w:rsidRDefault="001326D9" w:rsidP="002420C5">
            <w:r w:rsidRPr="00CB0DE0">
              <w:t>Text</w:t>
            </w:r>
          </w:p>
        </w:tc>
        <w:tc>
          <w:tcPr>
            <w:tcW w:w="1554" w:type="dxa"/>
          </w:tcPr>
          <w:p w14:paraId="595F2D1A" w14:textId="77777777" w:rsidR="001326D9" w:rsidRPr="00CB0DE0" w:rsidRDefault="001326D9" w:rsidP="002420C5">
            <w:r w:rsidRPr="00CB0DE0">
              <w:t>1..1</w:t>
            </w:r>
          </w:p>
        </w:tc>
      </w:tr>
    </w:tbl>
    <w:p w14:paraId="101F9C4A" w14:textId="77777777" w:rsidR="001326D9" w:rsidRPr="00CB0DE0" w:rsidRDefault="001326D9" w:rsidP="00FD3360">
      <w:pPr>
        <w:pStyle w:val="Body"/>
      </w:pPr>
    </w:p>
    <w:p w14:paraId="102ACA8F" w14:textId="1F370FC4" w:rsidR="00A81B02" w:rsidRPr="00CB0DE0" w:rsidRDefault="00A81B02" w:rsidP="00B32E2D">
      <w:pPr>
        <w:pStyle w:val="Heading3"/>
        <w:rPr>
          <w:lang w:eastAsia="en-GB"/>
        </w:rPr>
      </w:pPr>
      <w:bookmarkStart w:id="58" w:name="_Toc2329826"/>
      <w:r w:rsidRPr="00CB0DE0">
        <w:t>Description</w:t>
      </w:r>
      <w:bookmarkEnd w:id="58"/>
    </w:p>
    <w:p w14:paraId="54A97CE8" w14:textId="4F02B5CE" w:rsidR="00A81B02" w:rsidRPr="00CB0DE0" w:rsidRDefault="00A81B02" w:rsidP="00FD3360">
      <w:pPr>
        <w:pStyle w:val="Body"/>
      </w:pPr>
      <w:r w:rsidRPr="00CB0DE0">
        <w:t xml:space="preserve">This property represents a free text Description of the Public Service. The description is likely to be the text that potential users of the Public Service see in any public service catalogue. Public administrations are encouraged to include a reasonable level of detail in the description, for instance including basic eligibility requirements for the particular Public Service and contact information. </w:t>
      </w:r>
    </w:p>
    <w:p w14:paraId="1737AB33" w14:textId="48AC397F" w:rsidR="001326D9" w:rsidRPr="00CB0DE0" w:rsidRDefault="001326D9"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1326D9" w:rsidRPr="00CB0DE0" w14:paraId="586C836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7166E55" w14:textId="77777777" w:rsidR="001326D9" w:rsidRPr="00CB0DE0" w:rsidRDefault="001326D9" w:rsidP="002420C5">
            <w:r w:rsidRPr="00CB0DE0">
              <w:t>Property</w:t>
            </w:r>
          </w:p>
        </w:tc>
        <w:tc>
          <w:tcPr>
            <w:tcW w:w="3011" w:type="dxa"/>
          </w:tcPr>
          <w:p w14:paraId="3293B927" w14:textId="77777777" w:rsidR="001326D9" w:rsidRPr="00CB0DE0" w:rsidRDefault="001326D9" w:rsidP="002420C5">
            <w:r w:rsidRPr="00CB0DE0">
              <w:t>URI</w:t>
            </w:r>
          </w:p>
        </w:tc>
        <w:tc>
          <w:tcPr>
            <w:tcW w:w="2551" w:type="dxa"/>
          </w:tcPr>
          <w:p w14:paraId="6832D3D3" w14:textId="77777777" w:rsidR="001326D9" w:rsidRPr="00CB0DE0" w:rsidRDefault="001326D9" w:rsidP="002420C5">
            <w:r w:rsidRPr="00CB0DE0">
              <w:t>Range</w:t>
            </w:r>
          </w:p>
        </w:tc>
        <w:tc>
          <w:tcPr>
            <w:tcW w:w="1554" w:type="dxa"/>
          </w:tcPr>
          <w:p w14:paraId="00F52A83" w14:textId="77777777" w:rsidR="001326D9" w:rsidRPr="00CB0DE0" w:rsidRDefault="001326D9" w:rsidP="002420C5">
            <w:r w:rsidRPr="00CB0DE0">
              <w:t>Cardinality</w:t>
            </w:r>
          </w:p>
        </w:tc>
      </w:tr>
      <w:tr w:rsidR="001326D9" w:rsidRPr="00CB0DE0" w14:paraId="2B4E75DF" w14:textId="77777777" w:rsidTr="00A26E86">
        <w:tc>
          <w:tcPr>
            <w:tcW w:w="2371" w:type="dxa"/>
          </w:tcPr>
          <w:p w14:paraId="405E576C" w14:textId="6F2AC20A" w:rsidR="001326D9" w:rsidRPr="00CB0DE0" w:rsidRDefault="00F160F4" w:rsidP="002420C5">
            <w:r>
              <w:t>d</w:t>
            </w:r>
            <w:r w:rsidR="001326D9" w:rsidRPr="00CB0DE0">
              <w:t>escription</w:t>
            </w:r>
          </w:p>
        </w:tc>
        <w:tc>
          <w:tcPr>
            <w:tcW w:w="3011" w:type="dxa"/>
          </w:tcPr>
          <w:p w14:paraId="7E4C9D7A" w14:textId="77777777" w:rsidR="001326D9" w:rsidRPr="00CB0DE0" w:rsidRDefault="001326D9" w:rsidP="002420C5">
            <w:proofErr w:type="spellStart"/>
            <w:r w:rsidRPr="00CB0DE0">
              <w:t>dct:description</w:t>
            </w:r>
            <w:proofErr w:type="spellEnd"/>
          </w:p>
        </w:tc>
        <w:tc>
          <w:tcPr>
            <w:tcW w:w="2551" w:type="dxa"/>
          </w:tcPr>
          <w:p w14:paraId="5C4249F4" w14:textId="77777777" w:rsidR="001326D9" w:rsidRPr="00CB0DE0" w:rsidRDefault="001326D9" w:rsidP="002420C5">
            <w:r w:rsidRPr="00CB0DE0">
              <w:t>Text</w:t>
            </w:r>
          </w:p>
        </w:tc>
        <w:tc>
          <w:tcPr>
            <w:tcW w:w="1554" w:type="dxa"/>
          </w:tcPr>
          <w:p w14:paraId="761C008F" w14:textId="77777777" w:rsidR="001326D9" w:rsidRPr="00CB0DE0" w:rsidRDefault="001326D9" w:rsidP="002420C5">
            <w:r w:rsidRPr="00CB0DE0">
              <w:t>1..1</w:t>
            </w:r>
          </w:p>
        </w:tc>
      </w:tr>
    </w:tbl>
    <w:p w14:paraId="4582DEDA" w14:textId="77777777" w:rsidR="001326D9" w:rsidRPr="00CB0DE0" w:rsidRDefault="001326D9" w:rsidP="00FD3360">
      <w:pPr>
        <w:pStyle w:val="Body"/>
      </w:pPr>
    </w:p>
    <w:p w14:paraId="0529A986" w14:textId="31229459" w:rsidR="00A81B02" w:rsidRPr="00CB0DE0" w:rsidRDefault="00A81B02" w:rsidP="00B32E2D">
      <w:pPr>
        <w:pStyle w:val="Heading3"/>
      </w:pPr>
      <w:bookmarkStart w:id="59" w:name="_Toc2329827"/>
      <w:r w:rsidRPr="00CB0DE0">
        <w:t>Keyword</w:t>
      </w:r>
      <w:bookmarkEnd w:id="59"/>
    </w:p>
    <w:p w14:paraId="2A5939F8" w14:textId="62C31DDB" w:rsidR="00A81B02" w:rsidRPr="00CB0DE0" w:rsidRDefault="00A81B02" w:rsidP="00FD3360">
      <w:pPr>
        <w:pStyle w:val="Bodywithskip"/>
      </w:pPr>
      <w:r w:rsidRPr="00CB0DE0">
        <w:t xml:space="preserve">This property represents a keyword, term or phrase to describe the </w:t>
      </w:r>
      <w:r w:rsidRPr="00CB0DE0">
        <w:rPr>
          <w:szCs w:val="20"/>
        </w:rPr>
        <w:t>Public Service</w:t>
      </w:r>
      <w:r w:rsidRPr="00CB0DE0">
        <w:t>.</w:t>
      </w:r>
    </w:p>
    <w:p w14:paraId="6B9E1894" w14:textId="07FC785A" w:rsidR="001326D9" w:rsidRPr="00CB0DE0" w:rsidRDefault="001326D9" w:rsidP="00FD3360">
      <w:pPr>
        <w:pStyle w:val="Body"/>
      </w:pPr>
    </w:p>
    <w:tbl>
      <w:tblPr>
        <w:tblStyle w:val="TableGrid"/>
        <w:tblW w:w="0" w:type="auto"/>
        <w:tblLook w:val="04A0" w:firstRow="1" w:lastRow="0" w:firstColumn="1" w:lastColumn="0" w:noHBand="0" w:noVBand="1"/>
      </w:tblPr>
      <w:tblGrid>
        <w:gridCol w:w="2103"/>
        <w:gridCol w:w="2686"/>
        <w:gridCol w:w="2179"/>
        <w:gridCol w:w="1527"/>
      </w:tblGrid>
      <w:tr w:rsidR="001326D9" w:rsidRPr="00CB0DE0" w14:paraId="5FA03CD8"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FCBFF13" w14:textId="77777777" w:rsidR="001326D9" w:rsidRPr="00CB0DE0" w:rsidRDefault="001326D9" w:rsidP="002420C5">
            <w:r w:rsidRPr="00CB0DE0">
              <w:t>Property</w:t>
            </w:r>
          </w:p>
        </w:tc>
        <w:tc>
          <w:tcPr>
            <w:tcW w:w="3011" w:type="dxa"/>
          </w:tcPr>
          <w:p w14:paraId="30056F12" w14:textId="77777777" w:rsidR="001326D9" w:rsidRPr="00CB0DE0" w:rsidRDefault="001326D9" w:rsidP="002420C5">
            <w:r w:rsidRPr="00CB0DE0">
              <w:t>URI</w:t>
            </w:r>
          </w:p>
        </w:tc>
        <w:tc>
          <w:tcPr>
            <w:tcW w:w="2551" w:type="dxa"/>
          </w:tcPr>
          <w:p w14:paraId="5B82BFFB" w14:textId="77777777" w:rsidR="001326D9" w:rsidRPr="00CB0DE0" w:rsidRDefault="001326D9" w:rsidP="002420C5">
            <w:r w:rsidRPr="00CB0DE0">
              <w:t>Range</w:t>
            </w:r>
          </w:p>
        </w:tc>
        <w:tc>
          <w:tcPr>
            <w:tcW w:w="1554" w:type="dxa"/>
          </w:tcPr>
          <w:p w14:paraId="420BF419" w14:textId="77777777" w:rsidR="001326D9" w:rsidRPr="00CB0DE0" w:rsidRDefault="001326D9" w:rsidP="002420C5">
            <w:r w:rsidRPr="00CB0DE0">
              <w:t>Cardinality</w:t>
            </w:r>
          </w:p>
        </w:tc>
      </w:tr>
      <w:tr w:rsidR="001326D9" w:rsidRPr="00CB0DE0" w14:paraId="6B922AE3" w14:textId="77777777" w:rsidTr="00A26E86">
        <w:tc>
          <w:tcPr>
            <w:tcW w:w="2371" w:type="dxa"/>
          </w:tcPr>
          <w:p w14:paraId="02EEC54E" w14:textId="079B5B8B" w:rsidR="001326D9" w:rsidRPr="00CB0DE0" w:rsidRDefault="00F160F4" w:rsidP="002420C5">
            <w:r>
              <w:t>k</w:t>
            </w:r>
            <w:r w:rsidR="001326D9" w:rsidRPr="00CB0DE0">
              <w:t>eyword</w:t>
            </w:r>
          </w:p>
        </w:tc>
        <w:tc>
          <w:tcPr>
            <w:tcW w:w="3011" w:type="dxa"/>
          </w:tcPr>
          <w:p w14:paraId="1D13E2AE" w14:textId="77777777" w:rsidR="001326D9" w:rsidRPr="00CB0DE0" w:rsidRDefault="001326D9" w:rsidP="002420C5">
            <w:proofErr w:type="spellStart"/>
            <w:r w:rsidRPr="00CB0DE0">
              <w:t>dcat:keyword</w:t>
            </w:r>
            <w:proofErr w:type="spellEnd"/>
          </w:p>
        </w:tc>
        <w:tc>
          <w:tcPr>
            <w:tcW w:w="2551" w:type="dxa"/>
          </w:tcPr>
          <w:p w14:paraId="1EEC0089" w14:textId="77777777" w:rsidR="001326D9" w:rsidRPr="00CB0DE0" w:rsidRDefault="001326D9" w:rsidP="002420C5">
            <w:r w:rsidRPr="00CB0DE0">
              <w:t>Text</w:t>
            </w:r>
          </w:p>
        </w:tc>
        <w:tc>
          <w:tcPr>
            <w:tcW w:w="1554" w:type="dxa"/>
          </w:tcPr>
          <w:p w14:paraId="5EDD51A6" w14:textId="77777777" w:rsidR="001326D9" w:rsidRPr="00CB0DE0" w:rsidRDefault="001326D9" w:rsidP="002420C5">
            <w:r w:rsidRPr="00CB0DE0">
              <w:t>0..n</w:t>
            </w:r>
          </w:p>
        </w:tc>
      </w:tr>
    </w:tbl>
    <w:p w14:paraId="53F563A4" w14:textId="77777777" w:rsidR="001326D9" w:rsidRPr="00CB0DE0" w:rsidRDefault="001326D9" w:rsidP="00FD3360">
      <w:pPr>
        <w:pStyle w:val="Body"/>
      </w:pPr>
    </w:p>
    <w:p w14:paraId="3C11B317" w14:textId="46706E13" w:rsidR="00A81B02" w:rsidRPr="00CB0DE0" w:rsidRDefault="00A81B02" w:rsidP="00B32E2D">
      <w:pPr>
        <w:pStyle w:val="Heading3"/>
        <w:rPr>
          <w:lang w:eastAsia="en-GB"/>
        </w:rPr>
      </w:pPr>
      <w:bookmarkStart w:id="60" w:name="_Ref465083401"/>
      <w:bookmarkStart w:id="61" w:name="_Toc2329828"/>
      <w:r w:rsidRPr="00CB0DE0">
        <w:rPr>
          <w:lang w:eastAsia="en-GB"/>
        </w:rPr>
        <w:t>Sector</w:t>
      </w:r>
      <w:bookmarkEnd w:id="60"/>
      <w:bookmarkEnd w:id="61"/>
    </w:p>
    <w:p w14:paraId="0E104496" w14:textId="1A34D53F" w:rsidR="00A81B02" w:rsidRPr="00CB0DE0" w:rsidRDefault="00A81B02" w:rsidP="002420C5">
      <w:r w:rsidRPr="00CB0DE0">
        <w:t xml:space="preserve">This property represents the industry or sector a Public Service relates </w:t>
      </w:r>
      <w:proofErr w:type="gramStart"/>
      <w:r w:rsidRPr="00CB0DE0">
        <w:t>to, or</w:t>
      </w:r>
      <w:proofErr w:type="gramEnd"/>
      <w:r w:rsidRPr="00CB0DE0">
        <w:t xml:space="preserve"> is intended for. For example: environment, safety, housing. Note that a single Public Service may relate to multiple sectors. The possible values for this property are provided as a controlled vocabulary. The recommended controlled vocabularies are listed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46598">
        <w:t>4</w:t>
      </w:r>
      <w:r w:rsidRPr="00CB0DE0">
        <w:fldChar w:fldCharType="end"/>
      </w:r>
      <w:r w:rsidRPr="00CB0DE0">
        <w:t xml:space="preserve">. </w:t>
      </w:r>
    </w:p>
    <w:p w14:paraId="74F356C1" w14:textId="745A1D59" w:rsidR="001326D9" w:rsidRPr="00CB0DE0" w:rsidRDefault="001326D9" w:rsidP="002420C5"/>
    <w:tbl>
      <w:tblPr>
        <w:tblStyle w:val="TableGrid"/>
        <w:tblW w:w="0" w:type="auto"/>
        <w:tblLook w:val="04A0" w:firstRow="1" w:lastRow="0" w:firstColumn="1" w:lastColumn="0" w:noHBand="0" w:noVBand="1"/>
      </w:tblPr>
      <w:tblGrid>
        <w:gridCol w:w="2122"/>
        <w:gridCol w:w="2615"/>
        <w:gridCol w:w="2229"/>
        <w:gridCol w:w="1529"/>
      </w:tblGrid>
      <w:tr w:rsidR="001326D9" w:rsidRPr="00CB0DE0" w14:paraId="7CBF256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2949CAB" w14:textId="77777777" w:rsidR="001326D9" w:rsidRPr="00CB0DE0" w:rsidRDefault="001326D9" w:rsidP="002420C5">
            <w:r w:rsidRPr="00CB0DE0">
              <w:t>Property</w:t>
            </w:r>
          </w:p>
        </w:tc>
        <w:tc>
          <w:tcPr>
            <w:tcW w:w="3011" w:type="dxa"/>
          </w:tcPr>
          <w:p w14:paraId="2A4B3639" w14:textId="77777777" w:rsidR="001326D9" w:rsidRPr="00CB0DE0" w:rsidRDefault="001326D9" w:rsidP="002420C5">
            <w:r w:rsidRPr="00CB0DE0">
              <w:t>URI</w:t>
            </w:r>
          </w:p>
        </w:tc>
        <w:tc>
          <w:tcPr>
            <w:tcW w:w="2551" w:type="dxa"/>
          </w:tcPr>
          <w:p w14:paraId="226BE3FA" w14:textId="77777777" w:rsidR="001326D9" w:rsidRPr="00CB0DE0" w:rsidRDefault="001326D9" w:rsidP="002420C5">
            <w:r w:rsidRPr="00CB0DE0">
              <w:t>Range</w:t>
            </w:r>
          </w:p>
        </w:tc>
        <w:tc>
          <w:tcPr>
            <w:tcW w:w="1554" w:type="dxa"/>
          </w:tcPr>
          <w:p w14:paraId="2015BB4C" w14:textId="77777777" w:rsidR="001326D9" w:rsidRPr="00CB0DE0" w:rsidRDefault="001326D9" w:rsidP="002420C5">
            <w:r w:rsidRPr="00CB0DE0">
              <w:t>Cardinality</w:t>
            </w:r>
          </w:p>
        </w:tc>
      </w:tr>
      <w:tr w:rsidR="001326D9" w:rsidRPr="00CB0DE0" w14:paraId="37025FB1" w14:textId="77777777" w:rsidTr="00A26E86">
        <w:tc>
          <w:tcPr>
            <w:tcW w:w="2371" w:type="dxa"/>
          </w:tcPr>
          <w:p w14:paraId="5A4E910F" w14:textId="758462B9" w:rsidR="001326D9" w:rsidRPr="00CB0DE0" w:rsidRDefault="00F160F4" w:rsidP="002420C5">
            <w:r>
              <w:t>s</w:t>
            </w:r>
            <w:r w:rsidR="001326D9" w:rsidRPr="00CB0DE0">
              <w:t>ector</w:t>
            </w:r>
          </w:p>
        </w:tc>
        <w:tc>
          <w:tcPr>
            <w:tcW w:w="3011" w:type="dxa"/>
          </w:tcPr>
          <w:p w14:paraId="131FC218" w14:textId="77777777" w:rsidR="001326D9" w:rsidRPr="00CB0DE0" w:rsidRDefault="001326D9" w:rsidP="002420C5">
            <w:proofErr w:type="spellStart"/>
            <w:r w:rsidRPr="00CB0DE0">
              <w:t>cv:sector</w:t>
            </w:r>
            <w:proofErr w:type="spellEnd"/>
          </w:p>
        </w:tc>
        <w:tc>
          <w:tcPr>
            <w:tcW w:w="2551" w:type="dxa"/>
          </w:tcPr>
          <w:p w14:paraId="4465DDCC" w14:textId="77777777" w:rsidR="001326D9" w:rsidRPr="00CB0DE0" w:rsidRDefault="001326D9" w:rsidP="002420C5">
            <w:r w:rsidRPr="00CB0DE0">
              <w:t>Concept</w:t>
            </w:r>
          </w:p>
        </w:tc>
        <w:tc>
          <w:tcPr>
            <w:tcW w:w="1554" w:type="dxa"/>
          </w:tcPr>
          <w:p w14:paraId="12FAB51A" w14:textId="77777777" w:rsidR="001326D9" w:rsidRPr="00CB0DE0" w:rsidRDefault="001326D9" w:rsidP="002420C5">
            <w:r w:rsidRPr="00CB0DE0">
              <w:t>0..n</w:t>
            </w:r>
          </w:p>
        </w:tc>
      </w:tr>
    </w:tbl>
    <w:p w14:paraId="2123F00F" w14:textId="03A42BA2" w:rsidR="00A81B02" w:rsidRPr="00CB0DE0" w:rsidRDefault="00166FA8" w:rsidP="00B32E2D">
      <w:pPr>
        <w:pStyle w:val="Heading3"/>
        <w:rPr>
          <w:lang w:eastAsia="en-GB"/>
        </w:rPr>
      </w:pPr>
      <w:bookmarkStart w:id="62" w:name="_Toc2329829"/>
      <w:r>
        <w:rPr>
          <w:lang w:eastAsia="en-GB"/>
        </w:rPr>
        <w:t>Thematic Area</w:t>
      </w:r>
      <w:bookmarkEnd w:id="62"/>
    </w:p>
    <w:p w14:paraId="7ABD2073" w14:textId="3E816CB2" w:rsidR="00A81B02" w:rsidRPr="00CB0DE0" w:rsidRDefault="00A81B02" w:rsidP="002420C5">
      <w:r w:rsidRPr="00CB0DE0">
        <w:t xml:space="preserve">This property represents the </w:t>
      </w:r>
      <w:r w:rsidR="00166FA8">
        <w:t>Thematic Area</w:t>
      </w:r>
      <w:r w:rsidRPr="00CB0DE0">
        <w:t xml:space="preserve"> of a Public Service as described in a controlled vocabulary, for instance social protection, health, recreation, culture and religion,</w:t>
      </w:r>
      <w:r w:rsidR="00166FA8">
        <w:t xml:space="preserve"> family, traveling</w:t>
      </w:r>
      <w:r w:rsidRPr="00CB0DE0">
        <w:t xml:space="preserve"> economic affairs</w:t>
      </w:r>
      <w:r w:rsidR="00166FA8">
        <w:t>, tax, staff, environment</w:t>
      </w:r>
      <w:r w:rsidRPr="00CB0DE0">
        <w:t xml:space="preserve">... The recommended controlled vocabularies are listed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46598">
        <w:t>4</w:t>
      </w:r>
      <w:r w:rsidRPr="00CB0DE0">
        <w:fldChar w:fldCharType="end"/>
      </w:r>
      <w:r w:rsidRPr="00CB0DE0">
        <w:t>.</w:t>
      </w:r>
    </w:p>
    <w:p w14:paraId="3F606534" w14:textId="373F3FC6" w:rsidR="001326D9" w:rsidRPr="00CB0DE0" w:rsidRDefault="001326D9" w:rsidP="002420C5"/>
    <w:tbl>
      <w:tblPr>
        <w:tblStyle w:val="TableGrid"/>
        <w:tblW w:w="0" w:type="auto"/>
        <w:tblLook w:val="04A0" w:firstRow="1" w:lastRow="0" w:firstColumn="1" w:lastColumn="0" w:noHBand="0" w:noVBand="1"/>
      </w:tblPr>
      <w:tblGrid>
        <w:gridCol w:w="2126"/>
        <w:gridCol w:w="2604"/>
        <w:gridCol w:w="2235"/>
        <w:gridCol w:w="1530"/>
      </w:tblGrid>
      <w:tr w:rsidR="001326D9" w:rsidRPr="00CB0DE0" w14:paraId="6AE9F4DF" w14:textId="77777777" w:rsidTr="006506A6">
        <w:trPr>
          <w:cnfStyle w:val="100000000000" w:firstRow="1" w:lastRow="0" w:firstColumn="0" w:lastColumn="0" w:oddVBand="0" w:evenVBand="0" w:oddHBand="0" w:evenHBand="0" w:firstRowFirstColumn="0" w:firstRowLastColumn="0" w:lastRowFirstColumn="0" w:lastRowLastColumn="0"/>
        </w:trPr>
        <w:tc>
          <w:tcPr>
            <w:tcW w:w="2126" w:type="dxa"/>
          </w:tcPr>
          <w:p w14:paraId="1D4C9176" w14:textId="77777777" w:rsidR="001326D9" w:rsidRPr="00CB0DE0" w:rsidRDefault="001326D9" w:rsidP="002420C5">
            <w:r w:rsidRPr="00CB0DE0">
              <w:t>Property</w:t>
            </w:r>
          </w:p>
        </w:tc>
        <w:tc>
          <w:tcPr>
            <w:tcW w:w="2604" w:type="dxa"/>
          </w:tcPr>
          <w:p w14:paraId="1D750E12" w14:textId="77777777" w:rsidR="001326D9" w:rsidRPr="00CB0DE0" w:rsidRDefault="001326D9" w:rsidP="002420C5">
            <w:r w:rsidRPr="00CB0DE0">
              <w:t>URI</w:t>
            </w:r>
          </w:p>
        </w:tc>
        <w:tc>
          <w:tcPr>
            <w:tcW w:w="2235" w:type="dxa"/>
          </w:tcPr>
          <w:p w14:paraId="2EA996D7" w14:textId="77777777" w:rsidR="001326D9" w:rsidRPr="00CB0DE0" w:rsidRDefault="001326D9" w:rsidP="002420C5">
            <w:r w:rsidRPr="00CB0DE0">
              <w:t>Range</w:t>
            </w:r>
          </w:p>
        </w:tc>
        <w:tc>
          <w:tcPr>
            <w:tcW w:w="1530" w:type="dxa"/>
          </w:tcPr>
          <w:p w14:paraId="3B0C88D4" w14:textId="77777777" w:rsidR="001326D9" w:rsidRPr="00CB0DE0" w:rsidRDefault="001326D9" w:rsidP="002420C5">
            <w:r w:rsidRPr="00CB0DE0">
              <w:t>Cardinality</w:t>
            </w:r>
          </w:p>
        </w:tc>
      </w:tr>
      <w:tr w:rsidR="001326D9" w:rsidRPr="00CB0DE0" w14:paraId="241F3180" w14:textId="77777777" w:rsidTr="006506A6">
        <w:tc>
          <w:tcPr>
            <w:tcW w:w="2126" w:type="dxa"/>
          </w:tcPr>
          <w:p w14:paraId="6BB22B55" w14:textId="0AFD9585" w:rsidR="001326D9" w:rsidRPr="00CB0DE0" w:rsidRDefault="00166FA8" w:rsidP="002420C5">
            <w:r>
              <w:t>Thematic area</w:t>
            </w:r>
          </w:p>
        </w:tc>
        <w:tc>
          <w:tcPr>
            <w:tcW w:w="2604" w:type="dxa"/>
          </w:tcPr>
          <w:p w14:paraId="2D354D19" w14:textId="28DC67C0" w:rsidR="001326D9" w:rsidRPr="00CB0DE0" w:rsidRDefault="006506A6" w:rsidP="006506A6">
            <w:proofErr w:type="spellStart"/>
            <w:r>
              <w:t>cv</w:t>
            </w:r>
            <w:r w:rsidR="001326D9" w:rsidRPr="00CB0DE0">
              <w:t>:</w:t>
            </w:r>
            <w:r>
              <w:t>thematicArea</w:t>
            </w:r>
            <w:proofErr w:type="spellEnd"/>
          </w:p>
        </w:tc>
        <w:tc>
          <w:tcPr>
            <w:tcW w:w="2235" w:type="dxa"/>
          </w:tcPr>
          <w:p w14:paraId="70DB7D3D" w14:textId="77777777" w:rsidR="001326D9" w:rsidRPr="00CB0DE0" w:rsidRDefault="001326D9" w:rsidP="002420C5">
            <w:r w:rsidRPr="00CB0DE0">
              <w:t>Concept</w:t>
            </w:r>
          </w:p>
        </w:tc>
        <w:tc>
          <w:tcPr>
            <w:tcW w:w="1530" w:type="dxa"/>
          </w:tcPr>
          <w:p w14:paraId="2F60801A" w14:textId="77777777" w:rsidR="001326D9" w:rsidRPr="00CB0DE0" w:rsidRDefault="001326D9" w:rsidP="002420C5">
            <w:r w:rsidRPr="00CB0DE0">
              <w:t>0..n</w:t>
            </w:r>
          </w:p>
        </w:tc>
      </w:tr>
    </w:tbl>
    <w:p w14:paraId="285A345C" w14:textId="0BFB3283" w:rsidR="006506A6" w:rsidRPr="00CB0DE0" w:rsidRDefault="006506A6" w:rsidP="00B92163">
      <w:pPr>
        <w:pStyle w:val="Heading3"/>
        <w:rPr>
          <w:lang w:eastAsia="en-GB"/>
        </w:rPr>
      </w:pPr>
      <w:bookmarkStart w:id="63" w:name="_Toc2329830"/>
      <w:r>
        <w:rPr>
          <w:lang w:eastAsia="en-GB"/>
        </w:rPr>
        <w:t>Type</w:t>
      </w:r>
      <w:bookmarkEnd w:id="63"/>
    </w:p>
    <w:p w14:paraId="279770B6" w14:textId="0891B95F" w:rsidR="006506A6" w:rsidRPr="00CB0DE0" w:rsidRDefault="006506A6" w:rsidP="006506A6">
      <w:r>
        <w:t>This property represents the Type of a Public Service as described in a controlled vocabulary</w:t>
      </w:r>
      <w:r w:rsidR="002D6DCF">
        <w:t>. For the indicating the Type, we are referring to the functions of government to indicate t</w:t>
      </w:r>
      <w:r w:rsidR="002D6DCF" w:rsidRPr="002D6DCF">
        <w:t>he purpose of</w:t>
      </w:r>
      <w:r w:rsidR="002D6DCF">
        <w:t xml:space="preserve"> a government activity, which the public service is intended for.</w:t>
      </w:r>
      <w:r w:rsidRPr="00CB0DE0">
        <w:t xml:space="preserve"> The recommended controlled vocabularies are listed in section </w:t>
      </w:r>
      <w:r w:rsidRPr="00CB0DE0">
        <w:fldChar w:fldCharType="begin"/>
      </w:r>
      <w:r w:rsidRPr="00CB0DE0">
        <w:instrText xml:space="preserve"> REF _Ref451498625 \r \h  \* MERGEFORMAT </w:instrText>
      </w:r>
      <w:r w:rsidRPr="00CB0DE0">
        <w:fldChar w:fldCharType="separate"/>
      </w:r>
      <w:r w:rsidR="00346598">
        <w:t>4</w:t>
      </w:r>
      <w:r w:rsidRPr="00CB0DE0">
        <w:fldChar w:fldCharType="end"/>
      </w:r>
      <w:r w:rsidRPr="00CB0DE0">
        <w:t>.</w:t>
      </w:r>
    </w:p>
    <w:p w14:paraId="77CBADF0" w14:textId="77777777" w:rsidR="006506A6" w:rsidRPr="00CB0DE0" w:rsidRDefault="006506A6" w:rsidP="006506A6"/>
    <w:tbl>
      <w:tblPr>
        <w:tblStyle w:val="TableGrid"/>
        <w:tblW w:w="0" w:type="auto"/>
        <w:tblLook w:val="04A0" w:firstRow="1" w:lastRow="0" w:firstColumn="1" w:lastColumn="0" w:noHBand="0" w:noVBand="1"/>
      </w:tblPr>
      <w:tblGrid>
        <w:gridCol w:w="2126"/>
        <w:gridCol w:w="2604"/>
        <w:gridCol w:w="2235"/>
        <w:gridCol w:w="1530"/>
      </w:tblGrid>
      <w:tr w:rsidR="006506A6" w:rsidRPr="00CB0DE0" w14:paraId="19EEBF60" w14:textId="77777777" w:rsidTr="00D0193D">
        <w:trPr>
          <w:cnfStyle w:val="100000000000" w:firstRow="1" w:lastRow="0" w:firstColumn="0" w:lastColumn="0" w:oddVBand="0" w:evenVBand="0" w:oddHBand="0" w:evenHBand="0" w:firstRowFirstColumn="0" w:firstRowLastColumn="0" w:lastRowFirstColumn="0" w:lastRowLastColumn="0"/>
        </w:trPr>
        <w:tc>
          <w:tcPr>
            <w:tcW w:w="2371" w:type="dxa"/>
          </w:tcPr>
          <w:p w14:paraId="5BDCB663" w14:textId="77777777" w:rsidR="006506A6" w:rsidRPr="00CB0DE0" w:rsidRDefault="006506A6" w:rsidP="00D0193D">
            <w:r w:rsidRPr="00CB0DE0">
              <w:t>Property</w:t>
            </w:r>
          </w:p>
        </w:tc>
        <w:tc>
          <w:tcPr>
            <w:tcW w:w="3011" w:type="dxa"/>
          </w:tcPr>
          <w:p w14:paraId="3D4DEAE0" w14:textId="77777777" w:rsidR="006506A6" w:rsidRPr="00CB0DE0" w:rsidRDefault="006506A6" w:rsidP="00D0193D">
            <w:r w:rsidRPr="00CB0DE0">
              <w:t>URI</w:t>
            </w:r>
          </w:p>
        </w:tc>
        <w:tc>
          <w:tcPr>
            <w:tcW w:w="2551" w:type="dxa"/>
          </w:tcPr>
          <w:p w14:paraId="71387754" w14:textId="77777777" w:rsidR="006506A6" w:rsidRPr="00CB0DE0" w:rsidRDefault="006506A6" w:rsidP="00D0193D">
            <w:r w:rsidRPr="00CB0DE0">
              <w:t>Range</w:t>
            </w:r>
          </w:p>
        </w:tc>
        <w:tc>
          <w:tcPr>
            <w:tcW w:w="1554" w:type="dxa"/>
          </w:tcPr>
          <w:p w14:paraId="1E46B732" w14:textId="77777777" w:rsidR="006506A6" w:rsidRPr="00CB0DE0" w:rsidRDefault="006506A6" w:rsidP="00D0193D">
            <w:r w:rsidRPr="00CB0DE0">
              <w:t>Cardinality</w:t>
            </w:r>
          </w:p>
        </w:tc>
      </w:tr>
      <w:tr w:rsidR="006506A6" w:rsidRPr="00CB0DE0" w14:paraId="43B5F956" w14:textId="77777777" w:rsidTr="00D0193D">
        <w:tc>
          <w:tcPr>
            <w:tcW w:w="2371" w:type="dxa"/>
          </w:tcPr>
          <w:p w14:paraId="773080EA" w14:textId="5D56A19D" w:rsidR="006506A6" w:rsidRPr="00CB0DE0" w:rsidRDefault="006506A6" w:rsidP="004435C2">
            <w:r>
              <w:t>T</w:t>
            </w:r>
            <w:r w:rsidR="004435C2">
              <w:t>ype</w:t>
            </w:r>
          </w:p>
        </w:tc>
        <w:tc>
          <w:tcPr>
            <w:tcW w:w="3011" w:type="dxa"/>
          </w:tcPr>
          <w:p w14:paraId="1ACE964F" w14:textId="77777777" w:rsidR="006506A6" w:rsidRPr="00CB0DE0" w:rsidRDefault="006506A6" w:rsidP="00D0193D">
            <w:proofErr w:type="spellStart"/>
            <w:r w:rsidRPr="00CB0DE0">
              <w:t>dct:type</w:t>
            </w:r>
            <w:proofErr w:type="spellEnd"/>
          </w:p>
        </w:tc>
        <w:tc>
          <w:tcPr>
            <w:tcW w:w="2551" w:type="dxa"/>
          </w:tcPr>
          <w:p w14:paraId="02690D93" w14:textId="77777777" w:rsidR="006506A6" w:rsidRPr="00CB0DE0" w:rsidRDefault="006506A6" w:rsidP="00D0193D">
            <w:r w:rsidRPr="00CB0DE0">
              <w:t>Concept</w:t>
            </w:r>
          </w:p>
        </w:tc>
        <w:tc>
          <w:tcPr>
            <w:tcW w:w="1554" w:type="dxa"/>
          </w:tcPr>
          <w:p w14:paraId="133A6EB6" w14:textId="77777777" w:rsidR="006506A6" w:rsidRPr="00CB0DE0" w:rsidRDefault="006506A6" w:rsidP="00D0193D">
            <w:r w:rsidRPr="00CB0DE0">
              <w:t>0..n</w:t>
            </w:r>
          </w:p>
        </w:tc>
      </w:tr>
    </w:tbl>
    <w:p w14:paraId="4492D40A" w14:textId="26CC9954" w:rsidR="00A81B02" w:rsidRPr="00CB0DE0" w:rsidRDefault="00A81B02" w:rsidP="00B32E2D">
      <w:pPr>
        <w:pStyle w:val="Heading3"/>
        <w:rPr>
          <w:lang w:eastAsia="en-GB"/>
        </w:rPr>
      </w:pPr>
      <w:bookmarkStart w:id="64" w:name="_Toc2329831"/>
      <w:r w:rsidRPr="00CB0DE0">
        <w:t>Language</w:t>
      </w:r>
      <w:bookmarkEnd w:id="64"/>
    </w:p>
    <w:p w14:paraId="4FDD4BA3" w14:textId="483BA930" w:rsidR="00A81B02" w:rsidRPr="00CB0DE0" w:rsidRDefault="00A81B02" w:rsidP="002420C5">
      <w:r w:rsidRPr="00CB0DE0">
        <w:t xml:space="preserve">This property represents the language(s) in which the Public Service is available. This could be one language or multiple languages, for instance in countries with more than one official language. The possible values for this property are described in a controlled vocabulary. The recommended controlled vocabularies are listed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46598">
        <w:t>4</w:t>
      </w:r>
      <w:r w:rsidRPr="00CB0DE0">
        <w:fldChar w:fldCharType="end"/>
      </w:r>
      <w:r w:rsidRPr="00CB0DE0">
        <w:t>.</w:t>
      </w:r>
    </w:p>
    <w:p w14:paraId="193FBFD9" w14:textId="26573AA1" w:rsidR="001326D9" w:rsidRPr="00CB0DE0" w:rsidRDefault="001326D9" w:rsidP="002420C5"/>
    <w:tbl>
      <w:tblPr>
        <w:tblStyle w:val="TableGrid"/>
        <w:tblW w:w="0" w:type="auto"/>
        <w:tblLook w:val="04A0" w:firstRow="1" w:lastRow="0" w:firstColumn="1" w:lastColumn="0" w:noHBand="0" w:noVBand="1"/>
      </w:tblPr>
      <w:tblGrid>
        <w:gridCol w:w="1983"/>
        <w:gridCol w:w="2525"/>
        <w:gridCol w:w="2471"/>
        <w:gridCol w:w="1516"/>
      </w:tblGrid>
      <w:tr w:rsidR="001326D9" w:rsidRPr="00CB0DE0" w14:paraId="0A86A35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2B2168E" w14:textId="77777777" w:rsidR="001326D9" w:rsidRPr="00CB0DE0" w:rsidRDefault="001326D9" w:rsidP="002420C5">
            <w:r w:rsidRPr="00CB0DE0">
              <w:t>Property</w:t>
            </w:r>
          </w:p>
        </w:tc>
        <w:tc>
          <w:tcPr>
            <w:tcW w:w="3011" w:type="dxa"/>
          </w:tcPr>
          <w:p w14:paraId="0517E6A2" w14:textId="77777777" w:rsidR="001326D9" w:rsidRPr="00CB0DE0" w:rsidRDefault="001326D9" w:rsidP="002420C5">
            <w:r w:rsidRPr="00CB0DE0">
              <w:t>URI</w:t>
            </w:r>
          </w:p>
        </w:tc>
        <w:tc>
          <w:tcPr>
            <w:tcW w:w="2551" w:type="dxa"/>
          </w:tcPr>
          <w:p w14:paraId="00F78C4E" w14:textId="77777777" w:rsidR="001326D9" w:rsidRPr="00CB0DE0" w:rsidRDefault="001326D9" w:rsidP="002420C5">
            <w:r w:rsidRPr="00CB0DE0">
              <w:t>Range</w:t>
            </w:r>
          </w:p>
        </w:tc>
        <w:tc>
          <w:tcPr>
            <w:tcW w:w="1554" w:type="dxa"/>
          </w:tcPr>
          <w:p w14:paraId="33CE4054" w14:textId="77777777" w:rsidR="001326D9" w:rsidRPr="00CB0DE0" w:rsidRDefault="001326D9" w:rsidP="002420C5">
            <w:r w:rsidRPr="00CB0DE0">
              <w:t>Cardinality</w:t>
            </w:r>
          </w:p>
        </w:tc>
      </w:tr>
      <w:tr w:rsidR="001326D9" w:rsidRPr="00CB0DE0" w14:paraId="69A1AEC7" w14:textId="77777777" w:rsidTr="00A26E86">
        <w:tc>
          <w:tcPr>
            <w:tcW w:w="2371" w:type="dxa"/>
          </w:tcPr>
          <w:p w14:paraId="609D311C" w14:textId="007AC02C" w:rsidR="001326D9" w:rsidRPr="00CB0DE0" w:rsidRDefault="00F160F4" w:rsidP="002420C5">
            <w:r>
              <w:t>l</w:t>
            </w:r>
            <w:r w:rsidR="001326D9" w:rsidRPr="00CB0DE0">
              <w:t>anguage</w:t>
            </w:r>
          </w:p>
        </w:tc>
        <w:tc>
          <w:tcPr>
            <w:tcW w:w="3011" w:type="dxa"/>
          </w:tcPr>
          <w:p w14:paraId="0971EFF1" w14:textId="77777777" w:rsidR="001326D9" w:rsidRPr="00CB0DE0" w:rsidRDefault="001326D9" w:rsidP="002420C5">
            <w:proofErr w:type="spellStart"/>
            <w:r w:rsidRPr="00CB0DE0">
              <w:t>dct:language</w:t>
            </w:r>
            <w:proofErr w:type="spellEnd"/>
          </w:p>
        </w:tc>
        <w:tc>
          <w:tcPr>
            <w:tcW w:w="2551" w:type="dxa"/>
          </w:tcPr>
          <w:p w14:paraId="730EB22F" w14:textId="71E32478" w:rsidR="001326D9" w:rsidRPr="00CB0DE0" w:rsidRDefault="00C810C7" w:rsidP="00C810C7">
            <w:proofErr w:type="spellStart"/>
            <w:r w:rsidRPr="00CB0DE0">
              <w:t>dct:LinguisticSystem</w:t>
            </w:r>
            <w:proofErr w:type="spellEnd"/>
          </w:p>
        </w:tc>
        <w:tc>
          <w:tcPr>
            <w:tcW w:w="1554" w:type="dxa"/>
          </w:tcPr>
          <w:p w14:paraId="15D6B9C6" w14:textId="77777777" w:rsidR="001326D9" w:rsidRPr="00CB0DE0" w:rsidRDefault="001326D9" w:rsidP="002420C5">
            <w:r w:rsidRPr="00CB0DE0">
              <w:t>0..n</w:t>
            </w:r>
          </w:p>
        </w:tc>
      </w:tr>
    </w:tbl>
    <w:p w14:paraId="662B4DDE" w14:textId="77777777" w:rsidR="001326D9" w:rsidRPr="00CB0DE0" w:rsidRDefault="001326D9" w:rsidP="002420C5"/>
    <w:p w14:paraId="77AB9B68" w14:textId="437B7D71" w:rsidR="00A81B02" w:rsidRPr="00CB0DE0" w:rsidRDefault="00A81B02" w:rsidP="00B32E2D">
      <w:pPr>
        <w:pStyle w:val="Heading3"/>
      </w:pPr>
      <w:bookmarkStart w:id="65" w:name="_Ref465083424"/>
      <w:bookmarkStart w:id="66" w:name="_Toc2329832"/>
      <w:r w:rsidRPr="00CB0DE0">
        <w:t>Status</w:t>
      </w:r>
      <w:bookmarkEnd w:id="65"/>
      <w:bookmarkEnd w:id="66"/>
    </w:p>
    <w:p w14:paraId="0D75D3E7" w14:textId="77777777" w:rsidR="00A81B02" w:rsidRPr="00CB0DE0" w:rsidRDefault="00A81B02" w:rsidP="00FD3360">
      <w:pPr>
        <w:pStyle w:val="Body"/>
      </w:pPr>
      <w:r w:rsidRPr="00CB0DE0">
        <w:t>Indicates whether a Public Service is active, inactive, under development etc. according to a controlled vocabulary.</w:t>
      </w:r>
    </w:p>
    <w:p w14:paraId="519BCF80" w14:textId="3C87DD2F" w:rsidR="001326D9" w:rsidRPr="00CB0DE0" w:rsidRDefault="001326D9" w:rsidP="00FD3360">
      <w:pPr>
        <w:pStyle w:val="Body"/>
      </w:pPr>
    </w:p>
    <w:tbl>
      <w:tblPr>
        <w:tblStyle w:val="TableGrid"/>
        <w:tblW w:w="0" w:type="auto"/>
        <w:tblLook w:val="04A0" w:firstRow="1" w:lastRow="0" w:firstColumn="1" w:lastColumn="0" w:noHBand="0" w:noVBand="1"/>
      </w:tblPr>
      <w:tblGrid>
        <w:gridCol w:w="2104"/>
        <w:gridCol w:w="2659"/>
        <w:gridCol w:w="2205"/>
        <w:gridCol w:w="1527"/>
      </w:tblGrid>
      <w:tr w:rsidR="001326D9" w:rsidRPr="00CB0DE0" w14:paraId="57F6848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6A8B130" w14:textId="77777777" w:rsidR="001326D9" w:rsidRPr="00CB0DE0" w:rsidRDefault="001326D9" w:rsidP="002420C5">
            <w:r w:rsidRPr="00CB0DE0">
              <w:t>Property</w:t>
            </w:r>
          </w:p>
        </w:tc>
        <w:tc>
          <w:tcPr>
            <w:tcW w:w="3011" w:type="dxa"/>
          </w:tcPr>
          <w:p w14:paraId="50A266E3" w14:textId="77777777" w:rsidR="001326D9" w:rsidRPr="00CB0DE0" w:rsidRDefault="001326D9" w:rsidP="002420C5">
            <w:r w:rsidRPr="00CB0DE0">
              <w:t>URI</w:t>
            </w:r>
          </w:p>
        </w:tc>
        <w:tc>
          <w:tcPr>
            <w:tcW w:w="2551" w:type="dxa"/>
          </w:tcPr>
          <w:p w14:paraId="0151F440" w14:textId="77777777" w:rsidR="001326D9" w:rsidRPr="00CB0DE0" w:rsidRDefault="001326D9" w:rsidP="002420C5">
            <w:r w:rsidRPr="00CB0DE0">
              <w:t>Range</w:t>
            </w:r>
          </w:p>
        </w:tc>
        <w:tc>
          <w:tcPr>
            <w:tcW w:w="1554" w:type="dxa"/>
          </w:tcPr>
          <w:p w14:paraId="4013F04D" w14:textId="77777777" w:rsidR="001326D9" w:rsidRPr="00CB0DE0" w:rsidRDefault="001326D9" w:rsidP="002420C5">
            <w:r w:rsidRPr="00CB0DE0">
              <w:t>Cardinality</w:t>
            </w:r>
          </w:p>
        </w:tc>
      </w:tr>
      <w:tr w:rsidR="001326D9" w:rsidRPr="00CB0DE0" w14:paraId="0601444E" w14:textId="77777777" w:rsidTr="00A26E86">
        <w:tc>
          <w:tcPr>
            <w:tcW w:w="2371" w:type="dxa"/>
          </w:tcPr>
          <w:p w14:paraId="0CD5774D" w14:textId="350DFC99" w:rsidR="001326D9" w:rsidRPr="00CB0DE0" w:rsidRDefault="00F160F4" w:rsidP="002420C5">
            <w:r>
              <w:lastRenderedPageBreak/>
              <w:t>s</w:t>
            </w:r>
            <w:r w:rsidR="001326D9" w:rsidRPr="00CB0DE0">
              <w:t>tatus</w:t>
            </w:r>
          </w:p>
        </w:tc>
        <w:tc>
          <w:tcPr>
            <w:tcW w:w="3011" w:type="dxa"/>
          </w:tcPr>
          <w:p w14:paraId="744E80D6" w14:textId="77777777" w:rsidR="001326D9" w:rsidRPr="00CB0DE0" w:rsidRDefault="001326D9" w:rsidP="002420C5">
            <w:proofErr w:type="spellStart"/>
            <w:r w:rsidRPr="00CB0DE0">
              <w:t>adms:status</w:t>
            </w:r>
            <w:proofErr w:type="spellEnd"/>
          </w:p>
        </w:tc>
        <w:tc>
          <w:tcPr>
            <w:tcW w:w="2551" w:type="dxa"/>
          </w:tcPr>
          <w:p w14:paraId="02B196F8" w14:textId="77777777" w:rsidR="001326D9" w:rsidRPr="00CB0DE0" w:rsidRDefault="001326D9" w:rsidP="002420C5">
            <w:r w:rsidRPr="00CB0DE0">
              <w:t>Concept</w:t>
            </w:r>
          </w:p>
        </w:tc>
        <w:tc>
          <w:tcPr>
            <w:tcW w:w="1554" w:type="dxa"/>
          </w:tcPr>
          <w:p w14:paraId="71F95A11" w14:textId="77777777" w:rsidR="001326D9" w:rsidRPr="00CB0DE0" w:rsidRDefault="001326D9" w:rsidP="002420C5">
            <w:r w:rsidRPr="00CB0DE0">
              <w:t>0..1</w:t>
            </w:r>
          </w:p>
        </w:tc>
      </w:tr>
    </w:tbl>
    <w:p w14:paraId="07C21AB9" w14:textId="77777777" w:rsidR="001326D9" w:rsidRPr="00CB0DE0" w:rsidRDefault="001326D9" w:rsidP="00FD3360">
      <w:pPr>
        <w:pStyle w:val="Body"/>
      </w:pPr>
    </w:p>
    <w:p w14:paraId="7C4F06C7" w14:textId="73884106" w:rsidR="00A81B02" w:rsidRPr="00CB0DE0" w:rsidRDefault="00A81B02" w:rsidP="00B32E2D">
      <w:pPr>
        <w:pStyle w:val="Heading3"/>
        <w:rPr>
          <w:lang w:eastAsia="en-GB"/>
        </w:rPr>
      </w:pPr>
      <w:bookmarkStart w:id="67" w:name="_Toc497223624"/>
      <w:bookmarkStart w:id="68" w:name="_Toc497223625"/>
      <w:bookmarkStart w:id="69" w:name="_Toc497223626"/>
      <w:bookmarkStart w:id="70" w:name="_Toc497223627"/>
      <w:bookmarkStart w:id="71" w:name="_Ref465083320"/>
      <w:bookmarkStart w:id="72" w:name="_Ref465083436"/>
      <w:bookmarkStart w:id="73" w:name="_Toc2329833"/>
      <w:bookmarkEnd w:id="67"/>
      <w:bookmarkEnd w:id="68"/>
      <w:bookmarkEnd w:id="69"/>
      <w:bookmarkEnd w:id="70"/>
      <w:r w:rsidRPr="00CB0DE0">
        <w:rPr>
          <w:lang w:eastAsia="en-GB"/>
        </w:rPr>
        <w:t>Is Grouped By</w:t>
      </w:r>
      <w:bookmarkEnd w:id="71"/>
      <w:bookmarkEnd w:id="72"/>
      <w:bookmarkEnd w:id="73"/>
    </w:p>
    <w:p w14:paraId="7EC3F387" w14:textId="30C4B209" w:rsidR="00A81B02" w:rsidRPr="00CB0DE0" w:rsidRDefault="00A81B02" w:rsidP="00FD3360">
      <w:pPr>
        <w:pStyle w:val="Bodywithskip"/>
        <w:rPr>
          <w:lang w:eastAsia="en-GB"/>
        </w:rPr>
      </w:pPr>
      <w:r w:rsidRPr="00CB0DE0">
        <w:rPr>
          <w:lang w:eastAsia="en-GB"/>
        </w:rPr>
        <w:t>This property links the Public Service to the Event class (section</w:t>
      </w:r>
      <w:r w:rsidR="004E49D3" w:rsidRPr="00CB0DE0">
        <w:rPr>
          <w:lang w:eastAsia="en-GB"/>
        </w:rPr>
        <w:t xml:space="preserve"> </w:t>
      </w:r>
      <w:r w:rsidR="004E49D3" w:rsidRPr="00CB0DE0">
        <w:rPr>
          <w:lang w:eastAsia="en-GB"/>
        </w:rPr>
        <w:fldChar w:fldCharType="begin"/>
      </w:r>
      <w:r w:rsidR="004E49D3" w:rsidRPr="00CB0DE0">
        <w:rPr>
          <w:lang w:eastAsia="en-GB"/>
        </w:rPr>
        <w:instrText xml:space="preserve"> REF _Ref466384189 \n \h </w:instrText>
      </w:r>
      <w:r w:rsidR="008E7980" w:rsidRPr="00CB0DE0">
        <w:rPr>
          <w:lang w:eastAsia="en-GB"/>
        </w:rPr>
        <w:instrText xml:space="preserve"> \* MERGEFORMAT </w:instrText>
      </w:r>
      <w:r w:rsidR="004E49D3" w:rsidRPr="00CB0DE0">
        <w:rPr>
          <w:lang w:eastAsia="en-GB"/>
        </w:rPr>
      </w:r>
      <w:r w:rsidR="004E49D3" w:rsidRPr="00CB0DE0">
        <w:rPr>
          <w:lang w:eastAsia="en-GB"/>
        </w:rPr>
        <w:fldChar w:fldCharType="separate"/>
      </w:r>
      <w:r w:rsidR="00346598">
        <w:rPr>
          <w:lang w:eastAsia="en-GB"/>
        </w:rPr>
        <w:t>3.2.25</w:t>
      </w:r>
      <w:r w:rsidR="004E49D3" w:rsidRPr="00CB0DE0">
        <w:rPr>
          <w:lang w:eastAsia="en-GB"/>
        </w:rPr>
        <w:fldChar w:fldCharType="end"/>
      </w:r>
      <w:r w:rsidRPr="00CB0DE0">
        <w:rPr>
          <w:lang w:eastAsia="en-GB"/>
        </w:rPr>
        <w:t xml:space="preserve">). Several Public Services may be associated with a particular Event and, likewise, the same Public Service may be associated with several different Events. </w:t>
      </w:r>
    </w:p>
    <w:p w14:paraId="461D644E" w14:textId="77EAA05E" w:rsidR="001326D9" w:rsidRPr="00CB0DE0" w:rsidRDefault="001326D9" w:rsidP="00FD3360">
      <w:pPr>
        <w:pStyle w:val="Body"/>
        <w:rPr>
          <w:lang w:eastAsia="en-GB"/>
        </w:rPr>
      </w:pPr>
    </w:p>
    <w:tbl>
      <w:tblPr>
        <w:tblStyle w:val="TableGrid"/>
        <w:tblW w:w="0" w:type="auto"/>
        <w:tblLook w:val="04A0" w:firstRow="1" w:lastRow="0" w:firstColumn="1" w:lastColumn="0" w:noHBand="0" w:noVBand="1"/>
      </w:tblPr>
      <w:tblGrid>
        <w:gridCol w:w="2143"/>
        <w:gridCol w:w="2698"/>
        <w:gridCol w:w="2130"/>
        <w:gridCol w:w="1524"/>
      </w:tblGrid>
      <w:tr w:rsidR="001326D9" w:rsidRPr="00CB0DE0" w14:paraId="629A483C"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09DDD80" w14:textId="77777777" w:rsidR="001326D9" w:rsidRPr="00CB0DE0" w:rsidRDefault="001326D9" w:rsidP="002420C5">
            <w:r w:rsidRPr="00CB0DE0">
              <w:t>Property</w:t>
            </w:r>
          </w:p>
        </w:tc>
        <w:tc>
          <w:tcPr>
            <w:tcW w:w="3011" w:type="dxa"/>
          </w:tcPr>
          <w:p w14:paraId="73476E2F" w14:textId="77777777" w:rsidR="001326D9" w:rsidRPr="00CB0DE0" w:rsidRDefault="001326D9" w:rsidP="002420C5">
            <w:r w:rsidRPr="00CB0DE0">
              <w:t>URI</w:t>
            </w:r>
          </w:p>
        </w:tc>
        <w:tc>
          <w:tcPr>
            <w:tcW w:w="2551" w:type="dxa"/>
          </w:tcPr>
          <w:p w14:paraId="165AF67D" w14:textId="77777777" w:rsidR="001326D9" w:rsidRPr="00CB0DE0" w:rsidRDefault="001326D9" w:rsidP="002420C5">
            <w:r w:rsidRPr="00CB0DE0">
              <w:t>Range</w:t>
            </w:r>
          </w:p>
        </w:tc>
        <w:tc>
          <w:tcPr>
            <w:tcW w:w="1554" w:type="dxa"/>
          </w:tcPr>
          <w:p w14:paraId="3AAEE52A" w14:textId="77777777" w:rsidR="001326D9" w:rsidRPr="00CB0DE0" w:rsidRDefault="001326D9" w:rsidP="002420C5">
            <w:r w:rsidRPr="00CB0DE0">
              <w:t>Cardinality</w:t>
            </w:r>
          </w:p>
        </w:tc>
      </w:tr>
      <w:tr w:rsidR="001326D9" w:rsidRPr="00CB0DE0" w14:paraId="6F454D72" w14:textId="77777777" w:rsidTr="00A26E86">
        <w:tc>
          <w:tcPr>
            <w:tcW w:w="2371" w:type="dxa"/>
          </w:tcPr>
          <w:p w14:paraId="2F351C35" w14:textId="71856B60" w:rsidR="001326D9" w:rsidRPr="00CB0DE0" w:rsidRDefault="00F160F4" w:rsidP="00F160F4">
            <w:proofErr w:type="spellStart"/>
            <w:r>
              <w:t>isGrouped</w:t>
            </w:r>
            <w:r w:rsidR="001326D9" w:rsidRPr="00CB0DE0">
              <w:t>By</w:t>
            </w:r>
            <w:proofErr w:type="spellEnd"/>
          </w:p>
        </w:tc>
        <w:tc>
          <w:tcPr>
            <w:tcW w:w="3011" w:type="dxa"/>
          </w:tcPr>
          <w:p w14:paraId="2387F67F" w14:textId="77777777" w:rsidR="001326D9" w:rsidRPr="00CB0DE0" w:rsidRDefault="001326D9" w:rsidP="002420C5">
            <w:proofErr w:type="spellStart"/>
            <w:r w:rsidRPr="00CB0DE0">
              <w:t>cv:isGroupedBy</w:t>
            </w:r>
            <w:proofErr w:type="spellEnd"/>
          </w:p>
        </w:tc>
        <w:tc>
          <w:tcPr>
            <w:tcW w:w="2551" w:type="dxa"/>
          </w:tcPr>
          <w:p w14:paraId="3208266D" w14:textId="77777777" w:rsidR="001326D9" w:rsidRPr="00CB0DE0" w:rsidRDefault="001326D9" w:rsidP="002420C5">
            <w:r w:rsidRPr="00CB0DE0">
              <w:t>Event</w:t>
            </w:r>
          </w:p>
        </w:tc>
        <w:tc>
          <w:tcPr>
            <w:tcW w:w="1554" w:type="dxa"/>
          </w:tcPr>
          <w:p w14:paraId="7DB6F797" w14:textId="77777777" w:rsidR="001326D9" w:rsidRPr="00CB0DE0" w:rsidRDefault="001326D9" w:rsidP="002420C5">
            <w:r w:rsidRPr="00CB0DE0">
              <w:t>0..n</w:t>
            </w:r>
          </w:p>
        </w:tc>
      </w:tr>
    </w:tbl>
    <w:p w14:paraId="3F2A1F60" w14:textId="02565C3E" w:rsidR="001326D9" w:rsidRPr="00CB0DE0" w:rsidRDefault="001326D9" w:rsidP="00FD3360">
      <w:pPr>
        <w:pStyle w:val="Body"/>
        <w:rPr>
          <w:lang w:eastAsia="en-GB"/>
        </w:rPr>
      </w:pPr>
    </w:p>
    <w:p w14:paraId="3E629055" w14:textId="67F39E03" w:rsidR="00A81B02" w:rsidRPr="00CB0DE0" w:rsidRDefault="00A81B02" w:rsidP="00B32E2D">
      <w:pPr>
        <w:pStyle w:val="Heading3"/>
        <w:rPr>
          <w:lang w:eastAsia="en-GB"/>
        </w:rPr>
      </w:pPr>
      <w:bookmarkStart w:id="74" w:name="_Toc2329834"/>
      <w:r w:rsidRPr="00CB0DE0">
        <w:rPr>
          <w:lang w:eastAsia="en-GB"/>
        </w:rPr>
        <w:t>Requires</w:t>
      </w:r>
      <w:bookmarkEnd w:id="74"/>
    </w:p>
    <w:p w14:paraId="6647E451" w14:textId="77777777" w:rsidR="00A81B02" w:rsidRPr="00CB0DE0" w:rsidRDefault="00A81B02" w:rsidP="00FD3360">
      <w:pPr>
        <w:pStyle w:val="Body"/>
      </w:pPr>
      <w:r w:rsidRPr="00CB0DE0">
        <w:t>One Public Service may require, or in some way make use of, the output of one or several other Public Services. In this case, for a Public Service to be executed, another Public Service must be executed beforehand. The nature of the requirement will be described in the associated Rule or Input.</w:t>
      </w:r>
    </w:p>
    <w:p w14:paraId="10264489" w14:textId="7C437959" w:rsidR="001326D9" w:rsidRPr="00CB0DE0" w:rsidRDefault="001326D9" w:rsidP="00FD3360">
      <w:pPr>
        <w:pStyle w:val="Body"/>
      </w:pPr>
    </w:p>
    <w:tbl>
      <w:tblPr>
        <w:tblStyle w:val="TableGrid"/>
        <w:tblW w:w="0" w:type="auto"/>
        <w:tblLook w:val="04A0" w:firstRow="1" w:lastRow="0" w:firstColumn="1" w:lastColumn="0" w:noHBand="0" w:noVBand="1"/>
      </w:tblPr>
      <w:tblGrid>
        <w:gridCol w:w="2109"/>
        <w:gridCol w:w="2661"/>
        <w:gridCol w:w="2197"/>
        <w:gridCol w:w="1528"/>
      </w:tblGrid>
      <w:tr w:rsidR="001326D9" w:rsidRPr="00CB0DE0" w14:paraId="20A032CC"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35A09C6" w14:textId="77777777" w:rsidR="001326D9" w:rsidRPr="00CB0DE0" w:rsidRDefault="001326D9" w:rsidP="002420C5">
            <w:r w:rsidRPr="00CB0DE0">
              <w:t>Property</w:t>
            </w:r>
          </w:p>
        </w:tc>
        <w:tc>
          <w:tcPr>
            <w:tcW w:w="3011" w:type="dxa"/>
          </w:tcPr>
          <w:p w14:paraId="4035E5D1" w14:textId="77777777" w:rsidR="001326D9" w:rsidRPr="00CB0DE0" w:rsidRDefault="001326D9" w:rsidP="002420C5">
            <w:r w:rsidRPr="00CB0DE0">
              <w:t>URI</w:t>
            </w:r>
          </w:p>
        </w:tc>
        <w:tc>
          <w:tcPr>
            <w:tcW w:w="2551" w:type="dxa"/>
          </w:tcPr>
          <w:p w14:paraId="6EBE6A8D" w14:textId="77777777" w:rsidR="001326D9" w:rsidRPr="00CB0DE0" w:rsidRDefault="001326D9" w:rsidP="002420C5">
            <w:r w:rsidRPr="00CB0DE0">
              <w:t>Range</w:t>
            </w:r>
          </w:p>
        </w:tc>
        <w:tc>
          <w:tcPr>
            <w:tcW w:w="1554" w:type="dxa"/>
          </w:tcPr>
          <w:p w14:paraId="1A0A8515" w14:textId="77777777" w:rsidR="001326D9" w:rsidRPr="00CB0DE0" w:rsidRDefault="001326D9" w:rsidP="002420C5">
            <w:r w:rsidRPr="00CB0DE0">
              <w:t>Cardinality</w:t>
            </w:r>
          </w:p>
        </w:tc>
      </w:tr>
      <w:tr w:rsidR="001326D9" w:rsidRPr="00CB0DE0" w14:paraId="67C5756B" w14:textId="77777777" w:rsidTr="00A26E86">
        <w:tc>
          <w:tcPr>
            <w:tcW w:w="2371" w:type="dxa"/>
          </w:tcPr>
          <w:p w14:paraId="327E0779" w14:textId="110EE3D1" w:rsidR="001326D9" w:rsidRPr="00CB0DE0" w:rsidRDefault="00F160F4" w:rsidP="002420C5">
            <w:r>
              <w:t>r</w:t>
            </w:r>
            <w:r w:rsidR="001326D9" w:rsidRPr="00CB0DE0">
              <w:t>equires</w:t>
            </w:r>
          </w:p>
        </w:tc>
        <w:tc>
          <w:tcPr>
            <w:tcW w:w="3011" w:type="dxa"/>
          </w:tcPr>
          <w:p w14:paraId="27F1720B" w14:textId="77777777" w:rsidR="001326D9" w:rsidRPr="00CB0DE0" w:rsidRDefault="001326D9" w:rsidP="002420C5">
            <w:proofErr w:type="spellStart"/>
            <w:r w:rsidRPr="00CB0DE0">
              <w:t>dct:requires</w:t>
            </w:r>
            <w:proofErr w:type="spellEnd"/>
          </w:p>
        </w:tc>
        <w:tc>
          <w:tcPr>
            <w:tcW w:w="2551" w:type="dxa"/>
          </w:tcPr>
          <w:p w14:paraId="74B0D59A" w14:textId="77777777" w:rsidR="001326D9" w:rsidRPr="00CB0DE0" w:rsidRDefault="001326D9" w:rsidP="002420C5">
            <w:r w:rsidRPr="00CB0DE0">
              <w:t>Public Service</w:t>
            </w:r>
          </w:p>
        </w:tc>
        <w:tc>
          <w:tcPr>
            <w:tcW w:w="1554" w:type="dxa"/>
          </w:tcPr>
          <w:p w14:paraId="3EFF6B55" w14:textId="77777777" w:rsidR="001326D9" w:rsidRPr="00CB0DE0" w:rsidRDefault="001326D9" w:rsidP="002420C5">
            <w:r w:rsidRPr="00CB0DE0">
              <w:t>0..n</w:t>
            </w:r>
          </w:p>
        </w:tc>
      </w:tr>
    </w:tbl>
    <w:p w14:paraId="3D04CD44" w14:textId="77777777" w:rsidR="001326D9" w:rsidRPr="00CB0DE0" w:rsidRDefault="001326D9" w:rsidP="00FD3360">
      <w:pPr>
        <w:pStyle w:val="Body"/>
      </w:pPr>
    </w:p>
    <w:p w14:paraId="6F0EF6A7" w14:textId="0801B661" w:rsidR="00A81B02" w:rsidRPr="00CB0DE0" w:rsidRDefault="00A81B02" w:rsidP="00B32E2D">
      <w:pPr>
        <w:pStyle w:val="Heading3"/>
        <w:rPr>
          <w:lang w:eastAsia="en-GB"/>
        </w:rPr>
      </w:pPr>
      <w:bookmarkStart w:id="75" w:name="_Toc2329835"/>
      <w:r w:rsidRPr="00CB0DE0">
        <w:rPr>
          <w:lang w:eastAsia="en-GB"/>
        </w:rPr>
        <w:t>Related</w:t>
      </w:r>
      <w:bookmarkEnd w:id="75"/>
    </w:p>
    <w:p w14:paraId="2C194ED8" w14:textId="77777777" w:rsidR="00A81B02" w:rsidRPr="00CB0DE0" w:rsidRDefault="00A81B02" w:rsidP="002420C5">
      <w:pPr>
        <w:rPr>
          <w:lang w:eastAsia="en-GB"/>
        </w:rPr>
      </w:pPr>
      <w:r w:rsidRPr="00CB0DE0">
        <w:rPr>
          <w:lang w:eastAsia="en-GB"/>
        </w:rPr>
        <w:t>This property represents a Public Service related to the particular instance of the Public Service class.</w:t>
      </w:r>
    </w:p>
    <w:p w14:paraId="44C72139" w14:textId="328356FD" w:rsidR="001326D9" w:rsidRPr="00CB0DE0" w:rsidRDefault="001326D9" w:rsidP="002420C5">
      <w:pPr>
        <w:rPr>
          <w:lang w:eastAsia="en-GB"/>
        </w:rPr>
      </w:pPr>
    </w:p>
    <w:tbl>
      <w:tblPr>
        <w:tblStyle w:val="TableGrid"/>
        <w:tblW w:w="0" w:type="auto"/>
        <w:tblLook w:val="04A0" w:firstRow="1" w:lastRow="0" w:firstColumn="1" w:lastColumn="0" w:noHBand="0" w:noVBand="1"/>
      </w:tblPr>
      <w:tblGrid>
        <w:gridCol w:w="2113"/>
        <w:gridCol w:w="2653"/>
        <w:gridCol w:w="2201"/>
        <w:gridCol w:w="1528"/>
      </w:tblGrid>
      <w:tr w:rsidR="001326D9" w:rsidRPr="00CB0DE0" w14:paraId="64BDDE4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1092EB5" w14:textId="77777777" w:rsidR="001326D9" w:rsidRPr="00CB0DE0" w:rsidRDefault="001326D9" w:rsidP="002420C5">
            <w:r w:rsidRPr="00CB0DE0">
              <w:t>Property</w:t>
            </w:r>
          </w:p>
        </w:tc>
        <w:tc>
          <w:tcPr>
            <w:tcW w:w="3011" w:type="dxa"/>
          </w:tcPr>
          <w:p w14:paraId="6851C312" w14:textId="77777777" w:rsidR="001326D9" w:rsidRPr="00CB0DE0" w:rsidRDefault="001326D9" w:rsidP="002420C5">
            <w:r w:rsidRPr="00CB0DE0">
              <w:t>URI</w:t>
            </w:r>
          </w:p>
        </w:tc>
        <w:tc>
          <w:tcPr>
            <w:tcW w:w="2551" w:type="dxa"/>
          </w:tcPr>
          <w:p w14:paraId="23B58A45" w14:textId="77777777" w:rsidR="001326D9" w:rsidRPr="00CB0DE0" w:rsidRDefault="001326D9" w:rsidP="002420C5">
            <w:r w:rsidRPr="00CB0DE0">
              <w:t>Range</w:t>
            </w:r>
          </w:p>
        </w:tc>
        <w:tc>
          <w:tcPr>
            <w:tcW w:w="1554" w:type="dxa"/>
          </w:tcPr>
          <w:p w14:paraId="06862ECB" w14:textId="77777777" w:rsidR="001326D9" w:rsidRPr="00CB0DE0" w:rsidRDefault="001326D9" w:rsidP="002420C5">
            <w:r w:rsidRPr="00CB0DE0">
              <w:t>Cardinality</w:t>
            </w:r>
          </w:p>
        </w:tc>
      </w:tr>
      <w:tr w:rsidR="001326D9" w:rsidRPr="00CB0DE0" w14:paraId="51B4DE09" w14:textId="77777777" w:rsidTr="00A26E86">
        <w:tc>
          <w:tcPr>
            <w:tcW w:w="2371" w:type="dxa"/>
          </w:tcPr>
          <w:p w14:paraId="378470B2" w14:textId="2744CA76" w:rsidR="001326D9" w:rsidRPr="00CB0DE0" w:rsidRDefault="00F160F4" w:rsidP="002420C5">
            <w:r>
              <w:t>r</w:t>
            </w:r>
            <w:r w:rsidR="001326D9" w:rsidRPr="00CB0DE0">
              <w:t>elated</w:t>
            </w:r>
          </w:p>
        </w:tc>
        <w:tc>
          <w:tcPr>
            <w:tcW w:w="3011" w:type="dxa"/>
          </w:tcPr>
          <w:p w14:paraId="6EE41CA6" w14:textId="77777777" w:rsidR="001326D9" w:rsidRPr="00CB0DE0" w:rsidRDefault="001326D9" w:rsidP="002420C5">
            <w:proofErr w:type="spellStart"/>
            <w:r w:rsidRPr="00CB0DE0">
              <w:t>dct:relation</w:t>
            </w:r>
            <w:proofErr w:type="spellEnd"/>
          </w:p>
        </w:tc>
        <w:tc>
          <w:tcPr>
            <w:tcW w:w="2551" w:type="dxa"/>
          </w:tcPr>
          <w:p w14:paraId="402C1127" w14:textId="77777777" w:rsidR="001326D9" w:rsidRPr="00CB0DE0" w:rsidRDefault="001326D9" w:rsidP="002420C5">
            <w:r w:rsidRPr="00CB0DE0">
              <w:t>Public Service</w:t>
            </w:r>
          </w:p>
        </w:tc>
        <w:tc>
          <w:tcPr>
            <w:tcW w:w="1554" w:type="dxa"/>
          </w:tcPr>
          <w:p w14:paraId="759AE0F4" w14:textId="77777777" w:rsidR="001326D9" w:rsidRPr="00CB0DE0" w:rsidRDefault="001326D9" w:rsidP="002420C5">
            <w:r w:rsidRPr="00CB0DE0">
              <w:t>0..n</w:t>
            </w:r>
          </w:p>
        </w:tc>
      </w:tr>
    </w:tbl>
    <w:p w14:paraId="1E620C6C" w14:textId="77777777" w:rsidR="001326D9" w:rsidRPr="00CB0DE0" w:rsidRDefault="001326D9" w:rsidP="002420C5">
      <w:pPr>
        <w:rPr>
          <w:lang w:eastAsia="en-GB"/>
        </w:rPr>
      </w:pPr>
    </w:p>
    <w:p w14:paraId="61F276C7" w14:textId="44BE602F" w:rsidR="00A81B02" w:rsidRPr="00CB0DE0" w:rsidRDefault="00A81B02" w:rsidP="00B32E2D">
      <w:pPr>
        <w:pStyle w:val="Heading3"/>
      </w:pPr>
      <w:bookmarkStart w:id="76" w:name="_Ref465350104"/>
      <w:bookmarkStart w:id="77" w:name="_Toc2329836"/>
      <w:r w:rsidRPr="00CB0DE0">
        <w:t>Has Criterion</w:t>
      </w:r>
      <w:bookmarkEnd w:id="76"/>
      <w:bookmarkEnd w:id="77"/>
    </w:p>
    <w:p w14:paraId="2DC3A6FB" w14:textId="10D7BC18" w:rsidR="00A81B02" w:rsidRPr="00CB0DE0" w:rsidRDefault="00A81B02" w:rsidP="00FD3360">
      <w:pPr>
        <w:pStyle w:val="Body"/>
      </w:pPr>
      <w:r w:rsidRPr="00CB0DE0">
        <w:t>Links a Public Service to a class that describes the criteria for needing or using the service</w:t>
      </w:r>
      <w:r w:rsidR="00FB67C7" w:rsidRPr="00CB0DE0">
        <w:t>, such as residency in a given location, being over a certain age etc.</w:t>
      </w:r>
      <w:r w:rsidRPr="00CB0DE0">
        <w:t xml:space="preserve"> The Criterion class is defined in the Core Criterion and Core Evidence Vocabulary</w:t>
      </w:r>
      <w:r w:rsidRPr="00CB0DE0">
        <w:rPr>
          <w:rStyle w:val="FootnoteReference"/>
        </w:rPr>
        <w:footnoteReference w:id="15"/>
      </w:r>
      <w:r w:rsidRPr="00CB0DE0">
        <w:t>.</w:t>
      </w:r>
    </w:p>
    <w:p w14:paraId="271C2EA7" w14:textId="23A228AA" w:rsidR="001326D9" w:rsidRPr="00CB0DE0" w:rsidRDefault="001326D9" w:rsidP="00FD3360">
      <w:pPr>
        <w:pStyle w:val="Body"/>
      </w:pPr>
    </w:p>
    <w:tbl>
      <w:tblPr>
        <w:tblStyle w:val="TableGrid"/>
        <w:tblW w:w="0" w:type="auto"/>
        <w:tblLook w:val="04A0" w:firstRow="1" w:lastRow="0" w:firstColumn="1" w:lastColumn="0" w:noHBand="0" w:noVBand="1"/>
      </w:tblPr>
      <w:tblGrid>
        <w:gridCol w:w="2095"/>
        <w:gridCol w:w="2638"/>
        <w:gridCol w:w="2242"/>
        <w:gridCol w:w="1520"/>
      </w:tblGrid>
      <w:tr w:rsidR="001326D9" w:rsidRPr="00CB0DE0" w14:paraId="1774ACE0"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6BCD670" w14:textId="77777777" w:rsidR="001326D9" w:rsidRPr="00CB0DE0" w:rsidRDefault="001326D9" w:rsidP="002420C5">
            <w:r w:rsidRPr="00CB0DE0">
              <w:t>Property</w:t>
            </w:r>
          </w:p>
        </w:tc>
        <w:tc>
          <w:tcPr>
            <w:tcW w:w="3011" w:type="dxa"/>
          </w:tcPr>
          <w:p w14:paraId="057B513F" w14:textId="77777777" w:rsidR="001326D9" w:rsidRPr="00CB0DE0" w:rsidRDefault="001326D9" w:rsidP="002420C5">
            <w:r w:rsidRPr="00CB0DE0">
              <w:t>URI</w:t>
            </w:r>
          </w:p>
        </w:tc>
        <w:tc>
          <w:tcPr>
            <w:tcW w:w="2551" w:type="dxa"/>
          </w:tcPr>
          <w:p w14:paraId="66E88718" w14:textId="77777777" w:rsidR="001326D9" w:rsidRPr="00CB0DE0" w:rsidRDefault="001326D9" w:rsidP="002420C5">
            <w:r w:rsidRPr="00CB0DE0">
              <w:t>Range</w:t>
            </w:r>
          </w:p>
        </w:tc>
        <w:tc>
          <w:tcPr>
            <w:tcW w:w="1554" w:type="dxa"/>
          </w:tcPr>
          <w:p w14:paraId="0193A02E" w14:textId="77777777" w:rsidR="001326D9" w:rsidRPr="00CB0DE0" w:rsidRDefault="001326D9" w:rsidP="002420C5">
            <w:r w:rsidRPr="00CB0DE0">
              <w:t>Cardinality</w:t>
            </w:r>
          </w:p>
        </w:tc>
      </w:tr>
      <w:tr w:rsidR="001326D9" w:rsidRPr="00CB0DE0" w14:paraId="34B2FA71" w14:textId="77777777" w:rsidTr="00A26E86">
        <w:tc>
          <w:tcPr>
            <w:tcW w:w="2371" w:type="dxa"/>
          </w:tcPr>
          <w:p w14:paraId="506C1F1E" w14:textId="2A13A364" w:rsidR="001326D9" w:rsidRPr="00CB0DE0" w:rsidRDefault="00F160F4" w:rsidP="002420C5">
            <w:proofErr w:type="spellStart"/>
            <w:r>
              <w:t>has</w:t>
            </w:r>
            <w:r w:rsidR="001326D9" w:rsidRPr="00CB0DE0">
              <w:t>Criterion</w:t>
            </w:r>
            <w:proofErr w:type="spellEnd"/>
          </w:p>
        </w:tc>
        <w:tc>
          <w:tcPr>
            <w:tcW w:w="3011" w:type="dxa"/>
          </w:tcPr>
          <w:p w14:paraId="5EF29A50" w14:textId="77777777" w:rsidR="001326D9" w:rsidRPr="00CB0DE0" w:rsidRDefault="001326D9" w:rsidP="002420C5">
            <w:proofErr w:type="spellStart"/>
            <w:r w:rsidRPr="00CB0DE0">
              <w:t>cv:hasCriterion</w:t>
            </w:r>
            <w:proofErr w:type="spellEnd"/>
          </w:p>
        </w:tc>
        <w:tc>
          <w:tcPr>
            <w:tcW w:w="2551" w:type="dxa"/>
          </w:tcPr>
          <w:p w14:paraId="1C16D5CB" w14:textId="77777777" w:rsidR="001326D9" w:rsidRPr="00CB0DE0" w:rsidRDefault="001326D9" w:rsidP="002420C5">
            <w:r w:rsidRPr="00CB0DE0">
              <w:t>Criterion Requirement</w:t>
            </w:r>
          </w:p>
        </w:tc>
        <w:tc>
          <w:tcPr>
            <w:tcW w:w="1554" w:type="dxa"/>
          </w:tcPr>
          <w:p w14:paraId="33148159" w14:textId="77777777" w:rsidR="001326D9" w:rsidRPr="00CB0DE0" w:rsidRDefault="001326D9" w:rsidP="002420C5">
            <w:r w:rsidRPr="00CB0DE0">
              <w:t>0..n</w:t>
            </w:r>
          </w:p>
        </w:tc>
      </w:tr>
    </w:tbl>
    <w:p w14:paraId="68AF2EC5" w14:textId="77777777" w:rsidR="001326D9" w:rsidRPr="00CB0DE0" w:rsidRDefault="001326D9" w:rsidP="00FD3360">
      <w:pPr>
        <w:pStyle w:val="Body"/>
      </w:pPr>
    </w:p>
    <w:p w14:paraId="45E9BA3C" w14:textId="567CC6B6" w:rsidR="00A81B02" w:rsidRPr="00CB0DE0" w:rsidRDefault="00A81B02" w:rsidP="00B32E2D">
      <w:pPr>
        <w:pStyle w:val="Heading3"/>
        <w:rPr>
          <w:lang w:eastAsia="en-GB"/>
        </w:rPr>
      </w:pPr>
      <w:bookmarkStart w:id="78" w:name="_Ref465075940"/>
      <w:bookmarkStart w:id="79" w:name="_Toc2329837"/>
      <w:r w:rsidRPr="00CB0DE0">
        <w:t>Has Competent Authority</w:t>
      </w:r>
      <w:bookmarkEnd w:id="78"/>
      <w:bookmarkEnd w:id="79"/>
    </w:p>
    <w:p w14:paraId="329A5B7A" w14:textId="701D3160" w:rsidR="00A81B02" w:rsidRPr="00CB0DE0" w:rsidRDefault="00A81B02" w:rsidP="00FD3360">
      <w:pPr>
        <w:pStyle w:val="Body"/>
      </w:pPr>
      <w:r w:rsidRPr="00CB0DE0">
        <w:t xml:space="preserve">This property links a Public Service to a Public </w:t>
      </w:r>
      <w:r w:rsidR="004C0E33">
        <w:t>Organization</w:t>
      </w:r>
      <w:r w:rsidRPr="00CB0DE0">
        <w:t xml:space="preserve">, which is the responsible Agent for the delivery of the Public Service. Whether the particular Public </w:t>
      </w:r>
      <w:r w:rsidR="004C0E33">
        <w:t>Organization</w:t>
      </w:r>
      <w:r w:rsidRPr="00CB0DE0">
        <w:t xml:space="preserve"> provides the public service directly or outsources it is not relevant. The Public </w:t>
      </w:r>
      <w:r w:rsidR="004C0E33">
        <w:t>Organization</w:t>
      </w:r>
      <w:r w:rsidRPr="00CB0DE0">
        <w:t xml:space="preserve"> that is the Competent Authority of the service is the one that is ultimately responsible for managing and providing the public service.</w:t>
      </w:r>
    </w:p>
    <w:p w14:paraId="66B41C54" w14:textId="77777777" w:rsidR="00A81B02" w:rsidRPr="00CB0DE0" w:rsidRDefault="00A81B02" w:rsidP="00FD3360">
      <w:pPr>
        <w:pStyle w:val="Body"/>
      </w:pPr>
    </w:p>
    <w:p w14:paraId="26AFA785" w14:textId="77777777" w:rsidR="00A81B02" w:rsidRPr="00CB0DE0" w:rsidRDefault="00A81B02" w:rsidP="00FD3360">
      <w:pPr>
        <w:pStyle w:val="Body"/>
      </w:pPr>
      <w:r w:rsidRPr="00CB0DE0">
        <w:t>The term Competent Authority is defined in the Services Directive (2006/123/EC) in the following way:</w:t>
      </w:r>
    </w:p>
    <w:p w14:paraId="3BBA6D76" w14:textId="77777777" w:rsidR="00A81B02" w:rsidRPr="00CB0DE0" w:rsidRDefault="00A81B02" w:rsidP="00FD3360">
      <w:pPr>
        <w:pStyle w:val="Body"/>
      </w:pPr>
    </w:p>
    <w:p w14:paraId="7A062107" w14:textId="77777777" w:rsidR="00A81B02" w:rsidRPr="00CB0DE0" w:rsidRDefault="00A81B02" w:rsidP="00FD3360">
      <w:pPr>
        <w:pStyle w:val="Body"/>
      </w:pPr>
      <w:r w:rsidRPr="00CB0DE0">
        <w:t>“</w:t>
      </w:r>
      <w:proofErr w:type="spellStart"/>
      <w:r w:rsidRPr="00CB0DE0">
        <w:t>Any body</w:t>
      </w:r>
      <w:proofErr w:type="spellEnd"/>
      <w:r w:rsidRPr="00CB0DE0">
        <w:t xml:space="preserve"> or authority which has a supervisory or regulatory role in a Member State in relation to service activities, including, in particular, administrative authorities, including courts acting as such, professional bodies, and those professional associations or other professional organisations which, in the exercise of their legal autonomy, regulate in a collective manner access to service activities or the exercise thereof”.</w:t>
      </w:r>
    </w:p>
    <w:p w14:paraId="2E851A84" w14:textId="6ED8FF73" w:rsidR="001326D9" w:rsidRPr="00CB0DE0" w:rsidRDefault="001326D9" w:rsidP="00FD3360">
      <w:pPr>
        <w:pStyle w:val="Body"/>
      </w:pPr>
    </w:p>
    <w:tbl>
      <w:tblPr>
        <w:tblStyle w:val="TableGrid"/>
        <w:tblW w:w="0" w:type="auto"/>
        <w:tblLook w:val="04A0" w:firstRow="1" w:lastRow="0" w:firstColumn="1" w:lastColumn="0" w:noHBand="0" w:noVBand="1"/>
      </w:tblPr>
      <w:tblGrid>
        <w:gridCol w:w="2597"/>
        <w:gridCol w:w="2916"/>
        <w:gridCol w:w="1540"/>
        <w:gridCol w:w="1442"/>
      </w:tblGrid>
      <w:tr w:rsidR="001326D9" w:rsidRPr="00CB0DE0" w14:paraId="310067BB"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39F3BE4" w14:textId="77777777" w:rsidR="001326D9" w:rsidRPr="00CB0DE0" w:rsidRDefault="001326D9" w:rsidP="002420C5">
            <w:r w:rsidRPr="00CB0DE0">
              <w:t>Property</w:t>
            </w:r>
          </w:p>
        </w:tc>
        <w:tc>
          <w:tcPr>
            <w:tcW w:w="3011" w:type="dxa"/>
          </w:tcPr>
          <w:p w14:paraId="4EC96881" w14:textId="77777777" w:rsidR="001326D9" w:rsidRPr="00CB0DE0" w:rsidRDefault="001326D9" w:rsidP="002420C5">
            <w:r w:rsidRPr="00CB0DE0">
              <w:t>URI</w:t>
            </w:r>
          </w:p>
        </w:tc>
        <w:tc>
          <w:tcPr>
            <w:tcW w:w="2551" w:type="dxa"/>
          </w:tcPr>
          <w:p w14:paraId="1FBAEC11" w14:textId="77777777" w:rsidR="001326D9" w:rsidRPr="00CB0DE0" w:rsidRDefault="001326D9" w:rsidP="002420C5">
            <w:r w:rsidRPr="00CB0DE0">
              <w:t>Range</w:t>
            </w:r>
          </w:p>
        </w:tc>
        <w:tc>
          <w:tcPr>
            <w:tcW w:w="1554" w:type="dxa"/>
          </w:tcPr>
          <w:p w14:paraId="60FEFB6D" w14:textId="77777777" w:rsidR="001326D9" w:rsidRPr="00CB0DE0" w:rsidRDefault="001326D9" w:rsidP="002420C5">
            <w:r w:rsidRPr="00CB0DE0">
              <w:t>Cardinality</w:t>
            </w:r>
          </w:p>
        </w:tc>
      </w:tr>
      <w:tr w:rsidR="001326D9" w:rsidRPr="00CB0DE0" w14:paraId="2C6FCFFB" w14:textId="77777777" w:rsidTr="00A26E86">
        <w:tc>
          <w:tcPr>
            <w:tcW w:w="2371" w:type="dxa"/>
          </w:tcPr>
          <w:p w14:paraId="77B317CB" w14:textId="4C4E4D3E" w:rsidR="001326D9" w:rsidRPr="00CB0DE0" w:rsidRDefault="00F160F4" w:rsidP="002420C5">
            <w:proofErr w:type="spellStart"/>
            <w:r>
              <w:t>hasCompetent</w:t>
            </w:r>
            <w:r w:rsidR="001326D9" w:rsidRPr="00CB0DE0">
              <w:t>Authority</w:t>
            </w:r>
            <w:proofErr w:type="spellEnd"/>
          </w:p>
        </w:tc>
        <w:tc>
          <w:tcPr>
            <w:tcW w:w="3011" w:type="dxa"/>
          </w:tcPr>
          <w:p w14:paraId="2CA4B51E" w14:textId="77777777" w:rsidR="001326D9" w:rsidRPr="00CB0DE0" w:rsidRDefault="001326D9" w:rsidP="002420C5">
            <w:proofErr w:type="spellStart"/>
            <w:r w:rsidRPr="00CB0DE0">
              <w:t>cv:hasCompetentAuthority</w:t>
            </w:r>
            <w:proofErr w:type="spellEnd"/>
          </w:p>
        </w:tc>
        <w:tc>
          <w:tcPr>
            <w:tcW w:w="2551" w:type="dxa"/>
          </w:tcPr>
          <w:p w14:paraId="45C508CE" w14:textId="2DA05B7B" w:rsidR="001326D9" w:rsidRPr="00CB0DE0" w:rsidRDefault="001326D9" w:rsidP="002420C5">
            <w:r w:rsidRPr="00CB0DE0">
              <w:t xml:space="preserve">Public </w:t>
            </w:r>
            <w:r w:rsidR="004C0E33">
              <w:t>Organisation</w:t>
            </w:r>
          </w:p>
        </w:tc>
        <w:tc>
          <w:tcPr>
            <w:tcW w:w="1554" w:type="dxa"/>
          </w:tcPr>
          <w:p w14:paraId="32EF9690" w14:textId="77777777" w:rsidR="001326D9" w:rsidRPr="00CB0DE0" w:rsidRDefault="001326D9" w:rsidP="002420C5">
            <w:r w:rsidRPr="00CB0DE0">
              <w:t>1..1</w:t>
            </w:r>
          </w:p>
        </w:tc>
      </w:tr>
    </w:tbl>
    <w:p w14:paraId="6A9EF2E4" w14:textId="77777777" w:rsidR="001326D9" w:rsidRPr="00CB0DE0" w:rsidRDefault="001326D9" w:rsidP="00FD3360">
      <w:pPr>
        <w:pStyle w:val="Body"/>
      </w:pPr>
    </w:p>
    <w:p w14:paraId="169C00AD" w14:textId="77777777" w:rsidR="001326D9" w:rsidRPr="00CB0DE0" w:rsidRDefault="001326D9" w:rsidP="00FD3360">
      <w:pPr>
        <w:pStyle w:val="Body"/>
      </w:pPr>
    </w:p>
    <w:p w14:paraId="2B840B9E" w14:textId="1A1C5F65" w:rsidR="00A81B02" w:rsidRPr="00CB0DE0" w:rsidRDefault="00A81B02" w:rsidP="00B32E2D">
      <w:pPr>
        <w:pStyle w:val="Heading3"/>
      </w:pPr>
      <w:bookmarkStart w:id="80" w:name="_Toc2329838"/>
      <w:r w:rsidRPr="00CB0DE0">
        <w:t>Has Participation</w:t>
      </w:r>
      <w:bookmarkEnd w:id="80"/>
    </w:p>
    <w:p w14:paraId="03BE790E" w14:textId="570A965B" w:rsidR="00A81B02" w:rsidRPr="00CB0DE0" w:rsidRDefault="00A81B02" w:rsidP="00FD3360">
      <w:pPr>
        <w:pStyle w:val="Body"/>
      </w:pPr>
      <w:r w:rsidRPr="00CB0DE0">
        <w:t xml:space="preserve">The CPSV-AP defines the </w:t>
      </w:r>
      <w:r w:rsidR="00F647FC" w:rsidRPr="00CB0DE0">
        <w:t xml:space="preserve">two </w:t>
      </w:r>
      <w:r w:rsidRPr="00CB0DE0">
        <w:t>basic roles of Competent Authority</w:t>
      </w:r>
      <w:r w:rsidR="00F647FC" w:rsidRPr="00CB0DE0">
        <w:t xml:space="preserve"> and</w:t>
      </w:r>
      <w:r w:rsidRPr="00CB0DE0">
        <w:t xml:space="preserve"> Service Provider</w:t>
      </w:r>
      <w:r w:rsidR="00F647FC" w:rsidRPr="00CB0DE0">
        <w:t xml:space="preserve">, </w:t>
      </w:r>
      <w:r w:rsidRPr="00CB0DE0">
        <w:t xml:space="preserve">but this simple model can be extended if required using the Has Participation property that links to the Participation class (see section </w:t>
      </w:r>
      <w:r w:rsidRPr="00CB0DE0">
        <w:fldChar w:fldCharType="begin"/>
      </w:r>
      <w:r w:rsidRPr="00CB0DE0">
        <w:instrText xml:space="preserve"> REF _Ref451429530 \r \h </w:instrText>
      </w:r>
      <w:r w:rsidR="008E7980" w:rsidRPr="00CB0DE0">
        <w:instrText xml:space="preserve"> \* MERGEFORMAT </w:instrText>
      </w:r>
      <w:r w:rsidRPr="00CB0DE0">
        <w:fldChar w:fldCharType="separate"/>
      </w:r>
      <w:r w:rsidR="00346598">
        <w:t>3.6</w:t>
      </w:r>
      <w:r w:rsidRPr="00CB0DE0">
        <w:fldChar w:fldCharType="end"/>
      </w:r>
      <w:r w:rsidRPr="00CB0DE0">
        <w:t xml:space="preserve">). </w:t>
      </w:r>
    </w:p>
    <w:p w14:paraId="06FC1DB9" w14:textId="2DA2DE03" w:rsidR="001326D9" w:rsidRPr="00CB0DE0" w:rsidRDefault="001326D9" w:rsidP="00FD3360">
      <w:pPr>
        <w:pStyle w:val="Body"/>
      </w:pPr>
    </w:p>
    <w:tbl>
      <w:tblPr>
        <w:tblStyle w:val="TableGrid"/>
        <w:tblW w:w="0" w:type="auto"/>
        <w:tblLook w:val="04A0" w:firstRow="1" w:lastRow="0" w:firstColumn="1" w:lastColumn="0" w:noHBand="0" w:noVBand="1"/>
      </w:tblPr>
      <w:tblGrid>
        <w:gridCol w:w="2162"/>
        <w:gridCol w:w="2680"/>
        <w:gridCol w:w="2143"/>
        <w:gridCol w:w="1510"/>
      </w:tblGrid>
      <w:tr w:rsidR="001326D9" w:rsidRPr="00CB0DE0" w14:paraId="7BBB4588"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0185ED3" w14:textId="77777777" w:rsidR="001326D9" w:rsidRPr="00CB0DE0" w:rsidRDefault="001326D9" w:rsidP="002420C5">
            <w:r w:rsidRPr="00CB0DE0">
              <w:t>Property</w:t>
            </w:r>
          </w:p>
        </w:tc>
        <w:tc>
          <w:tcPr>
            <w:tcW w:w="3011" w:type="dxa"/>
          </w:tcPr>
          <w:p w14:paraId="11FA6FBD" w14:textId="77777777" w:rsidR="001326D9" w:rsidRPr="00CB0DE0" w:rsidRDefault="001326D9" w:rsidP="002420C5">
            <w:r w:rsidRPr="00CB0DE0">
              <w:t>URI</w:t>
            </w:r>
          </w:p>
        </w:tc>
        <w:tc>
          <w:tcPr>
            <w:tcW w:w="2551" w:type="dxa"/>
          </w:tcPr>
          <w:p w14:paraId="4F9D6A25" w14:textId="77777777" w:rsidR="001326D9" w:rsidRPr="00CB0DE0" w:rsidRDefault="001326D9" w:rsidP="002420C5">
            <w:r w:rsidRPr="00CB0DE0">
              <w:t>Range</w:t>
            </w:r>
          </w:p>
        </w:tc>
        <w:tc>
          <w:tcPr>
            <w:tcW w:w="1554" w:type="dxa"/>
          </w:tcPr>
          <w:p w14:paraId="64FDE807" w14:textId="77777777" w:rsidR="001326D9" w:rsidRPr="00CB0DE0" w:rsidRDefault="001326D9" w:rsidP="002420C5">
            <w:r w:rsidRPr="00CB0DE0">
              <w:t>Cardinality</w:t>
            </w:r>
          </w:p>
        </w:tc>
      </w:tr>
      <w:tr w:rsidR="001326D9" w:rsidRPr="00CB0DE0" w14:paraId="25FE7D3B" w14:textId="77777777" w:rsidTr="00A26E86">
        <w:tc>
          <w:tcPr>
            <w:tcW w:w="2371" w:type="dxa"/>
          </w:tcPr>
          <w:p w14:paraId="0FA1151A" w14:textId="5656848E" w:rsidR="001326D9" w:rsidRPr="00CB0DE0" w:rsidRDefault="00F160F4" w:rsidP="002420C5">
            <w:proofErr w:type="spellStart"/>
            <w:r>
              <w:t>has</w:t>
            </w:r>
            <w:r w:rsidR="001326D9" w:rsidRPr="00CB0DE0">
              <w:t>Participation</w:t>
            </w:r>
            <w:proofErr w:type="spellEnd"/>
          </w:p>
        </w:tc>
        <w:tc>
          <w:tcPr>
            <w:tcW w:w="3011" w:type="dxa"/>
          </w:tcPr>
          <w:p w14:paraId="31B33FD7" w14:textId="77777777" w:rsidR="001326D9" w:rsidRPr="00CB0DE0" w:rsidRDefault="001326D9" w:rsidP="002420C5">
            <w:proofErr w:type="spellStart"/>
            <w:r w:rsidRPr="00CB0DE0">
              <w:t>cv:hasParticipation</w:t>
            </w:r>
            <w:proofErr w:type="spellEnd"/>
          </w:p>
        </w:tc>
        <w:tc>
          <w:tcPr>
            <w:tcW w:w="2551" w:type="dxa"/>
          </w:tcPr>
          <w:p w14:paraId="44A4FA31" w14:textId="77777777" w:rsidR="001326D9" w:rsidRPr="00CB0DE0" w:rsidRDefault="001326D9" w:rsidP="002420C5">
            <w:r w:rsidRPr="00CB0DE0">
              <w:t>Participation</w:t>
            </w:r>
          </w:p>
        </w:tc>
        <w:tc>
          <w:tcPr>
            <w:tcW w:w="1554" w:type="dxa"/>
          </w:tcPr>
          <w:p w14:paraId="081EF089" w14:textId="77777777" w:rsidR="001326D9" w:rsidRPr="00CB0DE0" w:rsidRDefault="001326D9" w:rsidP="002420C5">
            <w:r w:rsidRPr="00CB0DE0">
              <w:t>0..n</w:t>
            </w:r>
          </w:p>
        </w:tc>
      </w:tr>
    </w:tbl>
    <w:p w14:paraId="769783A9" w14:textId="77777777" w:rsidR="001326D9" w:rsidRPr="00CB0DE0" w:rsidRDefault="001326D9" w:rsidP="00FD3360">
      <w:pPr>
        <w:pStyle w:val="Body"/>
      </w:pPr>
    </w:p>
    <w:p w14:paraId="3D36BA98" w14:textId="227D64D5" w:rsidR="00A81B02" w:rsidRPr="00CB0DE0" w:rsidRDefault="00A81B02" w:rsidP="00B32E2D">
      <w:pPr>
        <w:pStyle w:val="Heading3"/>
        <w:rPr>
          <w:lang w:eastAsia="en-GB"/>
        </w:rPr>
      </w:pPr>
      <w:bookmarkStart w:id="81" w:name="_Toc2329839"/>
      <w:r w:rsidRPr="00CB0DE0">
        <w:t>Has Input</w:t>
      </w:r>
      <w:bookmarkEnd w:id="81"/>
    </w:p>
    <w:p w14:paraId="77A12F02" w14:textId="75AD531B" w:rsidR="00A81B02" w:rsidRPr="00CB0DE0" w:rsidRDefault="00A81B02" w:rsidP="00FD3360">
      <w:pPr>
        <w:pStyle w:val="Body"/>
      </w:pPr>
      <w:r w:rsidRPr="00CB0DE0">
        <w:t xml:space="preserve">The Has Input property links a Public Service to one or more instances of the Evidence class (see section </w:t>
      </w:r>
      <w:r w:rsidRPr="00CB0DE0">
        <w:fldChar w:fldCharType="begin"/>
      </w:r>
      <w:r w:rsidRPr="00CB0DE0">
        <w:instrText xml:space="preserve"> REF _Ref404783202 \r \h  \* MERGEFORMAT </w:instrText>
      </w:r>
      <w:r w:rsidRPr="00CB0DE0">
        <w:fldChar w:fldCharType="separate"/>
      </w:r>
      <w:r w:rsidR="00346598">
        <w:t>3.9</w:t>
      </w:r>
      <w:r w:rsidRPr="00CB0DE0">
        <w:fldChar w:fldCharType="end"/>
      </w:r>
      <w:r w:rsidRPr="00CB0DE0">
        <w:t xml:space="preserve">). A specific Public Service may require the presence of certain pieces of Evidence in order to be delivered. If the evidence required to make use of a service varies according to the channel through which it is accessed, then Has Input should be at the level of the Channel (section </w:t>
      </w:r>
      <w:r w:rsidRPr="00CB0DE0">
        <w:fldChar w:fldCharType="begin"/>
      </w:r>
      <w:r w:rsidRPr="00CB0DE0">
        <w:instrText xml:space="preserve"> REF _Ref455562005 \r \h </w:instrText>
      </w:r>
      <w:r w:rsidR="008E7980" w:rsidRPr="00CB0DE0">
        <w:instrText xml:space="preserve"> \* MERGEFORMAT </w:instrText>
      </w:r>
      <w:r w:rsidRPr="00CB0DE0">
        <w:fldChar w:fldCharType="separate"/>
      </w:r>
      <w:r w:rsidR="00346598">
        <w:t>3.12.4</w:t>
      </w:r>
      <w:r w:rsidRPr="00CB0DE0">
        <w:fldChar w:fldCharType="end"/>
      </w:r>
      <w:r w:rsidRPr="00CB0DE0">
        <w:t>).</w:t>
      </w:r>
    </w:p>
    <w:p w14:paraId="015CC627" w14:textId="727BD70D" w:rsidR="001326D9" w:rsidRPr="00CB0DE0" w:rsidRDefault="001326D9" w:rsidP="00FD3360">
      <w:pPr>
        <w:pStyle w:val="Body"/>
      </w:pPr>
    </w:p>
    <w:tbl>
      <w:tblPr>
        <w:tblStyle w:val="TableGrid"/>
        <w:tblW w:w="0" w:type="auto"/>
        <w:tblLook w:val="04A0" w:firstRow="1" w:lastRow="0" w:firstColumn="1" w:lastColumn="0" w:noHBand="0" w:noVBand="1"/>
      </w:tblPr>
      <w:tblGrid>
        <w:gridCol w:w="2086"/>
        <w:gridCol w:w="2681"/>
        <w:gridCol w:w="2202"/>
        <w:gridCol w:w="1526"/>
      </w:tblGrid>
      <w:tr w:rsidR="001326D9" w:rsidRPr="00CB0DE0" w14:paraId="229573A5"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3FF3BA4" w14:textId="77777777" w:rsidR="001326D9" w:rsidRPr="00CB0DE0" w:rsidRDefault="001326D9" w:rsidP="002420C5">
            <w:r w:rsidRPr="00CB0DE0">
              <w:t>Property</w:t>
            </w:r>
          </w:p>
        </w:tc>
        <w:tc>
          <w:tcPr>
            <w:tcW w:w="3011" w:type="dxa"/>
          </w:tcPr>
          <w:p w14:paraId="719FADE2" w14:textId="77777777" w:rsidR="001326D9" w:rsidRPr="00CB0DE0" w:rsidRDefault="001326D9" w:rsidP="002420C5">
            <w:r w:rsidRPr="00CB0DE0">
              <w:t>URI</w:t>
            </w:r>
          </w:p>
        </w:tc>
        <w:tc>
          <w:tcPr>
            <w:tcW w:w="2551" w:type="dxa"/>
          </w:tcPr>
          <w:p w14:paraId="15DEB6DB" w14:textId="77777777" w:rsidR="001326D9" w:rsidRPr="00CB0DE0" w:rsidRDefault="001326D9" w:rsidP="002420C5">
            <w:r w:rsidRPr="00CB0DE0">
              <w:t>Range</w:t>
            </w:r>
          </w:p>
        </w:tc>
        <w:tc>
          <w:tcPr>
            <w:tcW w:w="1554" w:type="dxa"/>
          </w:tcPr>
          <w:p w14:paraId="1C19BDDC" w14:textId="77777777" w:rsidR="001326D9" w:rsidRPr="00CB0DE0" w:rsidRDefault="001326D9" w:rsidP="002420C5">
            <w:r w:rsidRPr="00CB0DE0">
              <w:t>Cardinality</w:t>
            </w:r>
          </w:p>
        </w:tc>
      </w:tr>
      <w:tr w:rsidR="001326D9" w:rsidRPr="00CB0DE0" w14:paraId="45DFA6E6" w14:textId="77777777" w:rsidTr="00A26E86">
        <w:tc>
          <w:tcPr>
            <w:tcW w:w="2371" w:type="dxa"/>
          </w:tcPr>
          <w:p w14:paraId="710BA17E" w14:textId="382B7980" w:rsidR="001326D9" w:rsidRPr="00CB0DE0" w:rsidRDefault="00F160F4" w:rsidP="002420C5">
            <w:proofErr w:type="spellStart"/>
            <w:r>
              <w:t>has</w:t>
            </w:r>
            <w:r w:rsidR="001326D9" w:rsidRPr="00CB0DE0">
              <w:t>Input</w:t>
            </w:r>
            <w:proofErr w:type="spellEnd"/>
          </w:p>
        </w:tc>
        <w:tc>
          <w:tcPr>
            <w:tcW w:w="3011" w:type="dxa"/>
          </w:tcPr>
          <w:p w14:paraId="663F48CC" w14:textId="77777777" w:rsidR="001326D9" w:rsidRPr="00CB0DE0" w:rsidRDefault="001326D9" w:rsidP="002420C5">
            <w:proofErr w:type="spellStart"/>
            <w:r w:rsidRPr="00CB0DE0">
              <w:t>cpsv:hasInput</w:t>
            </w:r>
            <w:proofErr w:type="spellEnd"/>
          </w:p>
        </w:tc>
        <w:tc>
          <w:tcPr>
            <w:tcW w:w="2551" w:type="dxa"/>
          </w:tcPr>
          <w:p w14:paraId="24D8ABC7" w14:textId="77777777" w:rsidR="001326D9" w:rsidRPr="00CB0DE0" w:rsidRDefault="001326D9" w:rsidP="002420C5">
            <w:r w:rsidRPr="00CB0DE0">
              <w:t>Evidence</w:t>
            </w:r>
          </w:p>
        </w:tc>
        <w:tc>
          <w:tcPr>
            <w:tcW w:w="1554" w:type="dxa"/>
          </w:tcPr>
          <w:p w14:paraId="2742B9D3" w14:textId="77777777" w:rsidR="001326D9" w:rsidRPr="00CB0DE0" w:rsidRDefault="001326D9" w:rsidP="002420C5">
            <w:r w:rsidRPr="00CB0DE0">
              <w:t>0..n</w:t>
            </w:r>
          </w:p>
        </w:tc>
      </w:tr>
    </w:tbl>
    <w:p w14:paraId="314C21F7" w14:textId="506A97BE" w:rsidR="000842D8" w:rsidRPr="00CB0DE0" w:rsidRDefault="000842D8" w:rsidP="00FD3360">
      <w:pPr>
        <w:pStyle w:val="Body"/>
      </w:pPr>
      <w:r w:rsidRPr="00CB0DE0">
        <w:tab/>
      </w:r>
    </w:p>
    <w:p w14:paraId="7D955F1A" w14:textId="69D4CEA1" w:rsidR="00A81B02" w:rsidRPr="00CB0DE0" w:rsidRDefault="00A81B02" w:rsidP="00B32E2D">
      <w:pPr>
        <w:pStyle w:val="Heading3"/>
        <w:rPr>
          <w:lang w:eastAsia="en-GB"/>
        </w:rPr>
      </w:pPr>
      <w:bookmarkStart w:id="82" w:name="_Toc2329840"/>
      <w:r w:rsidRPr="00CB0DE0">
        <w:rPr>
          <w:lang w:eastAsia="en-GB"/>
        </w:rPr>
        <w:t xml:space="preserve">Has </w:t>
      </w:r>
      <w:r w:rsidR="00157C9A">
        <w:rPr>
          <w:lang w:eastAsia="en-GB"/>
        </w:rPr>
        <w:t>Legal Resource</w:t>
      </w:r>
      <w:bookmarkEnd w:id="82"/>
    </w:p>
    <w:p w14:paraId="666E608E" w14:textId="71B1B37D" w:rsidR="00A81B02" w:rsidRPr="00CB0DE0" w:rsidRDefault="00A81B02" w:rsidP="00FD3360">
      <w:pPr>
        <w:pStyle w:val="Body"/>
      </w:pPr>
      <w:r w:rsidRPr="00CB0DE0">
        <w:t xml:space="preserve">The Has </w:t>
      </w:r>
      <w:r w:rsidR="00B227AD">
        <w:t>Legal Resource</w:t>
      </w:r>
      <w:r w:rsidRPr="00CB0DE0">
        <w:t xml:space="preserve"> property links a Public Service to a </w:t>
      </w:r>
      <w:r w:rsidR="00B227AD">
        <w:t>Legal Resource</w:t>
      </w:r>
      <w:r w:rsidRPr="00CB0DE0">
        <w:t xml:space="preserve">. It indicates the </w:t>
      </w:r>
      <w:r w:rsidR="00B227AD">
        <w:t>Legal Resource</w:t>
      </w:r>
      <w:r w:rsidRPr="00CB0DE0">
        <w:t xml:space="preserve"> (e.g. legislation) to which the Public Service relates, operates or has its legal basis.</w:t>
      </w:r>
    </w:p>
    <w:p w14:paraId="1A6E9145" w14:textId="517B1A04" w:rsidR="001326D9" w:rsidRPr="00CB0DE0" w:rsidRDefault="001326D9" w:rsidP="00FD3360">
      <w:pPr>
        <w:pStyle w:val="Body"/>
      </w:pPr>
    </w:p>
    <w:tbl>
      <w:tblPr>
        <w:tblStyle w:val="TableGrid"/>
        <w:tblW w:w="0" w:type="auto"/>
        <w:tblLook w:val="04A0" w:firstRow="1" w:lastRow="0" w:firstColumn="1" w:lastColumn="0" w:noHBand="0" w:noVBand="1"/>
      </w:tblPr>
      <w:tblGrid>
        <w:gridCol w:w="2238"/>
        <w:gridCol w:w="2725"/>
        <w:gridCol w:w="2022"/>
        <w:gridCol w:w="1510"/>
      </w:tblGrid>
      <w:tr w:rsidR="001326D9" w:rsidRPr="00CB0DE0" w14:paraId="03EF406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F6E6BD1" w14:textId="77777777" w:rsidR="001326D9" w:rsidRPr="00CB0DE0" w:rsidRDefault="001326D9" w:rsidP="002420C5">
            <w:r w:rsidRPr="00CB0DE0">
              <w:t>Property</w:t>
            </w:r>
          </w:p>
        </w:tc>
        <w:tc>
          <w:tcPr>
            <w:tcW w:w="3011" w:type="dxa"/>
          </w:tcPr>
          <w:p w14:paraId="6A2B0478" w14:textId="77777777" w:rsidR="001326D9" w:rsidRPr="00CB0DE0" w:rsidRDefault="001326D9" w:rsidP="002420C5">
            <w:r w:rsidRPr="00CB0DE0">
              <w:t>URI</w:t>
            </w:r>
          </w:p>
        </w:tc>
        <w:tc>
          <w:tcPr>
            <w:tcW w:w="2551" w:type="dxa"/>
          </w:tcPr>
          <w:p w14:paraId="0F575DBE" w14:textId="77777777" w:rsidR="001326D9" w:rsidRPr="00CB0DE0" w:rsidRDefault="001326D9" w:rsidP="002420C5">
            <w:r w:rsidRPr="00CB0DE0">
              <w:t>Range</w:t>
            </w:r>
          </w:p>
        </w:tc>
        <w:tc>
          <w:tcPr>
            <w:tcW w:w="1554" w:type="dxa"/>
          </w:tcPr>
          <w:p w14:paraId="25B3F5F3" w14:textId="77777777" w:rsidR="001326D9" w:rsidRPr="00CB0DE0" w:rsidRDefault="001326D9" w:rsidP="002420C5">
            <w:r w:rsidRPr="00CB0DE0">
              <w:t>Cardinality</w:t>
            </w:r>
          </w:p>
        </w:tc>
      </w:tr>
      <w:tr w:rsidR="001326D9" w:rsidRPr="00CB0DE0" w14:paraId="41EBE36C" w14:textId="77777777" w:rsidTr="00A26E86">
        <w:tc>
          <w:tcPr>
            <w:tcW w:w="2371" w:type="dxa"/>
          </w:tcPr>
          <w:p w14:paraId="5FE3206C" w14:textId="69388D78" w:rsidR="001326D9" w:rsidRPr="00CB0DE0" w:rsidRDefault="00F160F4" w:rsidP="00F160F4">
            <w:proofErr w:type="spellStart"/>
            <w:r>
              <w:t>h</w:t>
            </w:r>
            <w:r w:rsidR="001326D9" w:rsidRPr="00CB0DE0">
              <w:t>as</w:t>
            </w:r>
            <w:r w:rsidR="00157C9A">
              <w:t>LegalResource</w:t>
            </w:r>
            <w:proofErr w:type="spellEnd"/>
          </w:p>
        </w:tc>
        <w:tc>
          <w:tcPr>
            <w:tcW w:w="3011" w:type="dxa"/>
          </w:tcPr>
          <w:p w14:paraId="275FAFE5" w14:textId="1C722E3B" w:rsidR="001326D9" w:rsidRPr="00CB0DE0" w:rsidRDefault="001326D9" w:rsidP="002420C5">
            <w:proofErr w:type="spellStart"/>
            <w:r w:rsidRPr="00CB0DE0">
              <w:t>cv:has</w:t>
            </w:r>
            <w:r w:rsidR="00157C9A">
              <w:t>LegalResouce</w:t>
            </w:r>
            <w:proofErr w:type="spellEnd"/>
          </w:p>
        </w:tc>
        <w:tc>
          <w:tcPr>
            <w:tcW w:w="2551" w:type="dxa"/>
          </w:tcPr>
          <w:p w14:paraId="1CEBA3CF" w14:textId="5ECAD0A3" w:rsidR="001326D9" w:rsidRPr="00CB0DE0" w:rsidRDefault="00157C9A" w:rsidP="002420C5">
            <w:r>
              <w:t>Legal Resource</w:t>
            </w:r>
          </w:p>
        </w:tc>
        <w:tc>
          <w:tcPr>
            <w:tcW w:w="1554" w:type="dxa"/>
          </w:tcPr>
          <w:p w14:paraId="16F7F7D8" w14:textId="77777777" w:rsidR="001326D9" w:rsidRPr="00CB0DE0" w:rsidRDefault="001326D9" w:rsidP="002420C5">
            <w:r w:rsidRPr="00CB0DE0">
              <w:t>0..n</w:t>
            </w:r>
          </w:p>
        </w:tc>
      </w:tr>
    </w:tbl>
    <w:p w14:paraId="6D68330B" w14:textId="77777777" w:rsidR="001326D9" w:rsidRPr="00CB0DE0" w:rsidRDefault="001326D9" w:rsidP="00FD3360">
      <w:pPr>
        <w:pStyle w:val="Body"/>
      </w:pPr>
    </w:p>
    <w:p w14:paraId="337B0805" w14:textId="69958A4E" w:rsidR="00A81B02" w:rsidRPr="00CB0DE0" w:rsidRDefault="00A81B02" w:rsidP="00B32E2D">
      <w:pPr>
        <w:pStyle w:val="Heading3"/>
        <w:rPr>
          <w:lang w:eastAsia="en-GB"/>
        </w:rPr>
      </w:pPr>
      <w:bookmarkStart w:id="83" w:name="_Toc2329841"/>
      <w:r w:rsidRPr="00CB0DE0">
        <w:t>Produce</w:t>
      </w:r>
      <w:r w:rsidRPr="00CB0DE0">
        <w:rPr>
          <w:lang w:eastAsia="en-GB"/>
        </w:rPr>
        <w:t>s</w:t>
      </w:r>
      <w:bookmarkEnd w:id="83"/>
    </w:p>
    <w:p w14:paraId="11EF78E4" w14:textId="3FA8F451" w:rsidR="00A81B02" w:rsidRPr="00CB0DE0" w:rsidRDefault="00A81B02" w:rsidP="00FD3360">
      <w:pPr>
        <w:pStyle w:val="Body"/>
      </w:pPr>
      <w:r w:rsidRPr="00CB0DE0">
        <w:t xml:space="preserve">The Produces property links a Public Service to one or more instances of the Output class (see section </w:t>
      </w:r>
      <w:r w:rsidRPr="00CB0DE0">
        <w:fldChar w:fldCharType="begin"/>
      </w:r>
      <w:r w:rsidRPr="00CB0DE0">
        <w:instrText xml:space="preserve"> REF _Ref404783245 \r \h  \* MERGEFORMAT </w:instrText>
      </w:r>
      <w:r w:rsidRPr="00CB0DE0">
        <w:fldChar w:fldCharType="separate"/>
      </w:r>
      <w:r w:rsidR="00346598">
        <w:t>3.10</w:t>
      </w:r>
      <w:r w:rsidRPr="00CB0DE0">
        <w:fldChar w:fldCharType="end"/>
      </w:r>
      <w:r w:rsidRPr="00CB0DE0">
        <w:t xml:space="preserve">), describing the actual result of executing a given Public </w:t>
      </w:r>
      <w:r w:rsidRPr="00CB0DE0">
        <w:lastRenderedPageBreak/>
        <w:t>Service. Outputs can be any resource, for instance a document, artefact or anything else being produced as a result of executing the Public Service.</w:t>
      </w:r>
    </w:p>
    <w:p w14:paraId="6AB04701" w14:textId="0AC3830B" w:rsidR="001326D9" w:rsidRPr="00CB0DE0" w:rsidRDefault="001326D9" w:rsidP="00FD3360">
      <w:pPr>
        <w:pStyle w:val="Body"/>
      </w:pPr>
    </w:p>
    <w:tbl>
      <w:tblPr>
        <w:tblStyle w:val="TableGrid"/>
        <w:tblW w:w="0" w:type="auto"/>
        <w:tblLook w:val="04A0" w:firstRow="1" w:lastRow="0" w:firstColumn="1" w:lastColumn="0" w:noHBand="0" w:noVBand="1"/>
      </w:tblPr>
      <w:tblGrid>
        <w:gridCol w:w="2097"/>
        <w:gridCol w:w="2699"/>
        <w:gridCol w:w="2172"/>
        <w:gridCol w:w="1527"/>
      </w:tblGrid>
      <w:tr w:rsidR="001326D9" w:rsidRPr="00CB0DE0" w14:paraId="67007E11"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3684BCA" w14:textId="77777777" w:rsidR="001326D9" w:rsidRPr="00CB0DE0" w:rsidRDefault="001326D9" w:rsidP="002420C5">
            <w:r w:rsidRPr="00CB0DE0">
              <w:t>Property</w:t>
            </w:r>
          </w:p>
        </w:tc>
        <w:tc>
          <w:tcPr>
            <w:tcW w:w="3011" w:type="dxa"/>
          </w:tcPr>
          <w:p w14:paraId="733053BB" w14:textId="77777777" w:rsidR="001326D9" w:rsidRPr="00CB0DE0" w:rsidRDefault="001326D9" w:rsidP="002420C5">
            <w:r w:rsidRPr="00CB0DE0">
              <w:t>URI</w:t>
            </w:r>
          </w:p>
        </w:tc>
        <w:tc>
          <w:tcPr>
            <w:tcW w:w="2551" w:type="dxa"/>
          </w:tcPr>
          <w:p w14:paraId="2009147D" w14:textId="77777777" w:rsidR="001326D9" w:rsidRPr="00CB0DE0" w:rsidRDefault="001326D9" w:rsidP="002420C5">
            <w:r w:rsidRPr="00CB0DE0">
              <w:t>Range</w:t>
            </w:r>
          </w:p>
        </w:tc>
        <w:tc>
          <w:tcPr>
            <w:tcW w:w="1554" w:type="dxa"/>
          </w:tcPr>
          <w:p w14:paraId="1763B416" w14:textId="77777777" w:rsidR="001326D9" w:rsidRPr="00CB0DE0" w:rsidRDefault="001326D9" w:rsidP="002420C5">
            <w:r w:rsidRPr="00CB0DE0">
              <w:t>Cardinality</w:t>
            </w:r>
          </w:p>
        </w:tc>
      </w:tr>
      <w:tr w:rsidR="001326D9" w:rsidRPr="00CB0DE0" w14:paraId="795CB1CE" w14:textId="77777777" w:rsidTr="00A26E86">
        <w:tc>
          <w:tcPr>
            <w:tcW w:w="2371" w:type="dxa"/>
          </w:tcPr>
          <w:p w14:paraId="7DAD7AD7" w14:textId="468474D3" w:rsidR="001326D9" w:rsidRPr="00CB0DE0" w:rsidRDefault="00F160F4" w:rsidP="00F160F4">
            <w:r>
              <w:t>p</w:t>
            </w:r>
            <w:r w:rsidR="001326D9" w:rsidRPr="00CB0DE0">
              <w:t>roduces</w:t>
            </w:r>
          </w:p>
        </w:tc>
        <w:tc>
          <w:tcPr>
            <w:tcW w:w="3011" w:type="dxa"/>
          </w:tcPr>
          <w:p w14:paraId="034E8212" w14:textId="77777777" w:rsidR="001326D9" w:rsidRPr="00CB0DE0" w:rsidRDefault="001326D9" w:rsidP="002420C5">
            <w:proofErr w:type="spellStart"/>
            <w:r w:rsidRPr="00CB0DE0">
              <w:t>cpsv:produces</w:t>
            </w:r>
            <w:proofErr w:type="spellEnd"/>
          </w:p>
        </w:tc>
        <w:tc>
          <w:tcPr>
            <w:tcW w:w="2551" w:type="dxa"/>
          </w:tcPr>
          <w:p w14:paraId="75E098AB" w14:textId="77777777" w:rsidR="001326D9" w:rsidRPr="00CB0DE0" w:rsidRDefault="001326D9" w:rsidP="002420C5">
            <w:r w:rsidRPr="00CB0DE0">
              <w:t>Output</w:t>
            </w:r>
          </w:p>
        </w:tc>
        <w:tc>
          <w:tcPr>
            <w:tcW w:w="1554" w:type="dxa"/>
          </w:tcPr>
          <w:p w14:paraId="444DD7CD" w14:textId="77777777" w:rsidR="001326D9" w:rsidRPr="00CB0DE0" w:rsidRDefault="001326D9" w:rsidP="002420C5">
            <w:r w:rsidRPr="00CB0DE0">
              <w:t>0..n</w:t>
            </w:r>
          </w:p>
        </w:tc>
      </w:tr>
    </w:tbl>
    <w:p w14:paraId="3F7BC864" w14:textId="77777777" w:rsidR="001326D9" w:rsidRPr="00CB0DE0" w:rsidRDefault="001326D9" w:rsidP="00FD3360">
      <w:pPr>
        <w:pStyle w:val="Body"/>
      </w:pPr>
    </w:p>
    <w:p w14:paraId="2AFD8AD6" w14:textId="28E7C295" w:rsidR="00A81B02" w:rsidRPr="00CB0DE0" w:rsidRDefault="00A81B02" w:rsidP="00B32E2D">
      <w:pPr>
        <w:pStyle w:val="Heading3"/>
        <w:rPr>
          <w:lang w:eastAsia="en-GB"/>
        </w:rPr>
      </w:pPr>
      <w:bookmarkStart w:id="84" w:name="_Toc2329842"/>
      <w:r w:rsidRPr="00CB0DE0">
        <w:rPr>
          <w:lang w:eastAsia="en-GB"/>
        </w:rPr>
        <w:t>Follows</w:t>
      </w:r>
      <w:bookmarkEnd w:id="84"/>
    </w:p>
    <w:p w14:paraId="5BC3FC92" w14:textId="77777777" w:rsidR="00A81B02" w:rsidRPr="00CB0DE0" w:rsidRDefault="00A81B02" w:rsidP="00FD3360">
      <w:pPr>
        <w:pStyle w:val="Body"/>
      </w:pPr>
      <w:r w:rsidRPr="00CB0DE0">
        <w:t xml:space="preserve">The </w:t>
      </w:r>
      <w:r w:rsidRPr="00CB0DE0">
        <w:rPr>
          <w:rFonts w:cs="Arial"/>
        </w:rPr>
        <w:t>follows</w:t>
      </w:r>
      <w:r w:rsidRPr="00CB0DE0">
        <w:t xml:space="preserve"> property links a Public Service to the Rule(s) under which it operates. The definition of the Rule class is very broad. In a typical case, the competent authority that provides the public service will also define the rules that will implement its own policies. The CPSV-AP is flexible to allow for significant variation in such a scenario.</w:t>
      </w:r>
    </w:p>
    <w:p w14:paraId="5E462AFB" w14:textId="6F69611A" w:rsidR="001326D9" w:rsidRPr="00CB0DE0" w:rsidRDefault="001326D9" w:rsidP="00FD3360">
      <w:pPr>
        <w:pStyle w:val="Body"/>
      </w:pPr>
    </w:p>
    <w:tbl>
      <w:tblPr>
        <w:tblStyle w:val="TableGrid"/>
        <w:tblW w:w="0" w:type="auto"/>
        <w:tblLook w:val="04A0" w:firstRow="1" w:lastRow="0" w:firstColumn="1" w:lastColumn="0" w:noHBand="0" w:noVBand="1"/>
      </w:tblPr>
      <w:tblGrid>
        <w:gridCol w:w="2110"/>
        <w:gridCol w:w="2666"/>
        <w:gridCol w:w="2191"/>
        <w:gridCol w:w="1528"/>
      </w:tblGrid>
      <w:tr w:rsidR="001326D9" w:rsidRPr="00CB0DE0" w14:paraId="3854390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52B5898" w14:textId="77777777" w:rsidR="001326D9" w:rsidRPr="00CB0DE0" w:rsidRDefault="001326D9" w:rsidP="002420C5">
            <w:r w:rsidRPr="00CB0DE0">
              <w:t>Property</w:t>
            </w:r>
          </w:p>
        </w:tc>
        <w:tc>
          <w:tcPr>
            <w:tcW w:w="3011" w:type="dxa"/>
          </w:tcPr>
          <w:p w14:paraId="4AF2A1F9" w14:textId="77777777" w:rsidR="001326D9" w:rsidRPr="00CB0DE0" w:rsidRDefault="001326D9" w:rsidP="002420C5">
            <w:r w:rsidRPr="00CB0DE0">
              <w:t>URI</w:t>
            </w:r>
          </w:p>
        </w:tc>
        <w:tc>
          <w:tcPr>
            <w:tcW w:w="2551" w:type="dxa"/>
          </w:tcPr>
          <w:p w14:paraId="593CB6BB" w14:textId="77777777" w:rsidR="001326D9" w:rsidRPr="00CB0DE0" w:rsidRDefault="001326D9" w:rsidP="002420C5">
            <w:r w:rsidRPr="00CB0DE0">
              <w:t>Range</w:t>
            </w:r>
          </w:p>
        </w:tc>
        <w:tc>
          <w:tcPr>
            <w:tcW w:w="1554" w:type="dxa"/>
          </w:tcPr>
          <w:p w14:paraId="093B05A5" w14:textId="77777777" w:rsidR="001326D9" w:rsidRPr="00CB0DE0" w:rsidRDefault="001326D9" w:rsidP="002420C5">
            <w:r w:rsidRPr="00CB0DE0">
              <w:t>Cardinality</w:t>
            </w:r>
          </w:p>
        </w:tc>
      </w:tr>
      <w:tr w:rsidR="001326D9" w:rsidRPr="00CB0DE0" w14:paraId="326FEBF1" w14:textId="77777777" w:rsidTr="00A26E86">
        <w:tc>
          <w:tcPr>
            <w:tcW w:w="2371" w:type="dxa"/>
          </w:tcPr>
          <w:p w14:paraId="09C35A47" w14:textId="1173E9C4" w:rsidR="001326D9" w:rsidRPr="00CB0DE0" w:rsidRDefault="00F160F4" w:rsidP="002420C5">
            <w:r>
              <w:t>f</w:t>
            </w:r>
            <w:r w:rsidR="001326D9" w:rsidRPr="00CB0DE0">
              <w:t>ollows</w:t>
            </w:r>
          </w:p>
        </w:tc>
        <w:tc>
          <w:tcPr>
            <w:tcW w:w="3011" w:type="dxa"/>
          </w:tcPr>
          <w:p w14:paraId="266B0706" w14:textId="77777777" w:rsidR="001326D9" w:rsidRPr="00CB0DE0" w:rsidRDefault="001326D9" w:rsidP="002420C5">
            <w:proofErr w:type="spellStart"/>
            <w:r w:rsidRPr="00CB0DE0">
              <w:t>cpsv:follows</w:t>
            </w:r>
            <w:proofErr w:type="spellEnd"/>
          </w:p>
        </w:tc>
        <w:tc>
          <w:tcPr>
            <w:tcW w:w="2551" w:type="dxa"/>
          </w:tcPr>
          <w:p w14:paraId="72F9319E" w14:textId="77777777" w:rsidR="001326D9" w:rsidRPr="00CB0DE0" w:rsidRDefault="001326D9" w:rsidP="002420C5">
            <w:r w:rsidRPr="00CB0DE0">
              <w:t>Rule</w:t>
            </w:r>
          </w:p>
        </w:tc>
        <w:tc>
          <w:tcPr>
            <w:tcW w:w="1554" w:type="dxa"/>
          </w:tcPr>
          <w:p w14:paraId="5CF15C54" w14:textId="77777777" w:rsidR="001326D9" w:rsidRPr="00CB0DE0" w:rsidRDefault="001326D9" w:rsidP="002420C5">
            <w:r w:rsidRPr="00CB0DE0">
              <w:t>0..n</w:t>
            </w:r>
          </w:p>
        </w:tc>
      </w:tr>
    </w:tbl>
    <w:p w14:paraId="26C1AF28" w14:textId="77777777" w:rsidR="001326D9" w:rsidRPr="00CB0DE0" w:rsidRDefault="001326D9" w:rsidP="00FD3360">
      <w:pPr>
        <w:pStyle w:val="Body"/>
      </w:pPr>
    </w:p>
    <w:p w14:paraId="08BD5C29" w14:textId="5E208559" w:rsidR="00A81B02" w:rsidRPr="00CB0DE0" w:rsidRDefault="00A81B02" w:rsidP="00B32E2D">
      <w:pPr>
        <w:pStyle w:val="Heading3"/>
        <w:rPr>
          <w:lang w:eastAsia="en-GB"/>
        </w:rPr>
      </w:pPr>
      <w:bookmarkStart w:id="85" w:name="_Ref465083165"/>
      <w:bookmarkStart w:id="86" w:name="_Ref465083463"/>
      <w:bookmarkStart w:id="87" w:name="_Ref466373404"/>
      <w:bookmarkStart w:id="88" w:name="_Toc2329843"/>
      <w:r w:rsidRPr="00CB0DE0">
        <w:rPr>
          <w:lang w:eastAsia="en-GB"/>
        </w:rPr>
        <w:t>Spatial</w:t>
      </w:r>
      <w:bookmarkEnd w:id="85"/>
      <w:bookmarkEnd w:id="86"/>
      <w:bookmarkEnd w:id="87"/>
      <w:bookmarkEnd w:id="88"/>
    </w:p>
    <w:p w14:paraId="638552AE" w14:textId="423B3348" w:rsidR="00A81B02" w:rsidRPr="00CB0DE0" w:rsidRDefault="00A81B02" w:rsidP="00FD3360">
      <w:pPr>
        <w:pStyle w:val="Body"/>
      </w:pPr>
      <w:r w:rsidRPr="00CB0DE0">
        <w:t xml:space="preserve">A Public Service is likely to be available only within a given area, typically the area covered by a particular public authority. </w:t>
      </w:r>
    </w:p>
    <w:p w14:paraId="0CC1C97C" w14:textId="77777777" w:rsidR="00A81B02" w:rsidRPr="00CB0DE0" w:rsidRDefault="00A81B02" w:rsidP="00FD3360">
      <w:pPr>
        <w:pStyle w:val="Body"/>
      </w:pPr>
    </w:p>
    <w:p w14:paraId="2BF2E8A1" w14:textId="2EC2AD7C" w:rsidR="00E81D70" w:rsidRPr="00CB0DE0" w:rsidRDefault="00A81B02" w:rsidP="00FD3360">
      <w:pPr>
        <w:pStyle w:val="Body"/>
      </w:pPr>
      <w:r w:rsidRPr="00CB0DE0">
        <w:t>A common usage of</w:t>
      </w:r>
      <w:r w:rsidR="00E81D70" w:rsidRPr="00CB0DE0">
        <w:t xml:space="preserve"> the</w:t>
      </w:r>
      <w:r w:rsidRPr="00CB0DE0">
        <w:t xml:space="preserve"> spatial </w:t>
      </w:r>
      <w:r w:rsidR="00E81D70" w:rsidRPr="00CB0DE0">
        <w:t xml:space="preserve">property </w:t>
      </w:r>
      <w:r w:rsidRPr="00CB0DE0">
        <w:t>will be to define the Administrative Territorial Unit(s) – typically a country or region – in which a Public Service is available. The Publications Office of the European Union offers a URI set</w:t>
      </w:r>
      <w:r w:rsidRPr="00CB0DE0">
        <w:rPr>
          <w:rStyle w:val="FootnoteReference"/>
        </w:rPr>
        <w:footnoteReference w:id="16"/>
      </w:r>
      <w:r w:rsidRPr="00CB0DE0">
        <w:t xml:space="preserve"> that is suitable for this purpose, e.g. Malta is identified by </w:t>
      </w:r>
      <w:hyperlink r:id="rId26" w:history="1">
        <w:r w:rsidRPr="00CB0DE0">
          <w:rPr>
            <w:rStyle w:val="Hyperlink"/>
          </w:rPr>
          <w:t>http://publications.europa.eu/resource/authority/atu/MLT</w:t>
        </w:r>
      </w:hyperlink>
      <w:r w:rsidRPr="00CB0DE0">
        <w:t>,</w:t>
      </w:r>
      <w:r w:rsidR="00E81D70" w:rsidRPr="00CB0DE0">
        <w:t xml:space="preserve"> </w:t>
      </w:r>
    </w:p>
    <w:p w14:paraId="296EA030" w14:textId="7D864602" w:rsidR="00A81B02" w:rsidRPr="00CB0DE0" w:rsidRDefault="00A81B02" w:rsidP="00FD3360">
      <w:pPr>
        <w:pStyle w:val="Body"/>
      </w:pPr>
      <w:r w:rsidRPr="00CB0DE0">
        <w:t xml:space="preserve">West Flanders by </w:t>
      </w:r>
      <w:hyperlink r:id="rId27" w:history="1">
        <w:r w:rsidRPr="00CB0DE0">
          <w:rPr>
            <w:rStyle w:val="Hyperlink"/>
          </w:rPr>
          <w:t>http://publications.europa.eu/resource/authority/atu/BEL_PR_WVL</w:t>
        </w:r>
      </w:hyperlink>
      <w:r w:rsidRPr="00CB0DE0">
        <w:t xml:space="preserve"> and so on. </w:t>
      </w:r>
    </w:p>
    <w:p w14:paraId="3AF37F2C" w14:textId="77777777" w:rsidR="00A81B02" w:rsidRPr="00CB0DE0" w:rsidRDefault="00A81B02" w:rsidP="00FD3360">
      <w:pPr>
        <w:pStyle w:val="Body"/>
      </w:pPr>
    </w:p>
    <w:p w14:paraId="2A629CC4" w14:textId="3F9AF645" w:rsidR="00A81B02" w:rsidRPr="00CB0DE0" w:rsidRDefault="00A81B02" w:rsidP="00FD3360">
      <w:pPr>
        <w:pStyle w:val="Body"/>
      </w:pPr>
      <w:r w:rsidRPr="00CB0DE0">
        <w:t>N.B. The</w:t>
      </w:r>
      <w:r w:rsidR="00E82C9F" w:rsidRPr="00CB0DE0">
        <w:t xml:space="preserve"> spatial </w:t>
      </w:r>
      <w:r w:rsidRPr="00CB0DE0">
        <w:t>restriction</w:t>
      </w:r>
      <w:r w:rsidR="00E82C9F" w:rsidRPr="00CB0DE0">
        <w:t xml:space="preserve"> is</w:t>
      </w:r>
      <w:r w:rsidRPr="00CB0DE0">
        <w:t xml:space="preserve"> not meant to be used to describe eligibility or the speed of operation of the service. These aspects will be covered by the Criterion class. </w:t>
      </w:r>
    </w:p>
    <w:p w14:paraId="578B27FE" w14:textId="04328CCC" w:rsidR="001326D9" w:rsidRPr="00CB0DE0" w:rsidRDefault="001326D9" w:rsidP="00FD3360">
      <w:pPr>
        <w:pStyle w:val="Body"/>
      </w:pPr>
    </w:p>
    <w:tbl>
      <w:tblPr>
        <w:tblStyle w:val="TableGrid"/>
        <w:tblW w:w="0" w:type="auto"/>
        <w:tblLook w:val="04A0" w:firstRow="1" w:lastRow="0" w:firstColumn="1" w:lastColumn="0" w:noHBand="0" w:noVBand="1"/>
      </w:tblPr>
      <w:tblGrid>
        <w:gridCol w:w="2114"/>
        <w:gridCol w:w="2630"/>
        <w:gridCol w:w="2223"/>
        <w:gridCol w:w="1528"/>
      </w:tblGrid>
      <w:tr w:rsidR="001326D9" w:rsidRPr="00CB0DE0" w14:paraId="709639E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5F66E60" w14:textId="77777777" w:rsidR="001326D9" w:rsidRPr="00CB0DE0" w:rsidRDefault="001326D9" w:rsidP="002420C5">
            <w:r w:rsidRPr="00CB0DE0">
              <w:t>Property</w:t>
            </w:r>
          </w:p>
        </w:tc>
        <w:tc>
          <w:tcPr>
            <w:tcW w:w="3011" w:type="dxa"/>
          </w:tcPr>
          <w:p w14:paraId="59F500BC" w14:textId="77777777" w:rsidR="001326D9" w:rsidRPr="00CB0DE0" w:rsidRDefault="001326D9" w:rsidP="002420C5">
            <w:r w:rsidRPr="00CB0DE0">
              <w:t>URI</w:t>
            </w:r>
          </w:p>
        </w:tc>
        <w:tc>
          <w:tcPr>
            <w:tcW w:w="2551" w:type="dxa"/>
          </w:tcPr>
          <w:p w14:paraId="272A1E6A" w14:textId="77777777" w:rsidR="001326D9" w:rsidRPr="00CB0DE0" w:rsidRDefault="001326D9" w:rsidP="002420C5">
            <w:r w:rsidRPr="00CB0DE0">
              <w:t>Range</w:t>
            </w:r>
          </w:p>
        </w:tc>
        <w:tc>
          <w:tcPr>
            <w:tcW w:w="1554" w:type="dxa"/>
          </w:tcPr>
          <w:p w14:paraId="15DD947D" w14:textId="77777777" w:rsidR="001326D9" w:rsidRPr="00CB0DE0" w:rsidRDefault="001326D9" w:rsidP="002420C5">
            <w:r w:rsidRPr="00CB0DE0">
              <w:t>Cardinality</w:t>
            </w:r>
          </w:p>
        </w:tc>
      </w:tr>
      <w:tr w:rsidR="001326D9" w:rsidRPr="00CB0DE0" w14:paraId="01DCD74A" w14:textId="77777777" w:rsidTr="00A26E86">
        <w:tc>
          <w:tcPr>
            <w:tcW w:w="2371" w:type="dxa"/>
          </w:tcPr>
          <w:p w14:paraId="117610E0" w14:textId="02ED1543" w:rsidR="001326D9" w:rsidRPr="00CB0DE0" w:rsidRDefault="00F160F4" w:rsidP="00F160F4">
            <w:r>
              <w:t>sp</w:t>
            </w:r>
            <w:r w:rsidR="001326D9" w:rsidRPr="00CB0DE0">
              <w:t>atial</w:t>
            </w:r>
          </w:p>
        </w:tc>
        <w:tc>
          <w:tcPr>
            <w:tcW w:w="3011" w:type="dxa"/>
          </w:tcPr>
          <w:p w14:paraId="79722209" w14:textId="77777777" w:rsidR="001326D9" w:rsidRPr="00CB0DE0" w:rsidRDefault="001326D9" w:rsidP="002420C5">
            <w:proofErr w:type="spellStart"/>
            <w:r w:rsidRPr="00CB0DE0">
              <w:t>dct:spatial</w:t>
            </w:r>
            <w:proofErr w:type="spellEnd"/>
          </w:p>
        </w:tc>
        <w:tc>
          <w:tcPr>
            <w:tcW w:w="2551" w:type="dxa"/>
          </w:tcPr>
          <w:p w14:paraId="2A90AA1C" w14:textId="57ED3780" w:rsidR="001326D9" w:rsidRPr="00CB0DE0" w:rsidRDefault="00090601" w:rsidP="002420C5">
            <w:r>
              <w:t>Location</w:t>
            </w:r>
          </w:p>
        </w:tc>
        <w:tc>
          <w:tcPr>
            <w:tcW w:w="1554" w:type="dxa"/>
          </w:tcPr>
          <w:p w14:paraId="0ADAAAF3" w14:textId="77777777" w:rsidR="001326D9" w:rsidRPr="00CB0DE0" w:rsidRDefault="001326D9" w:rsidP="002420C5">
            <w:r w:rsidRPr="00CB0DE0">
              <w:t>0..n</w:t>
            </w:r>
          </w:p>
        </w:tc>
      </w:tr>
    </w:tbl>
    <w:p w14:paraId="2B80B87E" w14:textId="77777777" w:rsidR="001326D9" w:rsidRPr="00CB0DE0" w:rsidRDefault="001326D9" w:rsidP="00FD3360">
      <w:pPr>
        <w:pStyle w:val="Body"/>
      </w:pPr>
    </w:p>
    <w:p w14:paraId="2424E69E" w14:textId="20A8A284" w:rsidR="00A81B02" w:rsidRPr="00CB0DE0" w:rsidRDefault="00A81B02" w:rsidP="00B32E2D">
      <w:pPr>
        <w:pStyle w:val="Heading3"/>
        <w:rPr>
          <w:lang w:eastAsia="en-GB"/>
        </w:rPr>
      </w:pPr>
      <w:bookmarkStart w:id="89" w:name="_Ref466649019"/>
      <w:bookmarkStart w:id="90" w:name="_Toc2329844"/>
      <w:r w:rsidRPr="00CB0DE0">
        <w:rPr>
          <w:lang w:eastAsia="en-GB"/>
        </w:rPr>
        <w:t>Has Contact Point</w:t>
      </w:r>
      <w:bookmarkEnd w:id="89"/>
      <w:bookmarkEnd w:id="90"/>
    </w:p>
    <w:p w14:paraId="36B005F4" w14:textId="006F6D1C" w:rsidR="00A81B02" w:rsidRPr="00CB0DE0" w:rsidRDefault="00A81B02" w:rsidP="00FD3360">
      <w:pPr>
        <w:pStyle w:val="Body"/>
        <w:rPr>
          <w:lang w:eastAsia="en-GB"/>
        </w:rPr>
      </w:pPr>
      <w:r w:rsidRPr="00CB0DE0">
        <w:rPr>
          <w:lang w:eastAsia="en-GB"/>
        </w:rPr>
        <w:t xml:space="preserve">A contact point for the service is almost always helpful. The value of this property, the contact information itself, should be provided using </w:t>
      </w:r>
      <w:proofErr w:type="spellStart"/>
      <w:proofErr w:type="gramStart"/>
      <w:r w:rsidR="00FE33CC" w:rsidRPr="00CB0DE0">
        <w:rPr>
          <w:lang w:eastAsia="en-GB"/>
        </w:rPr>
        <w:t>schema:ContactPoint</w:t>
      </w:r>
      <w:proofErr w:type="spellEnd"/>
      <w:proofErr w:type="gramEnd"/>
      <w:r w:rsidRPr="00CB0DE0">
        <w:rPr>
          <w:lang w:eastAsia="en-GB"/>
        </w:rPr>
        <w:t xml:space="preserve">. Note that the contact information should be relevant to the Public Service which may not be the same as contact information for the Competent Authority or any Participant. </w:t>
      </w:r>
    </w:p>
    <w:p w14:paraId="627C3DCC" w14:textId="55F7F015" w:rsidR="001326D9" w:rsidRPr="00CB0DE0" w:rsidRDefault="001326D9" w:rsidP="00FD3360">
      <w:pPr>
        <w:pStyle w:val="Body"/>
      </w:pPr>
    </w:p>
    <w:tbl>
      <w:tblPr>
        <w:tblStyle w:val="TableGrid"/>
        <w:tblW w:w="0" w:type="auto"/>
        <w:tblLook w:val="04A0" w:firstRow="1" w:lastRow="0" w:firstColumn="1" w:lastColumn="0" w:noHBand="0" w:noVBand="1"/>
      </w:tblPr>
      <w:tblGrid>
        <w:gridCol w:w="2199"/>
        <w:gridCol w:w="2734"/>
        <w:gridCol w:w="2046"/>
        <w:gridCol w:w="1516"/>
      </w:tblGrid>
      <w:tr w:rsidR="001326D9" w:rsidRPr="00CB0DE0" w14:paraId="643A1B7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14F43C9" w14:textId="77777777" w:rsidR="001326D9" w:rsidRPr="00CB0DE0" w:rsidRDefault="001326D9" w:rsidP="002420C5">
            <w:r w:rsidRPr="00CB0DE0">
              <w:t>Property</w:t>
            </w:r>
          </w:p>
        </w:tc>
        <w:tc>
          <w:tcPr>
            <w:tcW w:w="3011" w:type="dxa"/>
          </w:tcPr>
          <w:p w14:paraId="48E8443F" w14:textId="77777777" w:rsidR="001326D9" w:rsidRPr="00CB0DE0" w:rsidRDefault="001326D9" w:rsidP="002420C5">
            <w:r w:rsidRPr="00CB0DE0">
              <w:t>URI</w:t>
            </w:r>
          </w:p>
        </w:tc>
        <w:tc>
          <w:tcPr>
            <w:tcW w:w="2551" w:type="dxa"/>
          </w:tcPr>
          <w:p w14:paraId="118EF0A4" w14:textId="77777777" w:rsidR="001326D9" w:rsidRPr="00CB0DE0" w:rsidRDefault="001326D9" w:rsidP="002420C5">
            <w:r w:rsidRPr="00CB0DE0">
              <w:t>Range</w:t>
            </w:r>
          </w:p>
        </w:tc>
        <w:tc>
          <w:tcPr>
            <w:tcW w:w="1554" w:type="dxa"/>
          </w:tcPr>
          <w:p w14:paraId="33B28F8E" w14:textId="77777777" w:rsidR="001326D9" w:rsidRPr="00CB0DE0" w:rsidRDefault="001326D9" w:rsidP="002420C5">
            <w:r w:rsidRPr="00CB0DE0">
              <w:t>Cardinality</w:t>
            </w:r>
          </w:p>
        </w:tc>
      </w:tr>
      <w:tr w:rsidR="001326D9" w:rsidRPr="00CB0DE0" w14:paraId="3623981C" w14:textId="77777777" w:rsidTr="00A26E86">
        <w:tc>
          <w:tcPr>
            <w:tcW w:w="2371" w:type="dxa"/>
          </w:tcPr>
          <w:p w14:paraId="308AE5E5" w14:textId="296F508F" w:rsidR="001326D9" w:rsidRPr="00CB0DE0" w:rsidRDefault="00F160F4" w:rsidP="002420C5">
            <w:proofErr w:type="spellStart"/>
            <w:r>
              <w:t>hasContact</w:t>
            </w:r>
            <w:r w:rsidR="001326D9" w:rsidRPr="00CB0DE0">
              <w:t>Point</w:t>
            </w:r>
            <w:proofErr w:type="spellEnd"/>
          </w:p>
        </w:tc>
        <w:tc>
          <w:tcPr>
            <w:tcW w:w="3011" w:type="dxa"/>
          </w:tcPr>
          <w:p w14:paraId="5BA25C1B" w14:textId="77777777" w:rsidR="001326D9" w:rsidRPr="00CB0DE0" w:rsidRDefault="001326D9" w:rsidP="002420C5">
            <w:proofErr w:type="spellStart"/>
            <w:r w:rsidRPr="00CB0DE0">
              <w:t>cv:hasContactPoint</w:t>
            </w:r>
            <w:proofErr w:type="spellEnd"/>
          </w:p>
        </w:tc>
        <w:tc>
          <w:tcPr>
            <w:tcW w:w="2551" w:type="dxa"/>
          </w:tcPr>
          <w:p w14:paraId="7EB45072" w14:textId="77777777" w:rsidR="001326D9" w:rsidRPr="00CB0DE0" w:rsidRDefault="001326D9" w:rsidP="002420C5">
            <w:r w:rsidRPr="00CB0DE0">
              <w:t>Contact Point</w:t>
            </w:r>
          </w:p>
        </w:tc>
        <w:tc>
          <w:tcPr>
            <w:tcW w:w="1554" w:type="dxa"/>
          </w:tcPr>
          <w:p w14:paraId="667F210B" w14:textId="2473CE56" w:rsidR="001326D9" w:rsidRPr="00CB0DE0" w:rsidRDefault="001326D9" w:rsidP="002420C5">
            <w:r w:rsidRPr="00CB0DE0">
              <w:t>0..</w:t>
            </w:r>
            <w:r w:rsidR="00DA398E" w:rsidRPr="00CB0DE0">
              <w:t>n</w:t>
            </w:r>
          </w:p>
        </w:tc>
      </w:tr>
    </w:tbl>
    <w:p w14:paraId="72FFAF60" w14:textId="77777777" w:rsidR="001326D9" w:rsidRPr="00CB0DE0" w:rsidRDefault="001326D9" w:rsidP="00FD3360">
      <w:pPr>
        <w:pStyle w:val="Body"/>
      </w:pPr>
    </w:p>
    <w:p w14:paraId="19E13138" w14:textId="4DB985C4" w:rsidR="00A81B02" w:rsidRPr="00CB0DE0" w:rsidRDefault="00A81B02" w:rsidP="00B32E2D">
      <w:pPr>
        <w:pStyle w:val="Heading3"/>
        <w:rPr>
          <w:lang w:eastAsia="en-GB"/>
        </w:rPr>
      </w:pPr>
      <w:bookmarkStart w:id="91" w:name="_Toc2329845"/>
      <w:r w:rsidRPr="00CB0DE0">
        <w:lastRenderedPageBreak/>
        <w:t>Has Channel</w:t>
      </w:r>
      <w:bookmarkEnd w:id="91"/>
    </w:p>
    <w:p w14:paraId="6F29E112" w14:textId="6E700942" w:rsidR="00A81B02" w:rsidRPr="00CB0DE0" w:rsidRDefault="00A81B02" w:rsidP="00FD3360">
      <w:pPr>
        <w:pStyle w:val="Body"/>
      </w:pPr>
      <w:r w:rsidRPr="00CB0DE0">
        <w:t xml:space="preserve">This property links the Public Service to any Channel through which an Agent provides, uses or otherwise interacts with the Public Service, such as an online service, phone number or office. See section </w:t>
      </w:r>
      <w:r w:rsidRPr="00CB0DE0">
        <w:fldChar w:fldCharType="begin"/>
      </w:r>
      <w:r w:rsidRPr="00CB0DE0">
        <w:instrText xml:space="preserve"> REF _Ref451433829 \r \h </w:instrText>
      </w:r>
      <w:r w:rsidR="008E7980" w:rsidRPr="00CB0DE0">
        <w:instrText xml:space="preserve"> \* MERGEFORMAT </w:instrText>
      </w:r>
      <w:r w:rsidRPr="00CB0DE0">
        <w:fldChar w:fldCharType="separate"/>
      </w:r>
      <w:r w:rsidR="00346598">
        <w:t>3.12</w:t>
      </w:r>
      <w:r w:rsidRPr="00CB0DE0">
        <w:fldChar w:fldCharType="end"/>
      </w:r>
      <w:r w:rsidR="001326D9" w:rsidRPr="00CB0DE0">
        <w:t>.</w:t>
      </w:r>
    </w:p>
    <w:p w14:paraId="096BF8E5"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21"/>
        <w:gridCol w:w="2680"/>
        <w:gridCol w:w="2169"/>
        <w:gridCol w:w="1525"/>
      </w:tblGrid>
      <w:tr w:rsidR="001326D9" w:rsidRPr="00CB0DE0" w14:paraId="0BDF67C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383DD6F" w14:textId="77777777" w:rsidR="001326D9" w:rsidRPr="00CB0DE0" w:rsidRDefault="001326D9" w:rsidP="002420C5">
            <w:r w:rsidRPr="00CB0DE0">
              <w:t>Property</w:t>
            </w:r>
          </w:p>
        </w:tc>
        <w:tc>
          <w:tcPr>
            <w:tcW w:w="3011" w:type="dxa"/>
          </w:tcPr>
          <w:p w14:paraId="64D2B44D" w14:textId="77777777" w:rsidR="001326D9" w:rsidRPr="00CB0DE0" w:rsidRDefault="001326D9" w:rsidP="002420C5">
            <w:r w:rsidRPr="00CB0DE0">
              <w:t>URI</w:t>
            </w:r>
          </w:p>
        </w:tc>
        <w:tc>
          <w:tcPr>
            <w:tcW w:w="2551" w:type="dxa"/>
          </w:tcPr>
          <w:p w14:paraId="025BEB08" w14:textId="77777777" w:rsidR="001326D9" w:rsidRPr="00CB0DE0" w:rsidRDefault="001326D9" w:rsidP="002420C5">
            <w:r w:rsidRPr="00CB0DE0">
              <w:t>Range</w:t>
            </w:r>
          </w:p>
        </w:tc>
        <w:tc>
          <w:tcPr>
            <w:tcW w:w="1554" w:type="dxa"/>
          </w:tcPr>
          <w:p w14:paraId="1B544B74" w14:textId="77777777" w:rsidR="001326D9" w:rsidRPr="00CB0DE0" w:rsidRDefault="001326D9" w:rsidP="002420C5">
            <w:r w:rsidRPr="00CB0DE0">
              <w:t>Cardinality</w:t>
            </w:r>
          </w:p>
        </w:tc>
      </w:tr>
      <w:tr w:rsidR="001326D9" w:rsidRPr="00CB0DE0" w14:paraId="2F02A11D" w14:textId="77777777" w:rsidTr="00A26E86">
        <w:tc>
          <w:tcPr>
            <w:tcW w:w="2371" w:type="dxa"/>
          </w:tcPr>
          <w:p w14:paraId="3C31B4F6" w14:textId="72082B7B" w:rsidR="001326D9" w:rsidRPr="00CB0DE0" w:rsidRDefault="00F160F4" w:rsidP="00F160F4">
            <w:proofErr w:type="spellStart"/>
            <w:r>
              <w:t>has</w:t>
            </w:r>
            <w:r w:rsidR="001326D9" w:rsidRPr="00CB0DE0">
              <w:t>Channel</w:t>
            </w:r>
            <w:proofErr w:type="spellEnd"/>
          </w:p>
        </w:tc>
        <w:tc>
          <w:tcPr>
            <w:tcW w:w="3011" w:type="dxa"/>
          </w:tcPr>
          <w:p w14:paraId="59F81D3A" w14:textId="77777777" w:rsidR="001326D9" w:rsidRPr="00CB0DE0" w:rsidRDefault="001326D9" w:rsidP="002420C5">
            <w:proofErr w:type="spellStart"/>
            <w:r w:rsidRPr="00CB0DE0">
              <w:t>cv:hasChannel</w:t>
            </w:r>
            <w:proofErr w:type="spellEnd"/>
          </w:p>
        </w:tc>
        <w:tc>
          <w:tcPr>
            <w:tcW w:w="2551" w:type="dxa"/>
          </w:tcPr>
          <w:p w14:paraId="1E862E70" w14:textId="77777777" w:rsidR="001326D9" w:rsidRPr="00CB0DE0" w:rsidRDefault="001326D9" w:rsidP="002420C5">
            <w:r w:rsidRPr="00CB0DE0">
              <w:t>Channel</w:t>
            </w:r>
          </w:p>
        </w:tc>
        <w:tc>
          <w:tcPr>
            <w:tcW w:w="1554" w:type="dxa"/>
          </w:tcPr>
          <w:p w14:paraId="1CB0358A" w14:textId="77777777" w:rsidR="001326D9" w:rsidRPr="00CB0DE0" w:rsidRDefault="001326D9" w:rsidP="002420C5">
            <w:r w:rsidRPr="00CB0DE0">
              <w:t>0..n</w:t>
            </w:r>
          </w:p>
        </w:tc>
      </w:tr>
    </w:tbl>
    <w:p w14:paraId="558D72AE" w14:textId="77777777" w:rsidR="001326D9" w:rsidRPr="00CB0DE0" w:rsidRDefault="001326D9" w:rsidP="00FD3360">
      <w:pPr>
        <w:pStyle w:val="Body"/>
      </w:pPr>
    </w:p>
    <w:p w14:paraId="34AC646E" w14:textId="614D8BB1" w:rsidR="00A81B02" w:rsidRPr="00CB0DE0" w:rsidRDefault="00A81B02" w:rsidP="00B32E2D">
      <w:pPr>
        <w:pStyle w:val="Heading3"/>
        <w:rPr>
          <w:lang w:eastAsia="en-GB"/>
        </w:rPr>
      </w:pPr>
      <w:bookmarkStart w:id="92" w:name="_Ref465083067"/>
      <w:bookmarkStart w:id="93" w:name="_Ref466649573"/>
      <w:bookmarkStart w:id="94" w:name="_Toc2329846"/>
      <w:r w:rsidRPr="00CB0DE0">
        <w:rPr>
          <w:lang w:eastAsia="en-GB"/>
        </w:rPr>
        <w:t>Processing time</w:t>
      </w:r>
      <w:bookmarkEnd w:id="92"/>
      <w:bookmarkEnd w:id="93"/>
      <w:bookmarkEnd w:id="94"/>
    </w:p>
    <w:p w14:paraId="246E8BB2" w14:textId="76F4E249" w:rsidR="00A81B02" w:rsidRPr="00CB0DE0" w:rsidRDefault="00A81B02" w:rsidP="00FD3360">
      <w:pPr>
        <w:pStyle w:val="Body"/>
        <w:rPr>
          <w:lang w:eastAsia="en-GB"/>
        </w:rPr>
      </w:pPr>
      <w:r w:rsidRPr="00CB0DE0">
        <w:t xml:space="preserve">The value of this property is the (estimated) time needed for executing a Public Service. </w:t>
      </w:r>
      <w:r w:rsidR="005C72C1" w:rsidRPr="00CB0DE0">
        <w:t>T</w:t>
      </w:r>
      <w:r w:rsidRPr="00CB0DE0">
        <w:rPr>
          <w:lang w:eastAsia="en-GB"/>
        </w:rPr>
        <w:t>he actual information is provided using the ISO8601 syntax for durations. Some examples are provided below:</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252"/>
        <w:gridCol w:w="4243"/>
      </w:tblGrid>
      <w:tr w:rsidR="00A81B02" w:rsidRPr="00CB0DE0" w14:paraId="47ECFA7A" w14:textId="77777777" w:rsidTr="00F473B3">
        <w:tc>
          <w:tcPr>
            <w:tcW w:w="4818" w:type="dxa"/>
            <w:shd w:val="clear" w:color="auto" w:fill="002395"/>
          </w:tcPr>
          <w:p w14:paraId="3FF1F219" w14:textId="77777777" w:rsidR="00A81B02" w:rsidRPr="00CB0DE0" w:rsidRDefault="00A81B02" w:rsidP="00FD3360">
            <w:pPr>
              <w:pStyle w:val="Body"/>
            </w:pPr>
            <w:r w:rsidRPr="00CB0DE0">
              <w:t>Duration</w:t>
            </w:r>
          </w:p>
        </w:tc>
        <w:tc>
          <w:tcPr>
            <w:tcW w:w="4819" w:type="dxa"/>
            <w:shd w:val="clear" w:color="auto" w:fill="002395"/>
          </w:tcPr>
          <w:p w14:paraId="3FE17908" w14:textId="77777777" w:rsidR="00A81B02" w:rsidRPr="00CB0DE0" w:rsidRDefault="00A81B02" w:rsidP="00FD3360">
            <w:pPr>
              <w:pStyle w:val="Body"/>
            </w:pPr>
            <w:r w:rsidRPr="00CB0DE0">
              <w:t>Syntax</w:t>
            </w:r>
          </w:p>
        </w:tc>
      </w:tr>
      <w:tr w:rsidR="00A81B02" w:rsidRPr="00CB0DE0" w14:paraId="0BAE18AA" w14:textId="77777777" w:rsidTr="00F473B3">
        <w:tc>
          <w:tcPr>
            <w:tcW w:w="4818" w:type="dxa"/>
            <w:shd w:val="clear" w:color="auto" w:fill="F2F2F2"/>
          </w:tcPr>
          <w:p w14:paraId="6951FA9A" w14:textId="77777777" w:rsidR="00A81B02" w:rsidRPr="00CB0DE0" w:rsidRDefault="00A81B02" w:rsidP="00FD3360">
            <w:pPr>
              <w:pStyle w:val="Body"/>
            </w:pPr>
            <w:r w:rsidRPr="00CB0DE0">
              <w:t>5 years</w:t>
            </w:r>
          </w:p>
        </w:tc>
        <w:tc>
          <w:tcPr>
            <w:tcW w:w="4819" w:type="dxa"/>
            <w:shd w:val="clear" w:color="auto" w:fill="F2F2F2"/>
          </w:tcPr>
          <w:p w14:paraId="0907CF73" w14:textId="77777777" w:rsidR="00A81B02" w:rsidRPr="00CB0DE0" w:rsidRDefault="00A81B02" w:rsidP="00FD3360">
            <w:pPr>
              <w:pStyle w:val="Body"/>
            </w:pPr>
            <w:r w:rsidRPr="00CB0DE0">
              <w:t>P5Y</w:t>
            </w:r>
          </w:p>
        </w:tc>
      </w:tr>
      <w:tr w:rsidR="00A81B02" w:rsidRPr="00CB0DE0" w14:paraId="3CC194EB" w14:textId="77777777" w:rsidTr="00F473B3">
        <w:tc>
          <w:tcPr>
            <w:tcW w:w="4818" w:type="dxa"/>
            <w:shd w:val="clear" w:color="auto" w:fill="F2F2F2"/>
          </w:tcPr>
          <w:p w14:paraId="30F4F9D7" w14:textId="77777777" w:rsidR="00A81B02" w:rsidRPr="00CB0DE0" w:rsidRDefault="00A81B02" w:rsidP="00FD3360">
            <w:pPr>
              <w:pStyle w:val="Body"/>
            </w:pPr>
            <w:r w:rsidRPr="00CB0DE0">
              <w:t>1 month</w:t>
            </w:r>
          </w:p>
        </w:tc>
        <w:tc>
          <w:tcPr>
            <w:tcW w:w="4819" w:type="dxa"/>
            <w:shd w:val="clear" w:color="auto" w:fill="F2F2F2"/>
          </w:tcPr>
          <w:p w14:paraId="41217CE8" w14:textId="77777777" w:rsidR="00A81B02" w:rsidRPr="00CB0DE0" w:rsidRDefault="00A81B02" w:rsidP="00FD3360">
            <w:pPr>
              <w:pStyle w:val="Body"/>
            </w:pPr>
            <w:r w:rsidRPr="00CB0DE0">
              <w:t>P1M</w:t>
            </w:r>
          </w:p>
        </w:tc>
      </w:tr>
      <w:tr w:rsidR="00A81B02" w:rsidRPr="00CB0DE0" w14:paraId="590E1CD2" w14:textId="77777777" w:rsidTr="00F473B3">
        <w:tc>
          <w:tcPr>
            <w:tcW w:w="4818" w:type="dxa"/>
            <w:shd w:val="clear" w:color="auto" w:fill="F2F2F2"/>
          </w:tcPr>
          <w:p w14:paraId="697ABD88" w14:textId="77777777" w:rsidR="00A81B02" w:rsidRPr="00CB0DE0" w:rsidRDefault="00A81B02" w:rsidP="00FD3360">
            <w:pPr>
              <w:pStyle w:val="Body"/>
            </w:pPr>
            <w:r w:rsidRPr="00CB0DE0">
              <w:t>3 days</w:t>
            </w:r>
          </w:p>
        </w:tc>
        <w:tc>
          <w:tcPr>
            <w:tcW w:w="4819" w:type="dxa"/>
            <w:shd w:val="clear" w:color="auto" w:fill="F2F2F2"/>
          </w:tcPr>
          <w:p w14:paraId="24C5F328" w14:textId="77777777" w:rsidR="00A81B02" w:rsidRPr="00CB0DE0" w:rsidRDefault="00A81B02" w:rsidP="00FD3360">
            <w:pPr>
              <w:pStyle w:val="Body"/>
            </w:pPr>
            <w:r w:rsidRPr="00CB0DE0">
              <w:t>P3D</w:t>
            </w:r>
          </w:p>
        </w:tc>
      </w:tr>
      <w:tr w:rsidR="00A81B02" w:rsidRPr="00CB0DE0" w14:paraId="7B20698F" w14:textId="77777777" w:rsidTr="00F473B3">
        <w:tc>
          <w:tcPr>
            <w:tcW w:w="4818" w:type="dxa"/>
            <w:shd w:val="clear" w:color="auto" w:fill="F2F2F2"/>
          </w:tcPr>
          <w:p w14:paraId="0D749596" w14:textId="77777777" w:rsidR="00A81B02" w:rsidRPr="00CB0DE0" w:rsidRDefault="00A81B02" w:rsidP="00FD3360">
            <w:pPr>
              <w:pStyle w:val="Body"/>
            </w:pPr>
            <w:r w:rsidRPr="00CB0DE0">
              <w:t>2 days 4 hours</w:t>
            </w:r>
          </w:p>
        </w:tc>
        <w:tc>
          <w:tcPr>
            <w:tcW w:w="4819" w:type="dxa"/>
            <w:shd w:val="clear" w:color="auto" w:fill="F2F2F2"/>
          </w:tcPr>
          <w:p w14:paraId="4C9B412E" w14:textId="77777777" w:rsidR="00A81B02" w:rsidRPr="00CB0DE0" w:rsidRDefault="00A81B02" w:rsidP="00FD3360">
            <w:pPr>
              <w:pStyle w:val="Body"/>
            </w:pPr>
            <w:r w:rsidRPr="00CB0DE0">
              <w:t>P2DT4H</w:t>
            </w:r>
          </w:p>
        </w:tc>
      </w:tr>
    </w:tbl>
    <w:p w14:paraId="257E89B6" w14:textId="77777777" w:rsidR="00A81B02" w:rsidRPr="00CB0DE0" w:rsidRDefault="00A81B02" w:rsidP="00FD3360">
      <w:pPr>
        <w:pStyle w:val="Body"/>
      </w:pPr>
    </w:p>
    <w:p w14:paraId="0275E137" w14:textId="77777777" w:rsidR="00A81B02" w:rsidRPr="00CB0DE0" w:rsidRDefault="00A81B02" w:rsidP="00FD3360">
      <w:pPr>
        <w:pStyle w:val="Body"/>
      </w:pPr>
      <w:r w:rsidRPr="00CB0DE0">
        <w:t xml:space="preserve">Durations begin with an uppercase P followed by the number and the relevant designator, formally: </w:t>
      </w:r>
      <w:r w:rsidRPr="00CB0DE0">
        <w:rPr>
          <w:rFonts w:ascii="Arial" w:hAnsi="Arial"/>
          <w:color w:val="252525"/>
          <w:sz w:val="23"/>
          <w:szCs w:val="23"/>
          <w:shd w:val="clear" w:color="auto" w:fill="FFFFFF"/>
        </w:rPr>
        <w:t>P[n]Y[n]M[n]DT[n]H[n]M[n]S, where Y is for years, M for months etc. Note that d</w:t>
      </w:r>
      <w:r w:rsidRPr="00CB0DE0">
        <w:t xml:space="preserve">ays and times are separated by an uppercase T which also disambiguates M as meaning month (P2M means 2 months) or minute (PT2M means 2 minutes). Durations may also be defined as </w:t>
      </w:r>
      <w:proofErr w:type="gramStart"/>
      <w:r w:rsidRPr="00CB0DE0">
        <w:t>a number of</w:t>
      </w:r>
      <w:proofErr w:type="gramEnd"/>
      <w:r w:rsidRPr="00CB0DE0">
        <w:t xml:space="preserve"> weeks so P4W means 4 weeks. A full explanation is provided in the Wikipedia page</w:t>
      </w:r>
      <w:r w:rsidRPr="00CB0DE0">
        <w:rPr>
          <w:rStyle w:val="FootnoteReference"/>
        </w:rPr>
        <w:footnoteReference w:id="17"/>
      </w:r>
      <w:r w:rsidRPr="00CB0DE0">
        <w:t xml:space="preserve"> that references the official ISO standard</w:t>
      </w:r>
      <w:r w:rsidRPr="00CB0DE0">
        <w:rPr>
          <w:rStyle w:val="FootnoteReference"/>
        </w:rPr>
        <w:footnoteReference w:id="18"/>
      </w:r>
      <w:r w:rsidRPr="00CB0DE0">
        <w:t xml:space="preserve">. </w:t>
      </w:r>
    </w:p>
    <w:p w14:paraId="7F4DA323" w14:textId="77777777" w:rsidR="00A81B02" w:rsidRPr="00CB0DE0" w:rsidRDefault="00A81B02" w:rsidP="00FD3360">
      <w:pPr>
        <w:pStyle w:val="Body"/>
      </w:pPr>
    </w:p>
    <w:p w14:paraId="607883B4" w14:textId="77777777" w:rsidR="00A81B02" w:rsidRPr="00CB0DE0" w:rsidRDefault="00A81B02" w:rsidP="00FD3360">
      <w:pPr>
        <w:pStyle w:val="Body"/>
      </w:pPr>
      <w:r w:rsidRPr="00CB0DE0">
        <w:t>This approach is consistent with both schema.org and the W3C OWL Time Ontology.</w:t>
      </w:r>
    </w:p>
    <w:p w14:paraId="5BA11B0E" w14:textId="669E2466" w:rsidR="001326D9" w:rsidRPr="00CB0DE0" w:rsidRDefault="001326D9" w:rsidP="00FD3360">
      <w:pPr>
        <w:pStyle w:val="Body"/>
      </w:pPr>
    </w:p>
    <w:tbl>
      <w:tblPr>
        <w:tblStyle w:val="TableGrid"/>
        <w:tblW w:w="0" w:type="auto"/>
        <w:tblLook w:val="04A0" w:firstRow="1" w:lastRow="0" w:firstColumn="1" w:lastColumn="0" w:noHBand="0" w:noVBand="1"/>
      </w:tblPr>
      <w:tblGrid>
        <w:gridCol w:w="2181"/>
        <w:gridCol w:w="2716"/>
        <w:gridCol w:w="2081"/>
        <w:gridCol w:w="1517"/>
      </w:tblGrid>
      <w:tr w:rsidR="001326D9" w:rsidRPr="00CB0DE0" w14:paraId="17D3939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73950DA" w14:textId="77777777" w:rsidR="001326D9" w:rsidRPr="00CB0DE0" w:rsidRDefault="001326D9" w:rsidP="002420C5">
            <w:r w:rsidRPr="00CB0DE0">
              <w:t>Property</w:t>
            </w:r>
          </w:p>
        </w:tc>
        <w:tc>
          <w:tcPr>
            <w:tcW w:w="3011" w:type="dxa"/>
          </w:tcPr>
          <w:p w14:paraId="6CDFC583" w14:textId="77777777" w:rsidR="001326D9" w:rsidRPr="00CB0DE0" w:rsidRDefault="001326D9" w:rsidP="002420C5">
            <w:r w:rsidRPr="00CB0DE0">
              <w:t>URI</w:t>
            </w:r>
          </w:p>
        </w:tc>
        <w:tc>
          <w:tcPr>
            <w:tcW w:w="2551" w:type="dxa"/>
          </w:tcPr>
          <w:p w14:paraId="5FA9186A" w14:textId="77777777" w:rsidR="001326D9" w:rsidRPr="00CB0DE0" w:rsidRDefault="001326D9" w:rsidP="002420C5">
            <w:r w:rsidRPr="00CB0DE0">
              <w:t>Range</w:t>
            </w:r>
          </w:p>
        </w:tc>
        <w:tc>
          <w:tcPr>
            <w:tcW w:w="1554" w:type="dxa"/>
          </w:tcPr>
          <w:p w14:paraId="751A9503" w14:textId="77777777" w:rsidR="001326D9" w:rsidRPr="00CB0DE0" w:rsidRDefault="001326D9" w:rsidP="002420C5">
            <w:r w:rsidRPr="00CB0DE0">
              <w:t>Cardinality</w:t>
            </w:r>
          </w:p>
        </w:tc>
      </w:tr>
      <w:tr w:rsidR="001326D9" w:rsidRPr="00CB0DE0" w14:paraId="40AB0F13" w14:textId="77777777" w:rsidTr="00A26E86">
        <w:tc>
          <w:tcPr>
            <w:tcW w:w="2371" w:type="dxa"/>
          </w:tcPr>
          <w:p w14:paraId="60BE411B" w14:textId="30BAA647" w:rsidR="001326D9" w:rsidRPr="00CB0DE0" w:rsidRDefault="00F160F4" w:rsidP="002420C5">
            <w:proofErr w:type="spellStart"/>
            <w:r>
              <w:t>processing</w:t>
            </w:r>
            <w:r w:rsidR="001326D9" w:rsidRPr="00CB0DE0">
              <w:t>Time</w:t>
            </w:r>
            <w:proofErr w:type="spellEnd"/>
          </w:p>
        </w:tc>
        <w:tc>
          <w:tcPr>
            <w:tcW w:w="3011" w:type="dxa"/>
          </w:tcPr>
          <w:p w14:paraId="7DD49CA5" w14:textId="77777777" w:rsidR="001326D9" w:rsidRPr="00CB0DE0" w:rsidRDefault="001326D9" w:rsidP="002420C5">
            <w:proofErr w:type="spellStart"/>
            <w:r w:rsidRPr="00CB0DE0">
              <w:t>cv:processingTime</w:t>
            </w:r>
            <w:proofErr w:type="spellEnd"/>
          </w:p>
        </w:tc>
        <w:tc>
          <w:tcPr>
            <w:tcW w:w="2551" w:type="dxa"/>
          </w:tcPr>
          <w:p w14:paraId="608A5F19" w14:textId="0A15EBB1" w:rsidR="001326D9" w:rsidRPr="00CB0DE0" w:rsidRDefault="001919A8" w:rsidP="002420C5">
            <w:r w:rsidRPr="001919A8">
              <w:t>Duration</w:t>
            </w:r>
          </w:p>
        </w:tc>
        <w:tc>
          <w:tcPr>
            <w:tcW w:w="1554" w:type="dxa"/>
          </w:tcPr>
          <w:p w14:paraId="376F3758" w14:textId="77777777" w:rsidR="001326D9" w:rsidRPr="00CB0DE0" w:rsidRDefault="001326D9" w:rsidP="002420C5">
            <w:r w:rsidRPr="00CB0DE0">
              <w:t>0..1</w:t>
            </w:r>
          </w:p>
        </w:tc>
      </w:tr>
    </w:tbl>
    <w:p w14:paraId="1885F895" w14:textId="77777777" w:rsidR="001326D9" w:rsidRPr="00CB0DE0" w:rsidRDefault="001326D9" w:rsidP="00FD3360">
      <w:pPr>
        <w:pStyle w:val="Body"/>
      </w:pPr>
    </w:p>
    <w:p w14:paraId="0A618941" w14:textId="2B99F452" w:rsidR="00A81B02" w:rsidRPr="00CB0DE0" w:rsidRDefault="00A81B02" w:rsidP="00B32E2D">
      <w:pPr>
        <w:pStyle w:val="Heading3"/>
      </w:pPr>
      <w:bookmarkStart w:id="95" w:name="_Ref466649661"/>
      <w:bookmarkStart w:id="96" w:name="_Toc2329847"/>
      <w:r w:rsidRPr="00CB0DE0">
        <w:t>Has Cost</w:t>
      </w:r>
      <w:bookmarkEnd w:id="95"/>
      <w:bookmarkEnd w:id="96"/>
    </w:p>
    <w:p w14:paraId="5ADB3590" w14:textId="53C2E21C" w:rsidR="00A81B02" w:rsidRPr="00CB0DE0" w:rsidRDefault="00A81B02" w:rsidP="00FD3360">
      <w:pPr>
        <w:pStyle w:val="Bodywithskip"/>
      </w:pPr>
      <w:r w:rsidRPr="00CB0DE0">
        <w:t xml:space="preserve">The Has Cost property links a Public Service to one or more instances of the Cost class (see section </w:t>
      </w:r>
      <w:r w:rsidRPr="00CB0DE0">
        <w:fldChar w:fldCharType="begin"/>
      </w:r>
      <w:r w:rsidRPr="00CB0DE0">
        <w:instrText xml:space="preserve"> REF _Ref451440109 \r \h </w:instrText>
      </w:r>
      <w:r w:rsidR="008E7980" w:rsidRPr="00CB0DE0">
        <w:instrText xml:space="preserve"> \* MERGEFORMAT </w:instrText>
      </w:r>
      <w:r w:rsidRPr="00CB0DE0">
        <w:fldChar w:fldCharType="separate"/>
      </w:r>
      <w:r w:rsidR="00346598">
        <w:t>3.11</w:t>
      </w:r>
      <w:r w:rsidRPr="00CB0DE0">
        <w:fldChar w:fldCharType="end"/>
      </w:r>
      <w:r w:rsidRPr="00CB0DE0">
        <w:t xml:space="preserve">). It indicates the costs related to the execution of a </w:t>
      </w:r>
      <w:r w:rsidRPr="00CB0DE0">
        <w:rPr>
          <w:szCs w:val="20"/>
        </w:rPr>
        <w:t>Public Service</w:t>
      </w:r>
      <w:r w:rsidRPr="00CB0DE0">
        <w:t xml:space="preserve"> for the citizen or business related to the execution of the particular Public Service. </w:t>
      </w:r>
      <w:r w:rsidR="00DA1F69" w:rsidRPr="00CB0DE0">
        <w:t xml:space="preserve">Where the cost varies depending on the channel through which the service is accessed, it can be linked to the channel using the </w:t>
      </w:r>
      <w:r w:rsidR="00984A1E" w:rsidRPr="00CB0DE0">
        <w:t xml:space="preserve">If Accessed Through </w:t>
      </w:r>
      <w:r w:rsidR="00DA1F69" w:rsidRPr="00CB0DE0">
        <w:t>relationship</w:t>
      </w:r>
      <w:r w:rsidR="00984A1E" w:rsidRPr="00CB0DE0">
        <w:t xml:space="preserve"> (section </w:t>
      </w:r>
      <w:r w:rsidR="00984A1E" w:rsidRPr="00CB0DE0">
        <w:fldChar w:fldCharType="begin"/>
      </w:r>
      <w:r w:rsidR="00984A1E" w:rsidRPr="00CB0DE0">
        <w:instrText xml:space="preserve"> REF _Ref466650028 \r \h </w:instrText>
      </w:r>
      <w:r w:rsidR="008E7980" w:rsidRPr="00CB0DE0">
        <w:instrText xml:space="preserve"> \* MERGEFORMAT </w:instrText>
      </w:r>
      <w:r w:rsidR="00984A1E" w:rsidRPr="00CB0DE0">
        <w:fldChar w:fldCharType="separate"/>
      </w:r>
      <w:r w:rsidR="00346598">
        <w:t>3.11.6</w:t>
      </w:r>
      <w:r w:rsidR="00984A1E" w:rsidRPr="00CB0DE0">
        <w:fldChar w:fldCharType="end"/>
      </w:r>
      <w:r w:rsidR="00984A1E" w:rsidRPr="00CB0DE0">
        <w:t>)</w:t>
      </w:r>
      <w:r w:rsidR="00DA1F69" w:rsidRPr="00CB0DE0">
        <w:t>.</w:t>
      </w:r>
    </w:p>
    <w:p w14:paraId="710B652A" w14:textId="4892CF1D" w:rsidR="001326D9" w:rsidRPr="00CB0DE0" w:rsidRDefault="001326D9" w:rsidP="00FD3360">
      <w:pPr>
        <w:pStyle w:val="Body"/>
      </w:pPr>
    </w:p>
    <w:tbl>
      <w:tblPr>
        <w:tblStyle w:val="TableGrid"/>
        <w:tblW w:w="0" w:type="auto"/>
        <w:tblLook w:val="04A0" w:firstRow="1" w:lastRow="0" w:firstColumn="1" w:lastColumn="0" w:noHBand="0" w:noVBand="1"/>
      </w:tblPr>
      <w:tblGrid>
        <w:gridCol w:w="2118"/>
        <w:gridCol w:w="2648"/>
        <w:gridCol w:w="2200"/>
        <w:gridCol w:w="1529"/>
      </w:tblGrid>
      <w:tr w:rsidR="001326D9" w:rsidRPr="00CB0DE0" w14:paraId="2F9AE4A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D526A66" w14:textId="77777777" w:rsidR="001326D9" w:rsidRPr="00CB0DE0" w:rsidRDefault="001326D9" w:rsidP="002420C5">
            <w:r w:rsidRPr="00CB0DE0">
              <w:t>Property</w:t>
            </w:r>
          </w:p>
        </w:tc>
        <w:tc>
          <w:tcPr>
            <w:tcW w:w="3011" w:type="dxa"/>
          </w:tcPr>
          <w:p w14:paraId="7DC89083" w14:textId="77777777" w:rsidR="001326D9" w:rsidRPr="00CB0DE0" w:rsidRDefault="001326D9" w:rsidP="002420C5">
            <w:r w:rsidRPr="00CB0DE0">
              <w:t>URI</w:t>
            </w:r>
          </w:p>
        </w:tc>
        <w:tc>
          <w:tcPr>
            <w:tcW w:w="2551" w:type="dxa"/>
          </w:tcPr>
          <w:p w14:paraId="125CDA0B" w14:textId="77777777" w:rsidR="001326D9" w:rsidRPr="00CB0DE0" w:rsidRDefault="001326D9" w:rsidP="002420C5">
            <w:r w:rsidRPr="00CB0DE0">
              <w:t>Range</w:t>
            </w:r>
          </w:p>
        </w:tc>
        <w:tc>
          <w:tcPr>
            <w:tcW w:w="1554" w:type="dxa"/>
          </w:tcPr>
          <w:p w14:paraId="0F259391" w14:textId="77777777" w:rsidR="001326D9" w:rsidRPr="00CB0DE0" w:rsidRDefault="001326D9" w:rsidP="002420C5">
            <w:r w:rsidRPr="00CB0DE0">
              <w:t>Cardinality</w:t>
            </w:r>
          </w:p>
        </w:tc>
      </w:tr>
      <w:tr w:rsidR="001326D9" w:rsidRPr="00CB0DE0" w14:paraId="45BB447F" w14:textId="77777777" w:rsidTr="00A26E86">
        <w:tc>
          <w:tcPr>
            <w:tcW w:w="2371" w:type="dxa"/>
          </w:tcPr>
          <w:p w14:paraId="15EABFDB" w14:textId="57756653" w:rsidR="001326D9" w:rsidRPr="00CB0DE0" w:rsidRDefault="00F160F4" w:rsidP="002420C5">
            <w:proofErr w:type="spellStart"/>
            <w:r>
              <w:t>has</w:t>
            </w:r>
            <w:r w:rsidR="001326D9" w:rsidRPr="00CB0DE0">
              <w:t>Cost</w:t>
            </w:r>
            <w:proofErr w:type="spellEnd"/>
          </w:p>
        </w:tc>
        <w:tc>
          <w:tcPr>
            <w:tcW w:w="3011" w:type="dxa"/>
          </w:tcPr>
          <w:p w14:paraId="69CEEB41" w14:textId="77777777" w:rsidR="001326D9" w:rsidRPr="00CB0DE0" w:rsidRDefault="001326D9" w:rsidP="002420C5">
            <w:proofErr w:type="spellStart"/>
            <w:r w:rsidRPr="00CB0DE0">
              <w:t>cv:hasCost</w:t>
            </w:r>
            <w:proofErr w:type="spellEnd"/>
          </w:p>
        </w:tc>
        <w:tc>
          <w:tcPr>
            <w:tcW w:w="2551" w:type="dxa"/>
          </w:tcPr>
          <w:p w14:paraId="42240D61" w14:textId="77777777" w:rsidR="001326D9" w:rsidRPr="00CB0DE0" w:rsidRDefault="001326D9" w:rsidP="002420C5">
            <w:r w:rsidRPr="00CB0DE0">
              <w:t>Cost</w:t>
            </w:r>
          </w:p>
        </w:tc>
        <w:tc>
          <w:tcPr>
            <w:tcW w:w="1554" w:type="dxa"/>
          </w:tcPr>
          <w:p w14:paraId="7C222A3C" w14:textId="191A290E" w:rsidR="001326D9" w:rsidRPr="00CB0DE0" w:rsidRDefault="00B777B5" w:rsidP="002420C5">
            <w:r w:rsidRPr="00CB0DE0">
              <w:t>0..n</w:t>
            </w:r>
          </w:p>
        </w:tc>
      </w:tr>
    </w:tbl>
    <w:p w14:paraId="5CD0928B" w14:textId="1ED41AC4" w:rsidR="001326D9" w:rsidRDefault="001326D9" w:rsidP="00FD3360">
      <w:pPr>
        <w:pStyle w:val="Body"/>
      </w:pPr>
    </w:p>
    <w:p w14:paraId="4A1389D9" w14:textId="77777777" w:rsidR="00090601" w:rsidRPr="00CB0DE0" w:rsidRDefault="00090601" w:rsidP="00FD3360">
      <w:pPr>
        <w:pStyle w:val="Body"/>
      </w:pPr>
    </w:p>
    <w:p w14:paraId="3FA7FF8B" w14:textId="4CBF768D" w:rsidR="00B32E2D" w:rsidRPr="00CB0DE0" w:rsidRDefault="005B7C20" w:rsidP="00386D1C">
      <w:pPr>
        <w:pStyle w:val="Heading3"/>
      </w:pPr>
      <w:bookmarkStart w:id="97" w:name="_Toc2329848"/>
      <w:bookmarkStart w:id="98" w:name="_Ref466384189"/>
      <w:r w:rsidRPr="00CB0DE0">
        <w:t>Is Described At</w:t>
      </w:r>
      <w:bookmarkEnd w:id="97"/>
    </w:p>
    <w:p w14:paraId="46B5AE80" w14:textId="72F33FC0" w:rsidR="00B32E2D" w:rsidRPr="00CB0DE0" w:rsidRDefault="00B32E2D" w:rsidP="00B32E2D">
      <w:pPr>
        <w:rPr>
          <w:lang w:eastAsia="en-GB"/>
        </w:rPr>
      </w:pPr>
      <w:r w:rsidRPr="00CB0DE0">
        <w:t xml:space="preserve">The Is Described </w:t>
      </w:r>
      <w:r w:rsidR="005B7C20" w:rsidRPr="00CB0DE0">
        <w:t>At</w:t>
      </w:r>
      <w:r w:rsidRPr="00CB0DE0">
        <w:t xml:space="preserve"> property links a Public Service to </w:t>
      </w:r>
      <w:r w:rsidR="00B777B5" w:rsidRPr="00CB0DE0">
        <w:t>the</w:t>
      </w:r>
      <w:r w:rsidR="00FE49A3" w:rsidRPr="00CB0DE0">
        <w:t xml:space="preserve"> Public Service</w:t>
      </w:r>
      <w:r w:rsidR="00B777B5" w:rsidRPr="00CB0DE0">
        <w:t xml:space="preserve"> </w:t>
      </w:r>
      <w:r w:rsidR="00FE49A3" w:rsidRPr="00CB0DE0">
        <w:t>D</w:t>
      </w:r>
      <w:r w:rsidR="00B777B5" w:rsidRPr="00CB0DE0">
        <w:t>ataset</w:t>
      </w:r>
      <w:r w:rsidR="00FE49A3" w:rsidRPr="00CB0DE0">
        <w:t xml:space="preserve">(s) (see </w:t>
      </w:r>
      <w:r w:rsidR="00FE49A3" w:rsidRPr="00CB0DE0">
        <w:fldChar w:fldCharType="begin"/>
      </w:r>
      <w:r w:rsidR="00FE49A3" w:rsidRPr="00CB0DE0">
        <w:instrText xml:space="preserve"> REF _Ref477789418 \r \h </w:instrText>
      </w:r>
      <w:r w:rsidR="008E7980" w:rsidRPr="00CB0DE0">
        <w:instrText xml:space="preserve"> \* MERGEFORMAT </w:instrText>
      </w:r>
      <w:r w:rsidR="00FE49A3" w:rsidRPr="00CB0DE0">
        <w:fldChar w:fldCharType="separate"/>
      </w:r>
      <w:r w:rsidR="00346598">
        <w:t>3.6</w:t>
      </w:r>
      <w:r w:rsidR="00FE49A3" w:rsidRPr="00CB0DE0">
        <w:fldChar w:fldCharType="end"/>
      </w:r>
      <w:r w:rsidR="00FE49A3" w:rsidRPr="00CB0DE0">
        <w:t>)</w:t>
      </w:r>
      <w:r w:rsidR="00B777B5" w:rsidRPr="00CB0DE0">
        <w:t xml:space="preserve"> </w:t>
      </w:r>
      <w:r w:rsidR="00FE49A3" w:rsidRPr="00CB0DE0">
        <w:t>in which it is being described</w:t>
      </w:r>
      <w:r w:rsidRPr="00CB0DE0">
        <w:t xml:space="preserve"> (see section </w:t>
      </w:r>
      <w:r w:rsidRPr="00CB0DE0">
        <w:fldChar w:fldCharType="begin"/>
      </w:r>
      <w:r w:rsidRPr="00CB0DE0">
        <w:instrText xml:space="preserve"> REF _Ref477789418 \n \h </w:instrText>
      </w:r>
      <w:r w:rsidR="006C54BF" w:rsidRPr="00CB0DE0">
        <w:instrText xml:space="preserve"> \* MERGEFORMAT </w:instrText>
      </w:r>
      <w:r w:rsidRPr="00CB0DE0">
        <w:fldChar w:fldCharType="separate"/>
      </w:r>
      <w:r w:rsidR="00346598">
        <w:t>3.6</w:t>
      </w:r>
      <w:r w:rsidRPr="00CB0DE0">
        <w:fldChar w:fldCharType="end"/>
      </w:r>
      <w:r w:rsidR="00B777B5" w:rsidRPr="00CB0DE0">
        <w:t>)</w:t>
      </w:r>
      <w:r w:rsidRPr="00CB0DE0">
        <w:rPr>
          <w:lang w:eastAsia="en-GB"/>
        </w:rPr>
        <w:t xml:space="preserve">. </w:t>
      </w:r>
    </w:p>
    <w:p w14:paraId="7294D78D" w14:textId="77777777" w:rsidR="00B777B5" w:rsidRPr="00CB0DE0" w:rsidRDefault="00B777B5" w:rsidP="00B32E2D">
      <w:pPr>
        <w:rPr>
          <w:lang w:eastAsia="en-GB"/>
        </w:rPr>
      </w:pPr>
    </w:p>
    <w:tbl>
      <w:tblPr>
        <w:tblStyle w:val="TableGrid"/>
        <w:tblW w:w="0" w:type="auto"/>
        <w:tblLook w:val="04A0" w:firstRow="1" w:lastRow="0" w:firstColumn="1" w:lastColumn="0" w:noHBand="0" w:noVBand="1"/>
      </w:tblPr>
      <w:tblGrid>
        <w:gridCol w:w="2079"/>
        <w:gridCol w:w="2311"/>
        <w:gridCol w:w="2580"/>
        <w:gridCol w:w="1525"/>
      </w:tblGrid>
      <w:tr w:rsidR="00B777B5" w:rsidRPr="00CB0DE0" w14:paraId="2AF59195" w14:textId="77777777" w:rsidTr="00B777B5">
        <w:trPr>
          <w:cnfStyle w:val="100000000000" w:firstRow="1" w:lastRow="0" w:firstColumn="0" w:lastColumn="0" w:oddVBand="0" w:evenVBand="0" w:oddHBand="0" w:evenHBand="0" w:firstRowFirstColumn="0" w:firstRowLastColumn="0" w:lastRowFirstColumn="0" w:lastRowLastColumn="0"/>
        </w:trPr>
        <w:tc>
          <w:tcPr>
            <w:tcW w:w="2079" w:type="dxa"/>
          </w:tcPr>
          <w:p w14:paraId="66D5B052" w14:textId="77777777" w:rsidR="00B777B5" w:rsidRPr="00CB0DE0" w:rsidRDefault="00B777B5" w:rsidP="009032D5">
            <w:r w:rsidRPr="00CB0DE0">
              <w:t>Property</w:t>
            </w:r>
          </w:p>
        </w:tc>
        <w:tc>
          <w:tcPr>
            <w:tcW w:w="2311" w:type="dxa"/>
          </w:tcPr>
          <w:p w14:paraId="2EDA2FA7" w14:textId="77777777" w:rsidR="00B777B5" w:rsidRPr="00CB0DE0" w:rsidRDefault="00B777B5" w:rsidP="009032D5">
            <w:r w:rsidRPr="00CB0DE0">
              <w:t>URI</w:t>
            </w:r>
          </w:p>
        </w:tc>
        <w:tc>
          <w:tcPr>
            <w:tcW w:w="2580" w:type="dxa"/>
          </w:tcPr>
          <w:p w14:paraId="0362E8CC" w14:textId="77777777" w:rsidR="00B777B5" w:rsidRPr="00CB0DE0" w:rsidRDefault="00B777B5" w:rsidP="009032D5">
            <w:r w:rsidRPr="00CB0DE0">
              <w:t>Range</w:t>
            </w:r>
          </w:p>
        </w:tc>
        <w:tc>
          <w:tcPr>
            <w:tcW w:w="1525" w:type="dxa"/>
          </w:tcPr>
          <w:p w14:paraId="04898665" w14:textId="77777777" w:rsidR="00B777B5" w:rsidRPr="00CB0DE0" w:rsidRDefault="00B777B5" w:rsidP="009032D5">
            <w:r w:rsidRPr="00CB0DE0">
              <w:t>Cardinality</w:t>
            </w:r>
          </w:p>
        </w:tc>
      </w:tr>
      <w:tr w:rsidR="00B777B5" w:rsidRPr="00CB0DE0" w14:paraId="4F71AD11" w14:textId="77777777" w:rsidTr="00B777B5">
        <w:tc>
          <w:tcPr>
            <w:tcW w:w="2079" w:type="dxa"/>
          </w:tcPr>
          <w:p w14:paraId="29DEC025" w14:textId="03A3C07C" w:rsidR="00B777B5" w:rsidRPr="00CB0DE0" w:rsidRDefault="00F160F4" w:rsidP="009032D5">
            <w:proofErr w:type="spellStart"/>
            <w:r>
              <w:t>isDescribed</w:t>
            </w:r>
            <w:r w:rsidR="00B777B5" w:rsidRPr="00CB0DE0">
              <w:t>At</w:t>
            </w:r>
            <w:proofErr w:type="spellEnd"/>
          </w:p>
        </w:tc>
        <w:tc>
          <w:tcPr>
            <w:tcW w:w="2311" w:type="dxa"/>
          </w:tcPr>
          <w:p w14:paraId="617E1C10" w14:textId="6B2B2ABA" w:rsidR="00B777B5" w:rsidRPr="00CB0DE0" w:rsidRDefault="00B777B5" w:rsidP="009032D5">
            <w:proofErr w:type="spellStart"/>
            <w:r w:rsidRPr="00CB0DE0">
              <w:t>cv:isDescribedAt</w:t>
            </w:r>
            <w:proofErr w:type="spellEnd"/>
          </w:p>
        </w:tc>
        <w:tc>
          <w:tcPr>
            <w:tcW w:w="2580" w:type="dxa"/>
          </w:tcPr>
          <w:p w14:paraId="3E077CBC" w14:textId="262BFCD6" w:rsidR="00B777B5" w:rsidRPr="00CB0DE0" w:rsidRDefault="00B777B5" w:rsidP="009032D5">
            <w:r w:rsidRPr="00CB0DE0">
              <w:t>Public Service Dataset</w:t>
            </w:r>
          </w:p>
        </w:tc>
        <w:tc>
          <w:tcPr>
            <w:tcW w:w="1525" w:type="dxa"/>
          </w:tcPr>
          <w:p w14:paraId="404919DB" w14:textId="3B207DE2" w:rsidR="00B777B5" w:rsidRPr="00CB0DE0" w:rsidRDefault="00B777B5" w:rsidP="00D73764">
            <w:r w:rsidRPr="00CB0DE0">
              <w:t>0..</w:t>
            </w:r>
            <w:r w:rsidR="00D73764" w:rsidRPr="00CB0DE0">
              <w:t>n</w:t>
            </w:r>
          </w:p>
        </w:tc>
      </w:tr>
    </w:tbl>
    <w:p w14:paraId="17407FD7" w14:textId="17A353B2" w:rsidR="00090601" w:rsidRDefault="00090601" w:rsidP="00090601">
      <w:pPr>
        <w:pStyle w:val="Heading3"/>
      </w:pPr>
      <w:bookmarkStart w:id="99" w:name="_Ref517700889"/>
      <w:bookmarkStart w:id="100" w:name="_Toc2329849"/>
      <w:r>
        <w:t>Is Classified By</w:t>
      </w:r>
      <w:bookmarkEnd w:id="99"/>
      <w:bookmarkEnd w:id="100"/>
    </w:p>
    <w:p w14:paraId="1C9CD01A" w14:textId="01528A77" w:rsidR="00090601" w:rsidRDefault="00090601" w:rsidP="00090601">
      <w:r>
        <w:t>The Is Classified By property allows to classi</w:t>
      </w:r>
      <w:r w:rsidR="001C4978">
        <w:t>fy the Public Service with any C</w:t>
      </w:r>
      <w:r>
        <w:t>oncept</w:t>
      </w:r>
      <w:r w:rsidR="001C4978">
        <w:t xml:space="preserve"> (section </w:t>
      </w:r>
      <w:r w:rsidR="001C4978">
        <w:fldChar w:fldCharType="begin"/>
      </w:r>
      <w:r w:rsidR="001C4978">
        <w:instrText xml:space="preserve"> REF _Ref517701559 \r \h </w:instrText>
      </w:r>
      <w:r w:rsidR="001C4978">
        <w:fldChar w:fldCharType="separate"/>
      </w:r>
      <w:r w:rsidR="00346598">
        <w:t>3.19</w:t>
      </w:r>
      <w:r w:rsidR="001C4978">
        <w:fldChar w:fldCharType="end"/>
      </w:r>
      <w:r w:rsidR="001C4978">
        <w:t>)</w:t>
      </w:r>
      <w:r>
        <w:t xml:space="preserve">, other than those already foreseen and defined </w:t>
      </w:r>
      <w:proofErr w:type="spellStart"/>
      <w:r>
        <w:t>explicitely</w:t>
      </w:r>
      <w:proofErr w:type="spellEnd"/>
      <w:r>
        <w:t xml:space="preserve"> in the CPSV-AP (Thematic Area, Sector, …). It is a generic property which can be further specialised to make the classification explicit</w:t>
      </w:r>
      <w:r w:rsidR="00A00959">
        <w:t>, for instance for classifying public services according level of digitisation, type of audience …</w:t>
      </w:r>
    </w:p>
    <w:p w14:paraId="155F2E64" w14:textId="22754EDA" w:rsidR="00416E10" w:rsidRDefault="00416E10" w:rsidP="00090601"/>
    <w:p w14:paraId="095EBECA" w14:textId="6C0BBFD7" w:rsidR="00416E10" w:rsidRDefault="00416E10" w:rsidP="00090601">
      <w:r>
        <w:t xml:space="preserve">The </w:t>
      </w:r>
      <w:r w:rsidR="00D2516C">
        <w:t>C</w:t>
      </w:r>
      <w:r>
        <w:t xml:space="preserve">oncept is </w:t>
      </w:r>
      <w:r w:rsidR="001C4978">
        <w:t>at its turn related to a C</w:t>
      </w:r>
      <w:r>
        <w:t>ollection</w:t>
      </w:r>
      <w:r w:rsidR="001C4978">
        <w:t xml:space="preserve"> (section </w:t>
      </w:r>
      <w:r w:rsidR="001C4978">
        <w:fldChar w:fldCharType="begin"/>
      </w:r>
      <w:r w:rsidR="001C4978">
        <w:instrText xml:space="preserve"> REF _Ref517701039 \r \h </w:instrText>
      </w:r>
      <w:r w:rsidR="001C4978">
        <w:fldChar w:fldCharType="separate"/>
      </w:r>
      <w:r w:rsidR="00346598">
        <w:t>3.20</w:t>
      </w:r>
      <w:r w:rsidR="001C4978">
        <w:fldChar w:fldCharType="end"/>
      </w:r>
      <w:r w:rsidR="001C4978">
        <w:t>)</w:t>
      </w:r>
      <w:r>
        <w:t>, which groups the different concepts into a controlled vocabulary.</w:t>
      </w:r>
    </w:p>
    <w:p w14:paraId="0FA8571B" w14:textId="42A0EF62" w:rsidR="00090601" w:rsidRDefault="00090601" w:rsidP="00090601"/>
    <w:tbl>
      <w:tblPr>
        <w:tblStyle w:val="TableGrid"/>
        <w:tblW w:w="0" w:type="auto"/>
        <w:tblLook w:val="04A0" w:firstRow="1" w:lastRow="0" w:firstColumn="1" w:lastColumn="0" w:noHBand="0" w:noVBand="1"/>
      </w:tblPr>
      <w:tblGrid>
        <w:gridCol w:w="2079"/>
        <w:gridCol w:w="2311"/>
        <w:gridCol w:w="2580"/>
        <w:gridCol w:w="1525"/>
      </w:tblGrid>
      <w:tr w:rsidR="00090601" w:rsidRPr="00CB0DE0" w14:paraId="06631DEB" w14:textId="77777777" w:rsidTr="00D0193D">
        <w:trPr>
          <w:cnfStyle w:val="100000000000" w:firstRow="1" w:lastRow="0" w:firstColumn="0" w:lastColumn="0" w:oddVBand="0" w:evenVBand="0" w:oddHBand="0" w:evenHBand="0" w:firstRowFirstColumn="0" w:firstRowLastColumn="0" w:lastRowFirstColumn="0" w:lastRowLastColumn="0"/>
        </w:trPr>
        <w:tc>
          <w:tcPr>
            <w:tcW w:w="2079" w:type="dxa"/>
          </w:tcPr>
          <w:p w14:paraId="7A715F8E" w14:textId="77777777" w:rsidR="00090601" w:rsidRPr="00CB0DE0" w:rsidRDefault="00090601" w:rsidP="00D0193D">
            <w:r w:rsidRPr="00CB0DE0">
              <w:t>Property</w:t>
            </w:r>
          </w:p>
        </w:tc>
        <w:tc>
          <w:tcPr>
            <w:tcW w:w="2311" w:type="dxa"/>
          </w:tcPr>
          <w:p w14:paraId="6A6BCF5B" w14:textId="77777777" w:rsidR="00090601" w:rsidRPr="00CB0DE0" w:rsidRDefault="00090601" w:rsidP="00D0193D">
            <w:r w:rsidRPr="00CB0DE0">
              <w:t>URI</w:t>
            </w:r>
          </w:p>
        </w:tc>
        <w:tc>
          <w:tcPr>
            <w:tcW w:w="2580" w:type="dxa"/>
          </w:tcPr>
          <w:p w14:paraId="44FED12A" w14:textId="77777777" w:rsidR="00090601" w:rsidRPr="00CB0DE0" w:rsidRDefault="00090601" w:rsidP="00D0193D">
            <w:r w:rsidRPr="00CB0DE0">
              <w:t>Range</w:t>
            </w:r>
          </w:p>
        </w:tc>
        <w:tc>
          <w:tcPr>
            <w:tcW w:w="1525" w:type="dxa"/>
          </w:tcPr>
          <w:p w14:paraId="7EAB22CD" w14:textId="77777777" w:rsidR="00090601" w:rsidRPr="00CB0DE0" w:rsidRDefault="00090601" w:rsidP="00D0193D">
            <w:r w:rsidRPr="00CB0DE0">
              <w:t>Cardinality</w:t>
            </w:r>
          </w:p>
        </w:tc>
      </w:tr>
      <w:tr w:rsidR="00090601" w:rsidRPr="00CB0DE0" w14:paraId="19F03660" w14:textId="77777777" w:rsidTr="00D0193D">
        <w:tc>
          <w:tcPr>
            <w:tcW w:w="2079" w:type="dxa"/>
          </w:tcPr>
          <w:p w14:paraId="237F7533" w14:textId="0012FC2A" w:rsidR="00090601" w:rsidRPr="00CB0DE0" w:rsidRDefault="00090601" w:rsidP="00090601">
            <w:proofErr w:type="spellStart"/>
            <w:r>
              <w:t>isClassifiedBy</w:t>
            </w:r>
            <w:proofErr w:type="spellEnd"/>
          </w:p>
        </w:tc>
        <w:tc>
          <w:tcPr>
            <w:tcW w:w="2311" w:type="dxa"/>
          </w:tcPr>
          <w:p w14:paraId="6BBFDB2C" w14:textId="05F1BF50" w:rsidR="00090601" w:rsidRPr="00CB0DE0" w:rsidRDefault="00090601" w:rsidP="00090601">
            <w:proofErr w:type="spellStart"/>
            <w:r w:rsidRPr="00CB0DE0">
              <w:t>cv:is</w:t>
            </w:r>
            <w:r>
              <w:t>ClassifiedBy</w:t>
            </w:r>
            <w:proofErr w:type="spellEnd"/>
          </w:p>
        </w:tc>
        <w:tc>
          <w:tcPr>
            <w:tcW w:w="2580" w:type="dxa"/>
          </w:tcPr>
          <w:p w14:paraId="3A482949" w14:textId="091024DA" w:rsidR="00090601" w:rsidRPr="00CB0DE0" w:rsidRDefault="00090601" w:rsidP="00D0193D">
            <w:r>
              <w:t>Concept</w:t>
            </w:r>
          </w:p>
        </w:tc>
        <w:tc>
          <w:tcPr>
            <w:tcW w:w="1525" w:type="dxa"/>
          </w:tcPr>
          <w:p w14:paraId="7D64AA8F" w14:textId="77777777" w:rsidR="00090601" w:rsidRPr="00CB0DE0" w:rsidRDefault="00090601" w:rsidP="00D0193D">
            <w:r w:rsidRPr="00CB0DE0">
              <w:t>0..n</w:t>
            </w:r>
          </w:p>
        </w:tc>
      </w:tr>
    </w:tbl>
    <w:p w14:paraId="330C62F6" w14:textId="77777777" w:rsidR="00090601" w:rsidRPr="00090601" w:rsidRDefault="00090601" w:rsidP="00090601"/>
    <w:p w14:paraId="7C4C1E12" w14:textId="54388483" w:rsidR="00860245" w:rsidRPr="00CB0DE0" w:rsidRDefault="00CB32FE" w:rsidP="002420C5">
      <w:pPr>
        <w:pStyle w:val="Heading2"/>
        <w:rPr>
          <w:lang w:val="en-GB"/>
        </w:rPr>
      </w:pPr>
      <w:bookmarkStart w:id="101" w:name="_Toc2329850"/>
      <w:r w:rsidRPr="00CB0DE0">
        <w:rPr>
          <w:lang w:val="en-GB"/>
        </w:rPr>
        <w:t>The Event C</w:t>
      </w:r>
      <w:r w:rsidR="00860245" w:rsidRPr="00CB0DE0">
        <w:rPr>
          <w:lang w:val="en-GB"/>
        </w:rPr>
        <w:t>lass</w:t>
      </w:r>
      <w:bookmarkEnd w:id="55"/>
      <w:bookmarkEnd w:id="98"/>
      <w:bookmarkEnd w:id="101"/>
    </w:p>
    <w:p w14:paraId="0F2A905A" w14:textId="4E595FF0" w:rsidR="00860245" w:rsidRPr="00CB0DE0" w:rsidRDefault="00860245" w:rsidP="00FD3360">
      <w:pPr>
        <w:pStyle w:val="Body"/>
      </w:pPr>
      <w:r w:rsidRPr="00CB0DE0">
        <w:t>This class represents an event that can be of any type that triggers, makes use of, or in some way is related to, a Public Service.  It is not expected to be used directly, rather, one or other of its subclasses</w:t>
      </w:r>
      <w:ins w:id="102" w:author="Alexandre Beaufays (BE)" w:date="2021-03-02T14:38:00Z">
        <w:r w:rsidR="00BE57B5">
          <w:t xml:space="preserve"> (e.g. Business </w:t>
        </w:r>
      </w:ins>
      <w:ins w:id="103" w:author="Alexandre Beaufays (BE)" w:date="2021-03-02T14:39:00Z">
        <w:r w:rsidR="00BE57B5">
          <w:t>E</w:t>
        </w:r>
      </w:ins>
      <w:ins w:id="104" w:author="Alexandre Beaufays (BE)" w:date="2021-03-02T14:38:00Z">
        <w:r w:rsidR="00BE57B5">
          <w:t xml:space="preserve">vent, or Life </w:t>
        </w:r>
      </w:ins>
      <w:ins w:id="105" w:author="Alexandre Beaufays (BE)" w:date="2021-03-02T14:39:00Z">
        <w:r w:rsidR="00BE57B5">
          <w:t>E</w:t>
        </w:r>
      </w:ins>
      <w:ins w:id="106" w:author="Alexandre Beaufays (BE)" w:date="2021-03-02T14:38:00Z">
        <w:r w:rsidR="00BE57B5">
          <w:t>vent)</w:t>
        </w:r>
      </w:ins>
      <w:r w:rsidRPr="00CB0DE0">
        <w:t xml:space="preserve"> should be used. The properties of the class are, of course, inherited by those subclasses.</w:t>
      </w:r>
    </w:p>
    <w:p w14:paraId="6EF09141" w14:textId="77777777" w:rsidR="00860245" w:rsidRPr="00CB0DE0" w:rsidRDefault="00860245" w:rsidP="00FD3360">
      <w:pPr>
        <w:pStyle w:val="Body"/>
      </w:pPr>
    </w:p>
    <w:p w14:paraId="1E014C2C" w14:textId="159C96C9" w:rsidR="00860245" w:rsidRPr="00CB0DE0" w:rsidRDefault="00860245" w:rsidP="00FD3360">
      <w:pPr>
        <w:pStyle w:val="Body"/>
      </w:pPr>
      <w:r w:rsidRPr="00CB0DE0">
        <w:t xml:space="preserve">The Event class is used as a hook either to a single related Public Service, such as diagnosis of illness being related to application for sickness benefit (section </w:t>
      </w:r>
      <w:r w:rsidRPr="00CB0DE0">
        <w:fldChar w:fldCharType="begin"/>
      </w:r>
      <w:r w:rsidRPr="00CB0DE0">
        <w:instrText xml:space="preserve"> REF _Ref455566812 \r \h </w:instrText>
      </w:r>
      <w:r w:rsidR="008E7980" w:rsidRPr="00CB0DE0">
        <w:instrText xml:space="preserve"> \* MERGEFORMAT </w:instrText>
      </w:r>
      <w:r w:rsidRPr="00CB0DE0">
        <w:fldChar w:fldCharType="separate"/>
      </w:r>
      <w:r w:rsidR="00346598">
        <w:t>3.3.5</w:t>
      </w:r>
      <w:r w:rsidRPr="00CB0DE0">
        <w:fldChar w:fldCharType="end"/>
      </w:r>
      <w:r w:rsidRPr="00CB0DE0">
        <w:t>); or to a group of Public Services, such as all those related to the establishment of a new business (see section</w:t>
      </w:r>
      <w:r w:rsidR="00B6051B" w:rsidRPr="00CB0DE0">
        <w:t xml:space="preserve"> </w:t>
      </w:r>
      <w:r w:rsidR="00B6051B" w:rsidRPr="00CB0DE0">
        <w:fldChar w:fldCharType="begin"/>
      </w:r>
      <w:r w:rsidR="00B6051B" w:rsidRPr="00CB0DE0">
        <w:instrText xml:space="preserve"> REF _Ref465083320 \r \h </w:instrText>
      </w:r>
      <w:r w:rsidR="008E7980" w:rsidRPr="00CB0DE0">
        <w:instrText xml:space="preserve"> \* MERGEFORMAT </w:instrText>
      </w:r>
      <w:r w:rsidR="00B6051B" w:rsidRPr="00CB0DE0">
        <w:fldChar w:fldCharType="separate"/>
      </w:r>
      <w:r w:rsidR="00346598">
        <w:t>3.2.10</w:t>
      </w:r>
      <w:r w:rsidR="00B6051B" w:rsidRPr="00CB0DE0">
        <w:fldChar w:fldCharType="end"/>
      </w:r>
      <w:r w:rsidRPr="00CB0DE0">
        <w:t xml:space="preserve">). </w:t>
      </w:r>
    </w:p>
    <w:p w14:paraId="508D7236" w14:textId="77777777" w:rsidR="004E49D3" w:rsidRPr="00CB0DE0" w:rsidRDefault="004E49D3" w:rsidP="00FD3360">
      <w:pPr>
        <w:pStyle w:val="Body"/>
      </w:pPr>
    </w:p>
    <w:tbl>
      <w:tblPr>
        <w:tblStyle w:val="TableGrid"/>
        <w:tblW w:w="0" w:type="auto"/>
        <w:tblLook w:val="04A0" w:firstRow="1" w:lastRow="0" w:firstColumn="1" w:lastColumn="0" w:noHBand="0" w:noVBand="1"/>
      </w:tblPr>
      <w:tblGrid>
        <w:gridCol w:w="2439"/>
        <w:gridCol w:w="2656"/>
        <w:gridCol w:w="3400"/>
      </w:tblGrid>
      <w:tr w:rsidR="00D05CC7" w:rsidRPr="00CB0DE0" w14:paraId="31A4950B" w14:textId="77777777" w:rsidTr="00D05CC7">
        <w:trPr>
          <w:cnfStyle w:val="100000000000" w:firstRow="1" w:lastRow="0" w:firstColumn="0" w:lastColumn="0" w:oddVBand="0" w:evenVBand="0" w:oddHBand="0" w:evenHBand="0" w:firstRowFirstColumn="0" w:firstRowLastColumn="0" w:lastRowFirstColumn="0" w:lastRowLastColumn="0"/>
        </w:trPr>
        <w:tc>
          <w:tcPr>
            <w:tcW w:w="2830" w:type="dxa"/>
          </w:tcPr>
          <w:p w14:paraId="76A597B2" w14:textId="77777777" w:rsidR="00D05CC7" w:rsidRPr="00CB0DE0" w:rsidRDefault="00D05CC7" w:rsidP="002420C5">
            <w:r w:rsidRPr="00CB0DE0">
              <w:t>Class name</w:t>
            </w:r>
          </w:p>
        </w:tc>
        <w:tc>
          <w:tcPr>
            <w:tcW w:w="2694" w:type="dxa"/>
          </w:tcPr>
          <w:p w14:paraId="49B9797B" w14:textId="77777777" w:rsidR="00D05CC7" w:rsidRPr="00CB0DE0" w:rsidRDefault="00D05CC7" w:rsidP="002420C5">
            <w:r w:rsidRPr="00CB0DE0">
              <w:t>Mandatory/Optional</w:t>
            </w:r>
          </w:p>
        </w:tc>
        <w:tc>
          <w:tcPr>
            <w:tcW w:w="3963" w:type="dxa"/>
          </w:tcPr>
          <w:p w14:paraId="6B763A39" w14:textId="77777777" w:rsidR="00D05CC7" w:rsidRPr="00CB0DE0" w:rsidRDefault="00D05CC7" w:rsidP="002420C5">
            <w:r w:rsidRPr="00CB0DE0">
              <w:t>URI</w:t>
            </w:r>
          </w:p>
        </w:tc>
      </w:tr>
      <w:tr w:rsidR="00D05CC7" w:rsidRPr="00CB0DE0" w14:paraId="66FC2408" w14:textId="77777777" w:rsidTr="00D05CC7">
        <w:tc>
          <w:tcPr>
            <w:tcW w:w="2830" w:type="dxa"/>
          </w:tcPr>
          <w:p w14:paraId="60AA9246" w14:textId="394029EC" w:rsidR="00D05CC7" w:rsidRPr="00CB0DE0" w:rsidRDefault="00F160F4" w:rsidP="00F160F4">
            <w:r>
              <w:t>E</w:t>
            </w:r>
            <w:r w:rsidR="00D05CC7" w:rsidRPr="00CB0DE0">
              <w:t>vent</w:t>
            </w:r>
          </w:p>
        </w:tc>
        <w:tc>
          <w:tcPr>
            <w:tcW w:w="2694" w:type="dxa"/>
          </w:tcPr>
          <w:p w14:paraId="0ABA6099" w14:textId="77777777" w:rsidR="00D05CC7" w:rsidRPr="00CB0DE0" w:rsidRDefault="00D05CC7" w:rsidP="002420C5">
            <w:r w:rsidRPr="00CB0DE0">
              <w:t>Optional</w:t>
            </w:r>
          </w:p>
        </w:tc>
        <w:tc>
          <w:tcPr>
            <w:tcW w:w="3963" w:type="dxa"/>
          </w:tcPr>
          <w:p w14:paraId="2B1886E7" w14:textId="77777777" w:rsidR="00D05CC7" w:rsidRPr="00CB0DE0" w:rsidRDefault="00D05CC7" w:rsidP="002420C5">
            <w:proofErr w:type="spellStart"/>
            <w:r w:rsidRPr="00CB0DE0">
              <w:t>cv:Event</w:t>
            </w:r>
            <w:proofErr w:type="spellEnd"/>
          </w:p>
        </w:tc>
      </w:tr>
    </w:tbl>
    <w:p w14:paraId="32D3FAA5" w14:textId="1C7ADFD2" w:rsidR="00860245" w:rsidRPr="00CB0DE0" w:rsidRDefault="00860245" w:rsidP="00B32E2D">
      <w:pPr>
        <w:pStyle w:val="Heading3"/>
      </w:pPr>
      <w:bookmarkStart w:id="107" w:name="_Toc2329851"/>
      <w:r w:rsidRPr="00CB0DE0">
        <w:t>Identifier</w:t>
      </w:r>
      <w:bookmarkEnd w:id="107"/>
    </w:p>
    <w:p w14:paraId="09434A6F" w14:textId="77777777" w:rsidR="00860245" w:rsidRPr="00CB0DE0" w:rsidRDefault="00860245" w:rsidP="00FD3360">
      <w:pPr>
        <w:pStyle w:val="Body"/>
      </w:pPr>
      <w:r w:rsidRPr="00CB0DE0">
        <w:t>This property represents an Identifier for the Event.</w:t>
      </w:r>
    </w:p>
    <w:p w14:paraId="5A607FB4"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1326D9" w:rsidRPr="00CB0DE0" w14:paraId="70C4FD0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B48611E" w14:textId="084BA68F" w:rsidR="001326D9" w:rsidRPr="00CB0DE0" w:rsidRDefault="001326D9" w:rsidP="002420C5">
            <w:r w:rsidRPr="00CB0DE0">
              <w:t>Property</w:t>
            </w:r>
          </w:p>
        </w:tc>
        <w:tc>
          <w:tcPr>
            <w:tcW w:w="3011" w:type="dxa"/>
          </w:tcPr>
          <w:p w14:paraId="32C2A04E" w14:textId="77777777" w:rsidR="001326D9" w:rsidRPr="00CB0DE0" w:rsidRDefault="001326D9" w:rsidP="002420C5">
            <w:r w:rsidRPr="00CB0DE0">
              <w:t>URI</w:t>
            </w:r>
          </w:p>
        </w:tc>
        <w:tc>
          <w:tcPr>
            <w:tcW w:w="2551" w:type="dxa"/>
          </w:tcPr>
          <w:p w14:paraId="6F8C9318" w14:textId="77777777" w:rsidR="001326D9" w:rsidRPr="00CB0DE0" w:rsidRDefault="001326D9" w:rsidP="002420C5">
            <w:r w:rsidRPr="00CB0DE0">
              <w:t>Range</w:t>
            </w:r>
          </w:p>
        </w:tc>
        <w:tc>
          <w:tcPr>
            <w:tcW w:w="1554" w:type="dxa"/>
          </w:tcPr>
          <w:p w14:paraId="7EF3F9D9" w14:textId="77777777" w:rsidR="001326D9" w:rsidRPr="00CB0DE0" w:rsidRDefault="001326D9" w:rsidP="002420C5">
            <w:r w:rsidRPr="00CB0DE0">
              <w:t>Cardinality</w:t>
            </w:r>
          </w:p>
        </w:tc>
      </w:tr>
      <w:tr w:rsidR="001326D9" w:rsidRPr="00CB0DE0" w14:paraId="005BA72C" w14:textId="77777777" w:rsidTr="00A26E86">
        <w:tc>
          <w:tcPr>
            <w:tcW w:w="2371" w:type="dxa"/>
          </w:tcPr>
          <w:p w14:paraId="502BF7D8" w14:textId="6217BF33" w:rsidR="001326D9" w:rsidRPr="00CB0DE0" w:rsidRDefault="00F160F4" w:rsidP="002420C5">
            <w:r>
              <w:t>i</w:t>
            </w:r>
            <w:r w:rsidR="001326D9" w:rsidRPr="00CB0DE0">
              <w:t>dentifier</w:t>
            </w:r>
          </w:p>
        </w:tc>
        <w:tc>
          <w:tcPr>
            <w:tcW w:w="3011" w:type="dxa"/>
          </w:tcPr>
          <w:p w14:paraId="41CFEE83" w14:textId="3A84C151" w:rsidR="001326D9" w:rsidRPr="00CB0DE0" w:rsidRDefault="001326D9" w:rsidP="002420C5">
            <w:proofErr w:type="spellStart"/>
            <w:r w:rsidRPr="00CB0DE0">
              <w:t>dct:identifier</w:t>
            </w:r>
            <w:proofErr w:type="spellEnd"/>
          </w:p>
        </w:tc>
        <w:tc>
          <w:tcPr>
            <w:tcW w:w="2551" w:type="dxa"/>
          </w:tcPr>
          <w:p w14:paraId="60FDF7A5" w14:textId="4C16A55A" w:rsidR="001326D9" w:rsidRPr="00CB0DE0" w:rsidRDefault="00040330" w:rsidP="002420C5">
            <w:r w:rsidRPr="00CB0DE0">
              <w:t>Text</w:t>
            </w:r>
            <w:r w:rsidRPr="00CB0DE0">
              <w:rPr>
                <w:rStyle w:val="FootnoteReference"/>
              </w:rPr>
              <w:footnoteReference w:id="19"/>
            </w:r>
          </w:p>
        </w:tc>
        <w:tc>
          <w:tcPr>
            <w:tcW w:w="1554" w:type="dxa"/>
          </w:tcPr>
          <w:p w14:paraId="0A126FE7" w14:textId="59417E8F" w:rsidR="001326D9" w:rsidRPr="00CB0DE0" w:rsidRDefault="001326D9" w:rsidP="002420C5">
            <w:r w:rsidRPr="00CB0DE0">
              <w:t>1..1</w:t>
            </w:r>
          </w:p>
        </w:tc>
      </w:tr>
    </w:tbl>
    <w:p w14:paraId="758B4A87" w14:textId="30E94C96" w:rsidR="00860245" w:rsidRPr="00CB0DE0" w:rsidRDefault="00860245" w:rsidP="00B32E2D">
      <w:pPr>
        <w:pStyle w:val="Heading3"/>
      </w:pPr>
      <w:bookmarkStart w:id="108" w:name="_Toc2329852"/>
      <w:r w:rsidRPr="00CB0DE0">
        <w:t>Name</w:t>
      </w:r>
      <w:bookmarkEnd w:id="108"/>
    </w:p>
    <w:p w14:paraId="7BB724CF" w14:textId="77777777" w:rsidR="00860245" w:rsidRPr="00CB0DE0" w:rsidRDefault="00860245" w:rsidP="00FD3360">
      <w:pPr>
        <w:pStyle w:val="Body"/>
      </w:pPr>
      <w:r w:rsidRPr="00CB0DE0">
        <w:t>This property represents the Name (or title) of the Event.</w:t>
      </w:r>
    </w:p>
    <w:p w14:paraId="682AE492" w14:textId="65DAFDD4" w:rsidR="001326D9" w:rsidRPr="00CB0DE0" w:rsidRDefault="001326D9"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1326D9" w:rsidRPr="00CB0DE0" w14:paraId="453B3BA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4EB61CA" w14:textId="77777777" w:rsidR="001326D9" w:rsidRPr="00CB0DE0" w:rsidRDefault="001326D9" w:rsidP="002420C5">
            <w:r w:rsidRPr="00CB0DE0">
              <w:t>Property</w:t>
            </w:r>
          </w:p>
        </w:tc>
        <w:tc>
          <w:tcPr>
            <w:tcW w:w="3011" w:type="dxa"/>
          </w:tcPr>
          <w:p w14:paraId="15136631" w14:textId="77777777" w:rsidR="001326D9" w:rsidRPr="00CB0DE0" w:rsidRDefault="001326D9" w:rsidP="002420C5">
            <w:r w:rsidRPr="00CB0DE0">
              <w:t>URI</w:t>
            </w:r>
          </w:p>
        </w:tc>
        <w:tc>
          <w:tcPr>
            <w:tcW w:w="2551" w:type="dxa"/>
          </w:tcPr>
          <w:p w14:paraId="2444172E" w14:textId="77777777" w:rsidR="001326D9" w:rsidRPr="00CB0DE0" w:rsidRDefault="001326D9" w:rsidP="002420C5">
            <w:r w:rsidRPr="00CB0DE0">
              <w:t>Range</w:t>
            </w:r>
          </w:p>
        </w:tc>
        <w:tc>
          <w:tcPr>
            <w:tcW w:w="1554" w:type="dxa"/>
          </w:tcPr>
          <w:p w14:paraId="633A0E16" w14:textId="77777777" w:rsidR="001326D9" w:rsidRPr="00CB0DE0" w:rsidRDefault="001326D9" w:rsidP="002420C5">
            <w:r w:rsidRPr="00CB0DE0">
              <w:t>Cardinality</w:t>
            </w:r>
          </w:p>
        </w:tc>
      </w:tr>
      <w:tr w:rsidR="001326D9" w:rsidRPr="00CB0DE0" w14:paraId="76CB522F" w14:textId="77777777" w:rsidTr="00A26E86">
        <w:tc>
          <w:tcPr>
            <w:tcW w:w="2371" w:type="dxa"/>
          </w:tcPr>
          <w:p w14:paraId="6AB86FBC" w14:textId="45BB2717" w:rsidR="001326D9" w:rsidRPr="00CB0DE0" w:rsidRDefault="00F160F4" w:rsidP="002420C5">
            <w:r>
              <w:t>n</w:t>
            </w:r>
            <w:r w:rsidR="001326D9" w:rsidRPr="00CB0DE0">
              <w:t>ame</w:t>
            </w:r>
          </w:p>
        </w:tc>
        <w:tc>
          <w:tcPr>
            <w:tcW w:w="3011" w:type="dxa"/>
          </w:tcPr>
          <w:p w14:paraId="40A37708" w14:textId="77777777" w:rsidR="001326D9" w:rsidRPr="00CB0DE0" w:rsidRDefault="001326D9" w:rsidP="002420C5">
            <w:proofErr w:type="spellStart"/>
            <w:r w:rsidRPr="00CB0DE0">
              <w:t>dct:title</w:t>
            </w:r>
            <w:proofErr w:type="spellEnd"/>
          </w:p>
        </w:tc>
        <w:tc>
          <w:tcPr>
            <w:tcW w:w="2551" w:type="dxa"/>
          </w:tcPr>
          <w:p w14:paraId="5A1A51C9" w14:textId="77777777" w:rsidR="001326D9" w:rsidRPr="00CB0DE0" w:rsidRDefault="001326D9" w:rsidP="002420C5">
            <w:r w:rsidRPr="00CB0DE0">
              <w:t>Text</w:t>
            </w:r>
          </w:p>
        </w:tc>
        <w:tc>
          <w:tcPr>
            <w:tcW w:w="1554" w:type="dxa"/>
          </w:tcPr>
          <w:p w14:paraId="3EC06ABB" w14:textId="77777777" w:rsidR="001326D9" w:rsidRPr="00CB0DE0" w:rsidRDefault="001326D9" w:rsidP="002420C5">
            <w:r w:rsidRPr="00CB0DE0">
              <w:t>1..1</w:t>
            </w:r>
          </w:p>
        </w:tc>
      </w:tr>
    </w:tbl>
    <w:p w14:paraId="3C0C1E7F" w14:textId="012BF368" w:rsidR="00860245" w:rsidRPr="00CB0DE0" w:rsidRDefault="00860245" w:rsidP="00B32E2D">
      <w:pPr>
        <w:pStyle w:val="Heading3"/>
      </w:pPr>
      <w:bookmarkStart w:id="109" w:name="_Toc2329853"/>
      <w:r w:rsidRPr="00CB0DE0">
        <w:t>Description</w:t>
      </w:r>
      <w:bookmarkEnd w:id="109"/>
    </w:p>
    <w:p w14:paraId="37FACD5F" w14:textId="77777777" w:rsidR="00860245" w:rsidRPr="00CB0DE0" w:rsidRDefault="00860245" w:rsidP="00FD3360">
      <w:pPr>
        <w:pStyle w:val="Body"/>
      </w:pPr>
      <w:r w:rsidRPr="00CB0DE0">
        <w:t>This property represents a free text description of the Event. The description is likely to be the text that a business or citizen sees for that specific Event when looking for relevant Public Services. Public administrations are therefore encouraged to include a reasonable level of detail in the description.</w:t>
      </w:r>
    </w:p>
    <w:p w14:paraId="4BDB5EE9" w14:textId="46084E5E" w:rsidR="001326D9" w:rsidRPr="00CB0DE0" w:rsidRDefault="001326D9"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1326D9" w:rsidRPr="00CB0DE0" w14:paraId="0D07A2D4"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F4E7F1C" w14:textId="77777777" w:rsidR="001326D9" w:rsidRPr="00CB0DE0" w:rsidRDefault="001326D9" w:rsidP="002420C5">
            <w:r w:rsidRPr="00CB0DE0">
              <w:t>Property</w:t>
            </w:r>
          </w:p>
        </w:tc>
        <w:tc>
          <w:tcPr>
            <w:tcW w:w="3011" w:type="dxa"/>
          </w:tcPr>
          <w:p w14:paraId="716F24D1" w14:textId="77777777" w:rsidR="001326D9" w:rsidRPr="00CB0DE0" w:rsidRDefault="001326D9" w:rsidP="002420C5">
            <w:r w:rsidRPr="00CB0DE0">
              <w:t>URI</w:t>
            </w:r>
          </w:p>
        </w:tc>
        <w:tc>
          <w:tcPr>
            <w:tcW w:w="2551" w:type="dxa"/>
          </w:tcPr>
          <w:p w14:paraId="4FE46959" w14:textId="77777777" w:rsidR="001326D9" w:rsidRPr="00CB0DE0" w:rsidRDefault="001326D9" w:rsidP="002420C5">
            <w:r w:rsidRPr="00CB0DE0">
              <w:t>Range</w:t>
            </w:r>
          </w:p>
        </w:tc>
        <w:tc>
          <w:tcPr>
            <w:tcW w:w="1554" w:type="dxa"/>
          </w:tcPr>
          <w:p w14:paraId="08AA6C41" w14:textId="77777777" w:rsidR="001326D9" w:rsidRPr="00CB0DE0" w:rsidRDefault="001326D9" w:rsidP="002420C5">
            <w:r w:rsidRPr="00CB0DE0">
              <w:t>Cardinality</w:t>
            </w:r>
          </w:p>
        </w:tc>
      </w:tr>
      <w:tr w:rsidR="001326D9" w:rsidRPr="00CB0DE0" w14:paraId="600AF2D4" w14:textId="77777777" w:rsidTr="00A26E86">
        <w:tc>
          <w:tcPr>
            <w:tcW w:w="2371" w:type="dxa"/>
          </w:tcPr>
          <w:p w14:paraId="4A095835" w14:textId="5F8B3E0D" w:rsidR="001326D9" w:rsidRPr="00CB0DE0" w:rsidRDefault="00F160F4" w:rsidP="002420C5">
            <w:r>
              <w:t>d</w:t>
            </w:r>
            <w:r w:rsidR="001326D9" w:rsidRPr="00CB0DE0">
              <w:t>escription</w:t>
            </w:r>
          </w:p>
        </w:tc>
        <w:tc>
          <w:tcPr>
            <w:tcW w:w="3011" w:type="dxa"/>
          </w:tcPr>
          <w:p w14:paraId="6389D7B2" w14:textId="77777777" w:rsidR="001326D9" w:rsidRPr="00CB0DE0" w:rsidRDefault="001326D9" w:rsidP="002420C5">
            <w:proofErr w:type="spellStart"/>
            <w:r w:rsidRPr="00CB0DE0">
              <w:t>dct:description</w:t>
            </w:r>
            <w:proofErr w:type="spellEnd"/>
          </w:p>
        </w:tc>
        <w:tc>
          <w:tcPr>
            <w:tcW w:w="2551" w:type="dxa"/>
          </w:tcPr>
          <w:p w14:paraId="3A24BDD4" w14:textId="77777777" w:rsidR="001326D9" w:rsidRPr="00CB0DE0" w:rsidRDefault="001326D9" w:rsidP="002420C5">
            <w:r w:rsidRPr="00CB0DE0">
              <w:t>Text</w:t>
            </w:r>
          </w:p>
        </w:tc>
        <w:tc>
          <w:tcPr>
            <w:tcW w:w="1554" w:type="dxa"/>
          </w:tcPr>
          <w:p w14:paraId="2E9332A7" w14:textId="77777777" w:rsidR="001326D9" w:rsidRPr="00CB0DE0" w:rsidRDefault="001326D9" w:rsidP="002420C5">
            <w:r w:rsidRPr="00CB0DE0">
              <w:t>0..1</w:t>
            </w:r>
          </w:p>
        </w:tc>
      </w:tr>
    </w:tbl>
    <w:p w14:paraId="2BA58A2F" w14:textId="0E259940" w:rsidR="00860245" w:rsidRPr="00CB0DE0" w:rsidRDefault="00860245" w:rsidP="00B32E2D">
      <w:pPr>
        <w:pStyle w:val="Heading3"/>
      </w:pPr>
      <w:bookmarkStart w:id="110" w:name="_Ref405386207"/>
      <w:bookmarkStart w:id="111" w:name="_Toc2329854"/>
      <w:bookmarkStart w:id="112" w:name="_Ref405274817"/>
      <w:r w:rsidRPr="00CB0DE0">
        <w:t>Type</w:t>
      </w:r>
      <w:bookmarkEnd w:id="110"/>
      <w:bookmarkEnd w:id="111"/>
    </w:p>
    <w:p w14:paraId="08B2EA4B" w14:textId="77777777" w:rsidR="00860245" w:rsidRPr="00CB0DE0" w:rsidRDefault="00860245" w:rsidP="00FD3360">
      <w:pPr>
        <w:pStyle w:val="Body"/>
      </w:pPr>
      <w:r w:rsidRPr="00CB0DE0">
        <w:t>The type property links an Event to a controlled vocabulary of event types and it is the nature of those controlled vocabularies that is the major difference between a business event, such as creating the business in the first place and a life event, such as the birth of a child.</w:t>
      </w:r>
    </w:p>
    <w:p w14:paraId="7B1D3D9F" w14:textId="67F820C1" w:rsidR="001326D9" w:rsidRPr="00CB0DE0" w:rsidRDefault="001326D9" w:rsidP="00FD3360">
      <w:pPr>
        <w:pStyle w:val="Body"/>
      </w:pPr>
    </w:p>
    <w:tbl>
      <w:tblPr>
        <w:tblStyle w:val="TableGrid"/>
        <w:tblW w:w="0" w:type="auto"/>
        <w:tblLook w:val="04A0" w:firstRow="1" w:lastRow="0" w:firstColumn="1" w:lastColumn="0" w:noHBand="0" w:noVBand="1"/>
      </w:tblPr>
      <w:tblGrid>
        <w:gridCol w:w="2126"/>
        <w:gridCol w:w="2604"/>
        <w:gridCol w:w="2235"/>
        <w:gridCol w:w="1530"/>
      </w:tblGrid>
      <w:tr w:rsidR="001326D9" w:rsidRPr="00CB0DE0" w14:paraId="1A36C05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B8B9F0B" w14:textId="77777777" w:rsidR="001326D9" w:rsidRPr="00CB0DE0" w:rsidRDefault="001326D9" w:rsidP="002420C5">
            <w:r w:rsidRPr="00CB0DE0">
              <w:t>Property</w:t>
            </w:r>
          </w:p>
        </w:tc>
        <w:tc>
          <w:tcPr>
            <w:tcW w:w="3011" w:type="dxa"/>
          </w:tcPr>
          <w:p w14:paraId="2661453C" w14:textId="77777777" w:rsidR="001326D9" w:rsidRPr="00CB0DE0" w:rsidRDefault="001326D9" w:rsidP="002420C5">
            <w:r w:rsidRPr="00CB0DE0">
              <w:t>URI</w:t>
            </w:r>
          </w:p>
        </w:tc>
        <w:tc>
          <w:tcPr>
            <w:tcW w:w="2551" w:type="dxa"/>
          </w:tcPr>
          <w:p w14:paraId="7CA9D946" w14:textId="77777777" w:rsidR="001326D9" w:rsidRPr="00CB0DE0" w:rsidRDefault="001326D9" w:rsidP="002420C5">
            <w:r w:rsidRPr="00CB0DE0">
              <w:t>Range</w:t>
            </w:r>
          </w:p>
        </w:tc>
        <w:tc>
          <w:tcPr>
            <w:tcW w:w="1554" w:type="dxa"/>
          </w:tcPr>
          <w:p w14:paraId="1B014167" w14:textId="77777777" w:rsidR="001326D9" w:rsidRPr="00CB0DE0" w:rsidRDefault="001326D9" w:rsidP="002420C5">
            <w:r w:rsidRPr="00CB0DE0">
              <w:t>Cardinality</w:t>
            </w:r>
          </w:p>
        </w:tc>
      </w:tr>
      <w:tr w:rsidR="001326D9" w:rsidRPr="00CB0DE0" w14:paraId="677484F3" w14:textId="77777777" w:rsidTr="00A26E86">
        <w:tc>
          <w:tcPr>
            <w:tcW w:w="2371" w:type="dxa"/>
          </w:tcPr>
          <w:p w14:paraId="097B14E8" w14:textId="2B33CEDB" w:rsidR="001326D9" w:rsidRPr="00CB0DE0" w:rsidRDefault="00F160F4" w:rsidP="002420C5">
            <w:r>
              <w:t>t</w:t>
            </w:r>
            <w:r w:rsidR="001326D9" w:rsidRPr="00CB0DE0">
              <w:t>ype</w:t>
            </w:r>
          </w:p>
        </w:tc>
        <w:tc>
          <w:tcPr>
            <w:tcW w:w="3011" w:type="dxa"/>
          </w:tcPr>
          <w:p w14:paraId="51DDB550" w14:textId="77777777" w:rsidR="001326D9" w:rsidRPr="00CB0DE0" w:rsidRDefault="001326D9" w:rsidP="002420C5">
            <w:proofErr w:type="spellStart"/>
            <w:r w:rsidRPr="00CB0DE0">
              <w:t>dct:type</w:t>
            </w:r>
            <w:proofErr w:type="spellEnd"/>
          </w:p>
        </w:tc>
        <w:tc>
          <w:tcPr>
            <w:tcW w:w="2551" w:type="dxa"/>
          </w:tcPr>
          <w:p w14:paraId="41819E45" w14:textId="77777777" w:rsidR="001326D9" w:rsidRPr="00CB0DE0" w:rsidRDefault="001326D9" w:rsidP="002420C5">
            <w:r w:rsidRPr="00CB0DE0">
              <w:t>Concept</w:t>
            </w:r>
          </w:p>
        </w:tc>
        <w:tc>
          <w:tcPr>
            <w:tcW w:w="1554" w:type="dxa"/>
          </w:tcPr>
          <w:p w14:paraId="24A19F99" w14:textId="77777777" w:rsidR="001326D9" w:rsidRPr="00CB0DE0" w:rsidRDefault="001326D9" w:rsidP="002420C5">
            <w:r w:rsidRPr="00CB0DE0">
              <w:t>0..n</w:t>
            </w:r>
          </w:p>
        </w:tc>
      </w:tr>
    </w:tbl>
    <w:p w14:paraId="52D30215" w14:textId="5374F621" w:rsidR="00860245" w:rsidRPr="00CB0DE0" w:rsidRDefault="00860245" w:rsidP="00B32E2D">
      <w:pPr>
        <w:pStyle w:val="Heading3"/>
      </w:pPr>
      <w:bookmarkStart w:id="113" w:name="_Ref455566812"/>
      <w:bookmarkStart w:id="114" w:name="_Toc2329855"/>
      <w:bookmarkEnd w:id="112"/>
      <w:r w:rsidRPr="00CB0DE0">
        <w:t>Related Service</w:t>
      </w:r>
      <w:bookmarkEnd w:id="113"/>
      <w:bookmarkEnd w:id="114"/>
    </w:p>
    <w:p w14:paraId="0403BA5F" w14:textId="77777777" w:rsidR="00860245" w:rsidRPr="00CB0DE0" w:rsidRDefault="00860245" w:rsidP="00FD3360">
      <w:pPr>
        <w:pStyle w:val="Body"/>
      </w:pPr>
      <w:r w:rsidRPr="00CB0DE0">
        <w:t xml:space="preserve">This property links an event directly to a public service that is related to it. </w:t>
      </w:r>
    </w:p>
    <w:p w14:paraId="57DD8184" w14:textId="31E78D5A" w:rsidR="001326D9" w:rsidRPr="00CB0DE0" w:rsidRDefault="001326D9" w:rsidP="00FD3360">
      <w:pPr>
        <w:pStyle w:val="Body"/>
      </w:pPr>
    </w:p>
    <w:tbl>
      <w:tblPr>
        <w:tblStyle w:val="TableGrid"/>
        <w:tblW w:w="0" w:type="auto"/>
        <w:tblLook w:val="04A0" w:firstRow="1" w:lastRow="0" w:firstColumn="1" w:lastColumn="0" w:noHBand="0" w:noVBand="1"/>
      </w:tblPr>
      <w:tblGrid>
        <w:gridCol w:w="2197"/>
        <w:gridCol w:w="2612"/>
        <w:gridCol w:w="2161"/>
        <w:gridCol w:w="1525"/>
      </w:tblGrid>
      <w:tr w:rsidR="001326D9" w:rsidRPr="00CB0DE0" w14:paraId="208D65F0"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4CDEF2E" w14:textId="77777777" w:rsidR="001326D9" w:rsidRPr="00CB0DE0" w:rsidRDefault="001326D9" w:rsidP="002420C5">
            <w:r w:rsidRPr="00CB0DE0">
              <w:t>Property</w:t>
            </w:r>
          </w:p>
        </w:tc>
        <w:tc>
          <w:tcPr>
            <w:tcW w:w="3011" w:type="dxa"/>
          </w:tcPr>
          <w:p w14:paraId="6B5D5A67" w14:textId="77777777" w:rsidR="001326D9" w:rsidRPr="00CB0DE0" w:rsidRDefault="001326D9" w:rsidP="002420C5">
            <w:r w:rsidRPr="00CB0DE0">
              <w:t>URI</w:t>
            </w:r>
          </w:p>
        </w:tc>
        <w:tc>
          <w:tcPr>
            <w:tcW w:w="2551" w:type="dxa"/>
          </w:tcPr>
          <w:p w14:paraId="7761FF13" w14:textId="77777777" w:rsidR="001326D9" w:rsidRPr="00CB0DE0" w:rsidRDefault="001326D9" w:rsidP="002420C5">
            <w:r w:rsidRPr="00CB0DE0">
              <w:t>Range</w:t>
            </w:r>
          </w:p>
        </w:tc>
        <w:tc>
          <w:tcPr>
            <w:tcW w:w="1554" w:type="dxa"/>
          </w:tcPr>
          <w:p w14:paraId="05837E35" w14:textId="77777777" w:rsidR="001326D9" w:rsidRPr="00CB0DE0" w:rsidRDefault="001326D9" w:rsidP="002420C5">
            <w:r w:rsidRPr="00CB0DE0">
              <w:t>Cardinality</w:t>
            </w:r>
          </w:p>
        </w:tc>
      </w:tr>
      <w:tr w:rsidR="001326D9" w:rsidRPr="00CB0DE0" w14:paraId="3245A163" w14:textId="77777777" w:rsidTr="00A26E86">
        <w:tc>
          <w:tcPr>
            <w:tcW w:w="2371" w:type="dxa"/>
          </w:tcPr>
          <w:p w14:paraId="12BE7365" w14:textId="384E8747" w:rsidR="001326D9" w:rsidRPr="00CB0DE0" w:rsidRDefault="00F160F4" w:rsidP="002420C5">
            <w:proofErr w:type="spellStart"/>
            <w:r>
              <w:t>related</w:t>
            </w:r>
            <w:r w:rsidR="001326D9" w:rsidRPr="00CB0DE0">
              <w:t>Service</w:t>
            </w:r>
            <w:proofErr w:type="spellEnd"/>
          </w:p>
        </w:tc>
        <w:tc>
          <w:tcPr>
            <w:tcW w:w="3011" w:type="dxa"/>
          </w:tcPr>
          <w:p w14:paraId="2F5D9BAC" w14:textId="77777777" w:rsidR="001326D9" w:rsidRPr="00CB0DE0" w:rsidRDefault="001326D9" w:rsidP="002420C5">
            <w:proofErr w:type="spellStart"/>
            <w:r w:rsidRPr="00CB0DE0">
              <w:t>dct:relation</w:t>
            </w:r>
            <w:proofErr w:type="spellEnd"/>
          </w:p>
        </w:tc>
        <w:tc>
          <w:tcPr>
            <w:tcW w:w="2551" w:type="dxa"/>
          </w:tcPr>
          <w:p w14:paraId="3529CEE1" w14:textId="77777777" w:rsidR="001326D9" w:rsidRPr="00CB0DE0" w:rsidRDefault="001326D9" w:rsidP="002420C5">
            <w:r w:rsidRPr="00CB0DE0">
              <w:t>Public Service</w:t>
            </w:r>
          </w:p>
        </w:tc>
        <w:tc>
          <w:tcPr>
            <w:tcW w:w="1554" w:type="dxa"/>
          </w:tcPr>
          <w:p w14:paraId="1FF26CD3" w14:textId="77777777" w:rsidR="001326D9" w:rsidRPr="00CB0DE0" w:rsidRDefault="001326D9" w:rsidP="002420C5">
            <w:r w:rsidRPr="00CB0DE0">
              <w:t>0..n</w:t>
            </w:r>
          </w:p>
        </w:tc>
      </w:tr>
    </w:tbl>
    <w:p w14:paraId="1CDBA8CD" w14:textId="77777777" w:rsidR="001326D9" w:rsidRPr="00CB0DE0" w:rsidRDefault="001326D9" w:rsidP="00FD3360">
      <w:pPr>
        <w:pStyle w:val="Body"/>
      </w:pPr>
    </w:p>
    <w:p w14:paraId="1E1180B7" w14:textId="2BDF3CBD" w:rsidR="00860245" w:rsidRPr="00CB0DE0" w:rsidRDefault="00CB32FE" w:rsidP="002420C5">
      <w:pPr>
        <w:pStyle w:val="Heading2"/>
        <w:rPr>
          <w:lang w:val="en-GB"/>
        </w:rPr>
      </w:pPr>
      <w:bookmarkStart w:id="115" w:name="_Ref453129895"/>
      <w:bookmarkStart w:id="116" w:name="_Toc2329856"/>
      <w:r w:rsidRPr="00CB0DE0">
        <w:rPr>
          <w:lang w:val="en-GB"/>
        </w:rPr>
        <w:t>The Business Event C</w:t>
      </w:r>
      <w:r w:rsidR="00860245" w:rsidRPr="00CB0DE0">
        <w:rPr>
          <w:lang w:val="en-GB"/>
        </w:rPr>
        <w:t>lass</w:t>
      </w:r>
      <w:bookmarkEnd w:id="115"/>
      <w:bookmarkEnd w:id="116"/>
    </w:p>
    <w:p w14:paraId="2083BAC8" w14:textId="77777777" w:rsidR="00860245" w:rsidRPr="00CB0DE0" w:rsidRDefault="00860245" w:rsidP="00FD3360">
      <w:pPr>
        <w:pStyle w:val="Body"/>
      </w:pPr>
      <w:r w:rsidRPr="00CB0DE0">
        <w:t xml:space="preserve">This class represents a Business Event, which specialises Event. A Business Event is a specific situation or event in the lifecycle of a business that fulfils one or more needs or (legal) obligations of that business at this specific point in time. A Business Event requires a set of public services to be delivered and consumed </w:t>
      </w:r>
      <w:proofErr w:type="gramStart"/>
      <w:r w:rsidRPr="00CB0DE0">
        <w:t>in order for</w:t>
      </w:r>
      <w:proofErr w:type="gramEnd"/>
      <w:r w:rsidRPr="00CB0DE0">
        <w:t xml:space="preserve"> the associated business need(s) or obligation(s) to be fulfilled. Business Events are defined within the context of a </w:t>
      </w:r>
      <w:proofErr w:type="gramStart"/>
      <w:r w:rsidRPr="00CB0DE0">
        <w:t>particular Member</w:t>
      </w:r>
      <w:proofErr w:type="gramEnd"/>
      <w:r w:rsidRPr="00CB0DE0">
        <w:t xml:space="preserve"> State.</w:t>
      </w:r>
    </w:p>
    <w:p w14:paraId="78A15D60" w14:textId="77777777" w:rsidR="00860245" w:rsidRPr="00CB0DE0" w:rsidRDefault="00860245" w:rsidP="00FD3360">
      <w:pPr>
        <w:pStyle w:val="Body"/>
      </w:pPr>
    </w:p>
    <w:p w14:paraId="61881A18" w14:textId="77777777" w:rsidR="00860245" w:rsidRPr="00CB0DE0" w:rsidRDefault="00860245" w:rsidP="00FD3360">
      <w:pPr>
        <w:pStyle w:val="Body"/>
      </w:pPr>
      <w:r w:rsidRPr="00CB0DE0">
        <w:t xml:space="preserve">In other words, a Business Event groups together </w:t>
      </w:r>
      <w:proofErr w:type="gramStart"/>
      <w:r w:rsidRPr="00CB0DE0">
        <w:t>a number of</w:t>
      </w:r>
      <w:proofErr w:type="gramEnd"/>
      <w:r w:rsidRPr="00CB0DE0">
        <w:t xml:space="preserve"> public services that need to be delivered for completing that particular event. </w:t>
      </w:r>
    </w:p>
    <w:p w14:paraId="2F347F6C" w14:textId="14CDDA18" w:rsidR="00D05CC7" w:rsidRPr="00CB0DE0" w:rsidRDefault="00D05CC7" w:rsidP="00FD3360">
      <w:pPr>
        <w:pStyle w:val="Body"/>
      </w:pPr>
    </w:p>
    <w:tbl>
      <w:tblPr>
        <w:tblStyle w:val="TableGrid"/>
        <w:tblW w:w="0" w:type="auto"/>
        <w:tblLook w:val="04A0" w:firstRow="1" w:lastRow="0" w:firstColumn="1" w:lastColumn="0" w:noHBand="0" w:noVBand="1"/>
      </w:tblPr>
      <w:tblGrid>
        <w:gridCol w:w="2389"/>
        <w:gridCol w:w="2646"/>
        <w:gridCol w:w="3460"/>
      </w:tblGrid>
      <w:tr w:rsidR="00D05CC7" w:rsidRPr="00CB0DE0" w14:paraId="50B35273" w14:textId="77777777" w:rsidTr="00D05CC7">
        <w:trPr>
          <w:cnfStyle w:val="100000000000" w:firstRow="1" w:lastRow="0" w:firstColumn="0" w:lastColumn="0" w:oddVBand="0" w:evenVBand="0" w:oddHBand="0" w:evenHBand="0" w:firstRowFirstColumn="0" w:firstRowLastColumn="0" w:lastRowFirstColumn="0" w:lastRowLastColumn="0"/>
        </w:trPr>
        <w:tc>
          <w:tcPr>
            <w:tcW w:w="2830" w:type="dxa"/>
          </w:tcPr>
          <w:p w14:paraId="3F041132" w14:textId="77777777" w:rsidR="00D05CC7" w:rsidRPr="00CB0DE0" w:rsidRDefault="00D05CC7" w:rsidP="002420C5">
            <w:r w:rsidRPr="00CB0DE0">
              <w:t>Class name</w:t>
            </w:r>
          </w:p>
        </w:tc>
        <w:tc>
          <w:tcPr>
            <w:tcW w:w="2694" w:type="dxa"/>
          </w:tcPr>
          <w:p w14:paraId="1A147C3D" w14:textId="77777777" w:rsidR="00D05CC7" w:rsidRPr="00CB0DE0" w:rsidRDefault="00D05CC7" w:rsidP="002420C5">
            <w:r w:rsidRPr="00CB0DE0">
              <w:t>Mandatory/Optional</w:t>
            </w:r>
          </w:p>
        </w:tc>
        <w:tc>
          <w:tcPr>
            <w:tcW w:w="3963" w:type="dxa"/>
          </w:tcPr>
          <w:p w14:paraId="1EEEF82B" w14:textId="77777777" w:rsidR="00D05CC7" w:rsidRPr="00CB0DE0" w:rsidRDefault="00D05CC7" w:rsidP="002420C5">
            <w:r w:rsidRPr="00CB0DE0">
              <w:t>URI</w:t>
            </w:r>
          </w:p>
        </w:tc>
      </w:tr>
      <w:tr w:rsidR="00D05CC7" w:rsidRPr="00CB0DE0" w14:paraId="43CEF508" w14:textId="77777777" w:rsidTr="00D05CC7">
        <w:tc>
          <w:tcPr>
            <w:tcW w:w="2830" w:type="dxa"/>
          </w:tcPr>
          <w:p w14:paraId="716FA55F" w14:textId="77777777" w:rsidR="00D05CC7" w:rsidRPr="00CB0DE0" w:rsidRDefault="00D05CC7" w:rsidP="002420C5">
            <w:r w:rsidRPr="00CB0DE0">
              <w:t>Business Event</w:t>
            </w:r>
          </w:p>
        </w:tc>
        <w:tc>
          <w:tcPr>
            <w:tcW w:w="2694" w:type="dxa"/>
          </w:tcPr>
          <w:p w14:paraId="63282BD7" w14:textId="77777777" w:rsidR="00D05CC7" w:rsidRPr="00CB0DE0" w:rsidRDefault="00D05CC7" w:rsidP="002420C5">
            <w:r w:rsidRPr="00CB0DE0">
              <w:t>Optional</w:t>
            </w:r>
          </w:p>
        </w:tc>
        <w:tc>
          <w:tcPr>
            <w:tcW w:w="3963" w:type="dxa"/>
          </w:tcPr>
          <w:p w14:paraId="1726BA8A" w14:textId="77777777" w:rsidR="00D05CC7" w:rsidRPr="00CB0DE0" w:rsidRDefault="00D05CC7" w:rsidP="002420C5">
            <w:proofErr w:type="spellStart"/>
            <w:r w:rsidRPr="00CB0DE0">
              <w:t>cv:BusinessEvent</w:t>
            </w:r>
            <w:proofErr w:type="spellEnd"/>
          </w:p>
        </w:tc>
      </w:tr>
    </w:tbl>
    <w:p w14:paraId="3D5DEC0D" w14:textId="77777777" w:rsidR="00860245" w:rsidRPr="00CB0DE0" w:rsidRDefault="00860245" w:rsidP="00FD3360">
      <w:pPr>
        <w:pStyle w:val="Body"/>
      </w:pPr>
    </w:p>
    <w:p w14:paraId="573586B0" w14:textId="77777777" w:rsidR="00860245" w:rsidRPr="00CB0DE0" w:rsidRDefault="00860245" w:rsidP="002420C5">
      <w:pPr>
        <w:pStyle w:val="Heading2"/>
        <w:rPr>
          <w:lang w:val="en-GB"/>
        </w:rPr>
      </w:pPr>
      <w:bookmarkStart w:id="117" w:name="_Ref453129909"/>
      <w:bookmarkStart w:id="118" w:name="_Toc2329857"/>
      <w:r w:rsidRPr="00CB0DE0">
        <w:rPr>
          <w:lang w:val="en-GB"/>
        </w:rPr>
        <w:t>The Life Event Class</w:t>
      </w:r>
      <w:bookmarkEnd w:id="117"/>
      <w:bookmarkEnd w:id="118"/>
    </w:p>
    <w:p w14:paraId="3B7CF138" w14:textId="77777777" w:rsidR="00860245" w:rsidRPr="00CB0DE0" w:rsidRDefault="00860245" w:rsidP="00FD3360">
      <w:pPr>
        <w:pStyle w:val="Body"/>
      </w:pPr>
      <w:bookmarkStart w:id="119" w:name="_Ref410737695"/>
      <w:bookmarkStart w:id="120" w:name="_Ref405485207"/>
      <w:r w:rsidRPr="00CB0DE0">
        <w:rPr>
          <w:lang w:eastAsia="en-GB"/>
        </w:rPr>
        <w:t xml:space="preserve">The Life Event class represents </w:t>
      </w:r>
      <w:r w:rsidRPr="00CB0DE0">
        <w:t>an important event or situations in a citizen's life where public services may be required. Note the scope: an individual will encounter any number of 'events' in the general sense of the word. In the context of the CPSV-</w:t>
      </w:r>
      <w:r w:rsidRPr="00CB0DE0">
        <w:lastRenderedPageBreak/>
        <w:t xml:space="preserve">AP, the Life Event class </w:t>
      </w:r>
      <w:r w:rsidRPr="00CB0DE0">
        <w:rPr>
          <w:b/>
          <w:bCs/>
        </w:rPr>
        <w:t>only</w:t>
      </w:r>
      <w:r w:rsidRPr="00CB0DE0">
        <w:t xml:space="preserve"> represents an event for which a Public Service is related. For example, a couple becoming engaged is not a CPSV-AP Life Event, getting married is, since only the latter has any relevance to public services. </w:t>
      </w:r>
    </w:p>
    <w:p w14:paraId="5E2B663E" w14:textId="0B269E84" w:rsidR="00D05CC7" w:rsidRPr="00CB0DE0" w:rsidRDefault="00D05CC7" w:rsidP="00FD3360">
      <w:pPr>
        <w:pStyle w:val="Body"/>
      </w:pPr>
    </w:p>
    <w:tbl>
      <w:tblPr>
        <w:tblStyle w:val="TableGrid"/>
        <w:tblW w:w="0" w:type="auto"/>
        <w:tblLook w:val="04A0" w:firstRow="1" w:lastRow="0" w:firstColumn="1" w:lastColumn="0" w:noHBand="0" w:noVBand="1"/>
      </w:tblPr>
      <w:tblGrid>
        <w:gridCol w:w="2408"/>
        <w:gridCol w:w="2654"/>
        <w:gridCol w:w="3433"/>
      </w:tblGrid>
      <w:tr w:rsidR="00D05CC7" w:rsidRPr="00CB0DE0" w14:paraId="1046D2CE"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0D396B37" w14:textId="77777777" w:rsidR="00D05CC7" w:rsidRPr="00CB0DE0" w:rsidRDefault="00D05CC7" w:rsidP="002420C5">
            <w:r w:rsidRPr="00CB0DE0">
              <w:t>Class name</w:t>
            </w:r>
          </w:p>
        </w:tc>
        <w:tc>
          <w:tcPr>
            <w:tcW w:w="2694" w:type="dxa"/>
          </w:tcPr>
          <w:p w14:paraId="6ED2D95F" w14:textId="77777777" w:rsidR="00D05CC7" w:rsidRPr="00CB0DE0" w:rsidRDefault="00D05CC7" w:rsidP="002420C5">
            <w:r w:rsidRPr="00CB0DE0">
              <w:t>Mandatory/Optional</w:t>
            </w:r>
          </w:p>
        </w:tc>
        <w:tc>
          <w:tcPr>
            <w:tcW w:w="3963" w:type="dxa"/>
          </w:tcPr>
          <w:p w14:paraId="29E9FACA" w14:textId="77777777" w:rsidR="00D05CC7" w:rsidRPr="00CB0DE0" w:rsidRDefault="00D05CC7" w:rsidP="002420C5">
            <w:r w:rsidRPr="00CB0DE0">
              <w:t>URI</w:t>
            </w:r>
          </w:p>
        </w:tc>
      </w:tr>
      <w:tr w:rsidR="00D05CC7" w:rsidRPr="00CB0DE0" w14:paraId="748DBDC8" w14:textId="77777777" w:rsidTr="00A26E86">
        <w:tc>
          <w:tcPr>
            <w:tcW w:w="2830" w:type="dxa"/>
          </w:tcPr>
          <w:p w14:paraId="681124B6" w14:textId="77777777" w:rsidR="00D05CC7" w:rsidRPr="00CB0DE0" w:rsidRDefault="00D05CC7" w:rsidP="002420C5">
            <w:r w:rsidRPr="00CB0DE0">
              <w:t>Life Event</w:t>
            </w:r>
          </w:p>
        </w:tc>
        <w:tc>
          <w:tcPr>
            <w:tcW w:w="2694" w:type="dxa"/>
          </w:tcPr>
          <w:p w14:paraId="74BA5479" w14:textId="77777777" w:rsidR="00D05CC7" w:rsidRPr="00CB0DE0" w:rsidRDefault="00D05CC7" w:rsidP="002420C5">
            <w:r w:rsidRPr="00CB0DE0">
              <w:t>Optional</w:t>
            </w:r>
          </w:p>
        </w:tc>
        <w:tc>
          <w:tcPr>
            <w:tcW w:w="3963" w:type="dxa"/>
          </w:tcPr>
          <w:p w14:paraId="2B47978D" w14:textId="77777777" w:rsidR="00D05CC7" w:rsidRPr="00CB0DE0" w:rsidRDefault="00D05CC7" w:rsidP="002420C5">
            <w:proofErr w:type="spellStart"/>
            <w:r w:rsidRPr="00CB0DE0">
              <w:t>cv:LifeEvent</w:t>
            </w:r>
            <w:proofErr w:type="spellEnd"/>
          </w:p>
        </w:tc>
      </w:tr>
    </w:tbl>
    <w:p w14:paraId="4130E0A3" w14:textId="77777777" w:rsidR="00D05CC7" w:rsidRPr="00CB0DE0" w:rsidRDefault="00D05CC7" w:rsidP="00FD3360">
      <w:pPr>
        <w:pStyle w:val="Body"/>
      </w:pPr>
    </w:p>
    <w:p w14:paraId="769FDBA7" w14:textId="429E532E" w:rsidR="0017459C" w:rsidRPr="00CB0DE0" w:rsidRDefault="0017459C" w:rsidP="002420C5">
      <w:pPr>
        <w:pStyle w:val="Heading2"/>
        <w:rPr>
          <w:lang w:val="en-GB"/>
        </w:rPr>
      </w:pPr>
      <w:bookmarkStart w:id="121" w:name="_Ref477789418"/>
      <w:bookmarkStart w:id="122" w:name="_Toc2329858"/>
      <w:bookmarkStart w:id="123" w:name="_Ref451429530"/>
      <w:bookmarkEnd w:id="119"/>
      <w:r w:rsidRPr="00CB0DE0">
        <w:rPr>
          <w:lang w:val="en-GB"/>
        </w:rPr>
        <w:t>The</w:t>
      </w:r>
      <w:r w:rsidR="00386D1C" w:rsidRPr="00CB0DE0">
        <w:rPr>
          <w:lang w:val="en-GB"/>
        </w:rPr>
        <w:t xml:space="preserve"> Public Service</w:t>
      </w:r>
      <w:r w:rsidRPr="00CB0DE0">
        <w:rPr>
          <w:lang w:val="en-GB"/>
        </w:rPr>
        <w:t xml:space="preserve"> </w:t>
      </w:r>
      <w:r w:rsidR="0021703B" w:rsidRPr="00CB0DE0">
        <w:rPr>
          <w:lang w:val="en-GB"/>
        </w:rPr>
        <w:t>Dataset</w:t>
      </w:r>
      <w:r w:rsidRPr="00CB0DE0">
        <w:rPr>
          <w:lang w:val="en-GB"/>
        </w:rPr>
        <w:t xml:space="preserve"> Class</w:t>
      </w:r>
      <w:bookmarkEnd w:id="121"/>
      <w:bookmarkEnd w:id="122"/>
    </w:p>
    <w:p w14:paraId="79BB2A7B" w14:textId="4A5DF972" w:rsidR="00DF4CEF" w:rsidRPr="00CB0DE0" w:rsidRDefault="00F416F0" w:rsidP="00F416F0">
      <w:pPr>
        <w:rPr>
          <w:lang w:eastAsia="en-GB"/>
        </w:rPr>
      </w:pPr>
      <w:proofErr w:type="gramStart"/>
      <w:r w:rsidRPr="00CB0DE0">
        <w:rPr>
          <w:lang w:eastAsia="en-GB"/>
        </w:rPr>
        <w:t>The Public Service Dataset</w:t>
      </w:r>
      <w:r w:rsidR="00B2299D" w:rsidRPr="00CB0DE0">
        <w:rPr>
          <w:lang w:eastAsia="en-GB"/>
        </w:rPr>
        <w:t>,</w:t>
      </w:r>
      <w:proofErr w:type="gramEnd"/>
      <w:r w:rsidR="00B2299D" w:rsidRPr="00CB0DE0">
        <w:rPr>
          <w:lang w:eastAsia="en-GB"/>
        </w:rPr>
        <w:t xml:space="preserve"> is a specialisation of the Dataset class of the Data </w:t>
      </w:r>
      <w:proofErr w:type="spellStart"/>
      <w:r w:rsidR="00B2299D" w:rsidRPr="00CB0DE0">
        <w:rPr>
          <w:lang w:eastAsia="en-GB"/>
        </w:rPr>
        <w:t>Catalog</w:t>
      </w:r>
      <w:proofErr w:type="spellEnd"/>
      <w:r w:rsidR="00B2299D" w:rsidRPr="00CB0DE0">
        <w:rPr>
          <w:lang w:eastAsia="en-GB"/>
        </w:rPr>
        <w:t xml:space="preserve"> Vocabulary (DCAT)</w:t>
      </w:r>
      <w:r w:rsidR="00B2299D" w:rsidRPr="00CB0DE0">
        <w:rPr>
          <w:rStyle w:val="FootnoteReference"/>
          <w:lang w:eastAsia="en-GB"/>
        </w:rPr>
        <w:footnoteReference w:id="20"/>
      </w:r>
      <w:r w:rsidR="00B2299D" w:rsidRPr="00CB0DE0">
        <w:rPr>
          <w:lang w:eastAsia="en-GB"/>
        </w:rPr>
        <w:t xml:space="preserve"> and inherits all its properties. The class</w:t>
      </w:r>
      <w:r w:rsidRPr="00CB0DE0">
        <w:rPr>
          <w:lang w:eastAsia="en-GB"/>
        </w:rPr>
        <w:t xml:space="preserve"> </w:t>
      </w:r>
      <w:r w:rsidR="00B2299D" w:rsidRPr="00CB0DE0">
        <w:rPr>
          <w:lang w:eastAsia="en-GB"/>
        </w:rPr>
        <w:t xml:space="preserve">describes the metadata of where the dataset is being described, for instance on a regional public service portal </w:t>
      </w:r>
      <w:r w:rsidR="00FE49A3" w:rsidRPr="00CB0DE0">
        <w:rPr>
          <w:lang w:eastAsia="en-GB"/>
        </w:rPr>
        <w:t>and/</w:t>
      </w:r>
      <w:r w:rsidR="00B2299D" w:rsidRPr="00CB0DE0">
        <w:rPr>
          <w:lang w:eastAsia="en-GB"/>
        </w:rPr>
        <w:t>or a national e</w:t>
      </w:r>
      <w:r w:rsidR="00C47388" w:rsidRPr="00CB0DE0">
        <w:rPr>
          <w:lang w:eastAsia="en-GB"/>
        </w:rPr>
        <w:t>G</w:t>
      </w:r>
      <w:r w:rsidR="00B2299D" w:rsidRPr="00CB0DE0">
        <w:rPr>
          <w:lang w:eastAsia="en-GB"/>
        </w:rPr>
        <w:t>overnment portal</w:t>
      </w:r>
      <w:r w:rsidRPr="00CB0DE0">
        <w:rPr>
          <w:lang w:eastAsia="en-GB"/>
        </w:rPr>
        <w:t>.</w:t>
      </w:r>
    </w:p>
    <w:p w14:paraId="4A38882B" w14:textId="77777777" w:rsidR="00F416F0" w:rsidRPr="00CB0DE0" w:rsidRDefault="00F416F0" w:rsidP="00F416F0">
      <w:pPr>
        <w:rPr>
          <w:lang w:eastAsia="en-GB"/>
        </w:rPr>
      </w:pPr>
    </w:p>
    <w:tbl>
      <w:tblPr>
        <w:tblStyle w:val="TableGrid"/>
        <w:tblW w:w="0" w:type="auto"/>
        <w:tblLook w:val="04A0" w:firstRow="1" w:lastRow="0" w:firstColumn="1" w:lastColumn="0" w:noHBand="0" w:noVBand="1"/>
      </w:tblPr>
      <w:tblGrid>
        <w:gridCol w:w="2689"/>
        <w:gridCol w:w="2693"/>
        <w:gridCol w:w="3113"/>
      </w:tblGrid>
      <w:tr w:rsidR="00DF4CEF" w:rsidRPr="00CB0DE0" w14:paraId="5382DCA5" w14:textId="77777777" w:rsidTr="00E83659">
        <w:trPr>
          <w:cnfStyle w:val="100000000000" w:firstRow="1" w:lastRow="0" w:firstColumn="0" w:lastColumn="0" w:oddVBand="0" w:evenVBand="0" w:oddHBand="0" w:evenHBand="0" w:firstRowFirstColumn="0" w:firstRowLastColumn="0" w:lastRowFirstColumn="0" w:lastRowLastColumn="0"/>
        </w:trPr>
        <w:tc>
          <w:tcPr>
            <w:tcW w:w="2689" w:type="dxa"/>
          </w:tcPr>
          <w:p w14:paraId="1C59B71C" w14:textId="77777777" w:rsidR="00DF4CEF" w:rsidRPr="00CB0DE0" w:rsidRDefault="00DF4CEF" w:rsidP="009032D5">
            <w:r w:rsidRPr="00CB0DE0">
              <w:t>Class name</w:t>
            </w:r>
          </w:p>
        </w:tc>
        <w:tc>
          <w:tcPr>
            <w:tcW w:w="2693" w:type="dxa"/>
          </w:tcPr>
          <w:p w14:paraId="38D25B8E" w14:textId="77777777" w:rsidR="00DF4CEF" w:rsidRPr="00CB0DE0" w:rsidRDefault="00DF4CEF" w:rsidP="009032D5">
            <w:r w:rsidRPr="00CB0DE0">
              <w:t>Mandatory/Optional</w:t>
            </w:r>
          </w:p>
        </w:tc>
        <w:tc>
          <w:tcPr>
            <w:tcW w:w="3113" w:type="dxa"/>
          </w:tcPr>
          <w:p w14:paraId="790F1AC4" w14:textId="77777777" w:rsidR="00DF4CEF" w:rsidRPr="00CB0DE0" w:rsidRDefault="00DF4CEF" w:rsidP="009032D5">
            <w:r w:rsidRPr="00CB0DE0">
              <w:t>URI</w:t>
            </w:r>
          </w:p>
        </w:tc>
      </w:tr>
      <w:tr w:rsidR="00DF4CEF" w:rsidRPr="00CB0DE0" w14:paraId="76EC9E27" w14:textId="77777777" w:rsidTr="00E83659">
        <w:tc>
          <w:tcPr>
            <w:tcW w:w="2689" w:type="dxa"/>
          </w:tcPr>
          <w:p w14:paraId="5E578121" w14:textId="0CEB98FF" w:rsidR="00DF4CEF" w:rsidRPr="00CB0DE0" w:rsidRDefault="00DF4CEF" w:rsidP="00DF4CEF">
            <w:r w:rsidRPr="00CB0DE0">
              <w:t>Public Service Dataset</w:t>
            </w:r>
          </w:p>
        </w:tc>
        <w:tc>
          <w:tcPr>
            <w:tcW w:w="2693" w:type="dxa"/>
          </w:tcPr>
          <w:p w14:paraId="5E01AB00" w14:textId="48B77C4A" w:rsidR="00DF4CEF" w:rsidRPr="00CB0DE0" w:rsidRDefault="00DF4CEF" w:rsidP="009032D5">
            <w:r w:rsidRPr="00CB0DE0">
              <w:t>Optional</w:t>
            </w:r>
          </w:p>
        </w:tc>
        <w:tc>
          <w:tcPr>
            <w:tcW w:w="3113" w:type="dxa"/>
          </w:tcPr>
          <w:p w14:paraId="0109FAF1" w14:textId="669CDDDF" w:rsidR="00DF4CEF" w:rsidRPr="00CB0DE0" w:rsidRDefault="00E83659" w:rsidP="00E83659">
            <w:proofErr w:type="spellStart"/>
            <w:r w:rsidRPr="00CB0DE0">
              <w:t>cv:PublicServiceDataset</w:t>
            </w:r>
            <w:proofErr w:type="spellEnd"/>
          </w:p>
        </w:tc>
      </w:tr>
    </w:tbl>
    <w:p w14:paraId="6E7C3D9F" w14:textId="77777777" w:rsidR="00DF4CEF" w:rsidRPr="00CB0DE0" w:rsidRDefault="00DF4CEF" w:rsidP="00FD3360">
      <w:pPr>
        <w:pStyle w:val="Body"/>
        <w:rPr>
          <w:lang w:eastAsia="en-GB"/>
        </w:rPr>
      </w:pPr>
    </w:p>
    <w:p w14:paraId="45102F21" w14:textId="156AC180" w:rsidR="006840B0" w:rsidRPr="00CB0DE0" w:rsidRDefault="006840B0" w:rsidP="00FD3360">
      <w:pPr>
        <w:pStyle w:val="Body"/>
        <w:rPr>
          <w:lang w:eastAsia="en-GB"/>
        </w:rPr>
      </w:pPr>
      <w:r w:rsidRPr="00CB0DE0">
        <w:rPr>
          <w:lang w:eastAsia="en-GB"/>
        </w:rPr>
        <w:t>The properties being described in the following sections de</w:t>
      </w:r>
      <w:r w:rsidR="00DC2DD5" w:rsidRPr="00CB0DE0">
        <w:rPr>
          <w:lang w:eastAsia="en-GB"/>
        </w:rPr>
        <w:t>fine</w:t>
      </w:r>
      <w:r w:rsidRPr="00CB0DE0">
        <w:rPr>
          <w:lang w:eastAsia="en-GB"/>
        </w:rPr>
        <w:t xml:space="preserve"> the mandatory properties if the class is being instantiated. We refer to DCAT for the definition of the other properties being inherited.</w:t>
      </w:r>
    </w:p>
    <w:p w14:paraId="19238E5C" w14:textId="1BFB4515" w:rsidR="00347FB1" w:rsidRDefault="00347FB1" w:rsidP="00B40A00">
      <w:pPr>
        <w:pStyle w:val="Heading3"/>
        <w:rPr>
          <w:ins w:id="124" w:author="Alexandre Beaufays (BE)" w:date="2021-03-02T15:09:00Z"/>
        </w:rPr>
      </w:pPr>
      <w:bookmarkStart w:id="125" w:name="_Toc2329859"/>
      <w:ins w:id="126" w:author="Alexandre Beaufays (BE)" w:date="2021-03-02T15:09:00Z">
        <w:r>
          <w:t>Name</w:t>
        </w:r>
      </w:ins>
    </w:p>
    <w:p w14:paraId="1E4ACACE" w14:textId="77777777" w:rsidR="00347FB1" w:rsidRPr="00CB0DE0" w:rsidRDefault="00347FB1" w:rsidP="00347FB1">
      <w:pPr>
        <w:pStyle w:val="Body"/>
        <w:rPr>
          <w:ins w:id="127" w:author="Alexandre Beaufays (BE)" w:date="2021-03-02T15:09:00Z"/>
        </w:rPr>
      </w:pPr>
      <w:ins w:id="128" w:author="Alexandre Beaufays (BE)" w:date="2021-03-02T15:09:00Z">
        <w:r w:rsidRPr="00CB0DE0">
          <w:t>This property contains a name given to the Public Service Dataset. This property can be repeated for parallel language versions of the name.</w:t>
        </w:r>
      </w:ins>
    </w:p>
    <w:p w14:paraId="365306E5" w14:textId="77777777" w:rsidR="00347FB1" w:rsidRPr="00CB0DE0" w:rsidRDefault="00347FB1" w:rsidP="00347FB1">
      <w:pPr>
        <w:pStyle w:val="Body"/>
        <w:rPr>
          <w:ins w:id="129" w:author="Alexandre Beaufays (BE)" w:date="2021-03-02T15:09:00Z"/>
        </w:rPr>
      </w:pPr>
    </w:p>
    <w:tbl>
      <w:tblPr>
        <w:tblStyle w:val="TableGrid"/>
        <w:tblW w:w="0" w:type="auto"/>
        <w:tblLook w:val="04A0" w:firstRow="1" w:lastRow="0" w:firstColumn="1" w:lastColumn="0" w:noHBand="0" w:noVBand="1"/>
      </w:tblPr>
      <w:tblGrid>
        <w:gridCol w:w="2135"/>
        <w:gridCol w:w="2607"/>
        <w:gridCol w:w="2223"/>
        <w:gridCol w:w="1530"/>
      </w:tblGrid>
      <w:tr w:rsidR="00347FB1" w:rsidRPr="00CB0DE0" w14:paraId="1503B3DE" w14:textId="77777777" w:rsidTr="00B1600F">
        <w:trPr>
          <w:cnfStyle w:val="100000000000" w:firstRow="1" w:lastRow="0" w:firstColumn="0" w:lastColumn="0" w:oddVBand="0" w:evenVBand="0" w:oddHBand="0" w:evenHBand="0" w:firstRowFirstColumn="0" w:firstRowLastColumn="0" w:lastRowFirstColumn="0" w:lastRowLastColumn="0"/>
          <w:ins w:id="130" w:author="Alexandre Beaufays (BE)" w:date="2021-03-02T15:09:00Z"/>
        </w:trPr>
        <w:tc>
          <w:tcPr>
            <w:tcW w:w="2121" w:type="dxa"/>
          </w:tcPr>
          <w:p w14:paraId="2A3C52AA" w14:textId="77777777" w:rsidR="00347FB1" w:rsidRPr="00CB0DE0" w:rsidRDefault="00347FB1" w:rsidP="00B1600F">
            <w:pPr>
              <w:rPr>
                <w:ins w:id="131" w:author="Alexandre Beaufays (BE)" w:date="2021-03-02T15:09:00Z"/>
              </w:rPr>
            </w:pPr>
            <w:ins w:id="132" w:author="Alexandre Beaufays (BE)" w:date="2021-03-02T15:09:00Z">
              <w:r w:rsidRPr="00CB0DE0">
                <w:t>Property</w:t>
              </w:r>
            </w:ins>
          </w:p>
        </w:tc>
        <w:tc>
          <w:tcPr>
            <w:tcW w:w="2695" w:type="dxa"/>
          </w:tcPr>
          <w:p w14:paraId="673C0492" w14:textId="77777777" w:rsidR="00347FB1" w:rsidRPr="00CB0DE0" w:rsidRDefault="00347FB1" w:rsidP="00B1600F">
            <w:pPr>
              <w:rPr>
                <w:ins w:id="133" w:author="Alexandre Beaufays (BE)" w:date="2021-03-02T15:09:00Z"/>
              </w:rPr>
            </w:pPr>
            <w:ins w:id="134" w:author="Alexandre Beaufays (BE)" w:date="2021-03-02T15:09:00Z">
              <w:r w:rsidRPr="00CB0DE0">
                <w:t>URI</w:t>
              </w:r>
            </w:ins>
          </w:p>
        </w:tc>
        <w:tc>
          <w:tcPr>
            <w:tcW w:w="2154" w:type="dxa"/>
          </w:tcPr>
          <w:p w14:paraId="04883374" w14:textId="77777777" w:rsidR="00347FB1" w:rsidRPr="00CB0DE0" w:rsidRDefault="00347FB1" w:rsidP="00B1600F">
            <w:pPr>
              <w:rPr>
                <w:ins w:id="135" w:author="Alexandre Beaufays (BE)" w:date="2021-03-02T15:09:00Z"/>
              </w:rPr>
            </w:pPr>
            <w:ins w:id="136" w:author="Alexandre Beaufays (BE)" w:date="2021-03-02T15:09:00Z">
              <w:r w:rsidRPr="00CB0DE0">
                <w:t>Range</w:t>
              </w:r>
            </w:ins>
          </w:p>
        </w:tc>
        <w:tc>
          <w:tcPr>
            <w:tcW w:w="1525" w:type="dxa"/>
          </w:tcPr>
          <w:p w14:paraId="782A9785" w14:textId="77777777" w:rsidR="00347FB1" w:rsidRPr="00CB0DE0" w:rsidRDefault="00347FB1" w:rsidP="00B1600F">
            <w:pPr>
              <w:rPr>
                <w:ins w:id="137" w:author="Alexandre Beaufays (BE)" w:date="2021-03-02T15:09:00Z"/>
              </w:rPr>
            </w:pPr>
            <w:ins w:id="138" w:author="Alexandre Beaufays (BE)" w:date="2021-03-02T15:09:00Z">
              <w:r w:rsidRPr="00CB0DE0">
                <w:t>Cardinality</w:t>
              </w:r>
            </w:ins>
          </w:p>
        </w:tc>
      </w:tr>
      <w:tr w:rsidR="00347FB1" w:rsidRPr="00CB0DE0" w14:paraId="291157E9" w14:textId="77777777" w:rsidTr="00B1600F">
        <w:trPr>
          <w:ins w:id="139" w:author="Alexandre Beaufays (BE)" w:date="2021-03-02T15:09:00Z"/>
        </w:trPr>
        <w:tc>
          <w:tcPr>
            <w:tcW w:w="2371" w:type="dxa"/>
          </w:tcPr>
          <w:p w14:paraId="4A180A83" w14:textId="77777777" w:rsidR="00347FB1" w:rsidRPr="00CB0DE0" w:rsidRDefault="00347FB1" w:rsidP="00B1600F">
            <w:pPr>
              <w:rPr>
                <w:ins w:id="140" w:author="Alexandre Beaufays (BE)" w:date="2021-03-02T15:09:00Z"/>
              </w:rPr>
            </w:pPr>
            <w:ins w:id="141" w:author="Alexandre Beaufays (BE)" w:date="2021-03-02T15:09:00Z">
              <w:r>
                <w:t>n</w:t>
              </w:r>
              <w:r w:rsidRPr="00CB0DE0">
                <w:t>ame</w:t>
              </w:r>
            </w:ins>
          </w:p>
        </w:tc>
        <w:tc>
          <w:tcPr>
            <w:tcW w:w="3011" w:type="dxa"/>
          </w:tcPr>
          <w:p w14:paraId="17582CA4" w14:textId="77777777" w:rsidR="00347FB1" w:rsidRPr="00CB0DE0" w:rsidRDefault="00347FB1" w:rsidP="00B1600F">
            <w:pPr>
              <w:rPr>
                <w:ins w:id="142" w:author="Alexandre Beaufays (BE)" w:date="2021-03-02T15:09:00Z"/>
              </w:rPr>
            </w:pPr>
            <w:proofErr w:type="spellStart"/>
            <w:proofErr w:type="gramStart"/>
            <w:ins w:id="143" w:author="Alexandre Beaufays (BE)" w:date="2021-03-02T15:09:00Z">
              <w:r w:rsidRPr="00CB0DE0">
                <w:rPr>
                  <w:lang w:eastAsia="en-GB"/>
                </w:rPr>
                <w:t>dct:title</w:t>
              </w:r>
              <w:proofErr w:type="spellEnd"/>
              <w:proofErr w:type="gramEnd"/>
            </w:ins>
          </w:p>
        </w:tc>
        <w:tc>
          <w:tcPr>
            <w:tcW w:w="2551" w:type="dxa"/>
          </w:tcPr>
          <w:p w14:paraId="2CB55C62" w14:textId="77777777" w:rsidR="00347FB1" w:rsidRPr="00CB0DE0" w:rsidRDefault="00347FB1" w:rsidP="00B1600F">
            <w:pPr>
              <w:rPr>
                <w:ins w:id="144" w:author="Alexandre Beaufays (BE)" w:date="2021-03-02T15:09:00Z"/>
              </w:rPr>
            </w:pPr>
            <w:ins w:id="145" w:author="Alexandre Beaufays (BE)" w:date="2021-03-02T15:09:00Z">
              <w:r w:rsidRPr="00CB0DE0">
                <w:t>Text</w:t>
              </w:r>
            </w:ins>
          </w:p>
        </w:tc>
        <w:tc>
          <w:tcPr>
            <w:tcW w:w="1554" w:type="dxa"/>
          </w:tcPr>
          <w:p w14:paraId="44A5D60C" w14:textId="77777777" w:rsidR="00347FB1" w:rsidRPr="00CB0DE0" w:rsidRDefault="00347FB1" w:rsidP="00B1600F">
            <w:pPr>
              <w:rPr>
                <w:ins w:id="146" w:author="Alexandre Beaufays (BE)" w:date="2021-03-02T15:09:00Z"/>
              </w:rPr>
            </w:pPr>
            <w:proofErr w:type="gramStart"/>
            <w:ins w:id="147" w:author="Alexandre Beaufays (BE)" w:date="2021-03-02T15:09:00Z">
              <w:r w:rsidRPr="00CB0DE0">
                <w:t>1..n</w:t>
              </w:r>
              <w:proofErr w:type="gramEnd"/>
            </w:ins>
          </w:p>
        </w:tc>
      </w:tr>
    </w:tbl>
    <w:p w14:paraId="17A57623" w14:textId="77777777" w:rsidR="00347FB1" w:rsidRPr="00347FB1" w:rsidRDefault="00347FB1" w:rsidP="00347FB1">
      <w:pPr>
        <w:rPr>
          <w:ins w:id="148" w:author="Alexandre Beaufays (BE)" w:date="2021-03-02T15:08:00Z"/>
        </w:rPr>
        <w:pPrChange w:id="149" w:author="Alexandre Beaufays (BE)" w:date="2021-03-02T15:09:00Z">
          <w:pPr>
            <w:pStyle w:val="Heading3"/>
          </w:pPr>
        </w:pPrChange>
      </w:pPr>
    </w:p>
    <w:p w14:paraId="775F7094" w14:textId="73D1B811" w:rsidR="00B52C30" w:rsidRDefault="00B52C30" w:rsidP="00B40A00">
      <w:pPr>
        <w:pStyle w:val="Heading3"/>
        <w:rPr>
          <w:ins w:id="150" w:author="Alexandre Beaufays (BE)" w:date="2021-03-02T15:10:00Z"/>
        </w:rPr>
      </w:pPr>
      <w:ins w:id="151" w:author="Alexandre Beaufays (BE)" w:date="2021-03-02T15:10:00Z">
        <w:r>
          <w:t>Description</w:t>
        </w:r>
      </w:ins>
    </w:p>
    <w:p w14:paraId="5AB82A0D" w14:textId="4BED0885" w:rsidR="00B52C30" w:rsidRDefault="00B52C30" w:rsidP="00B52C30">
      <w:pPr>
        <w:rPr>
          <w:ins w:id="152" w:author="Alexandre Beaufays (BE)" w:date="2021-03-02T15:10:00Z"/>
        </w:rPr>
      </w:pPr>
      <w:ins w:id="153" w:author="Alexandre Beaufays (BE)" w:date="2021-03-02T15:11:00Z">
        <w:r>
          <w:t>This property contains a free-text account of the Dataset. This property can be repeated for parallel language versions of the description</w:t>
        </w:r>
      </w:ins>
    </w:p>
    <w:p w14:paraId="2D9B6B7D" w14:textId="5DCEC7A6" w:rsidR="00B52C30" w:rsidRDefault="00B52C30" w:rsidP="00B52C30">
      <w:pPr>
        <w:rPr>
          <w:ins w:id="154" w:author="Alexandre Beaufays (BE)" w:date="2021-03-02T15:11:00Z"/>
        </w:rPr>
      </w:pPr>
    </w:p>
    <w:tbl>
      <w:tblPr>
        <w:tblStyle w:val="TableGrid"/>
        <w:tblW w:w="0" w:type="auto"/>
        <w:tblLook w:val="04A0" w:firstRow="1" w:lastRow="0" w:firstColumn="1" w:lastColumn="0" w:noHBand="0" w:noVBand="1"/>
      </w:tblPr>
      <w:tblGrid>
        <w:gridCol w:w="2115"/>
        <w:gridCol w:w="2697"/>
        <w:gridCol w:w="2157"/>
        <w:gridCol w:w="1526"/>
      </w:tblGrid>
      <w:tr w:rsidR="00B52C30" w:rsidRPr="00CB0DE0" w14:paraId="0982981D" w14:textId="77777777" w:rsidTr="00B1600F">
        <w:trPr>
          <w:cnfStyle w:val="100000000000" w:firstRow="1" w:lastRow="0" w:firstColumn="0" w:lastColumn="0" w:oddVBand="0" w:evenVBand="0" w:oddHBand="0" w:evenHBand="0" w:firstRowFirstColumn="0" w:firstRowLastColumn="0" w:lastRowFirstColumn="0" w:lastRowLastColumn="0"/>
          <w:ins w:id="155" w:author="Alexandre Beaufays (BE)" w:date="2021-03-02T15:11:00Z"/>
        </w:trPr>
        <w:tc>
          <w:tcPr>
            <w:tcW w:w="2121" w:type="dxa"/>
          </w:tcPr>
          <w:p w14:paraId="5CD5D506" w14:textId="77777777" w:rsidR="00B52C30" w:rsidRPr="00CB0DE0" w:rsidRDefault="00B52C30" w:rsidP="00B1600F">
            <w:pPr>
              <w:rPr>
                <w:ins w:id="156" w:author="Alexandre Beaufays (BE)" w:date="2021-03-02T15:11:00Z"/>
              </w:rPr>
            </w:pPr>
            <w:ins w:id="157" w:author="Alexandre Beaufays (BE)" w:date="2021-03-02T15:11:00Z">
              <w:r w:rsidRPr="00CB0DE0">
                <w:t>Property</w:t>
              </w:r>
            </w:ins>
          </w:p>
        </w:tc>
        <w:tc>
          <w:tcPr>
            <w:tcW w:w="2695" w:type="dxa"/>
          </w:tcPr>
          <w:p w14:paraId="125A26B7" w14:textId="77777777" w:rsidR="00B52C30" w:rsidRPr="00CB0DE0" w:rsidRDefault="00B52C30" w:rsidP="00B1600F">
            <w:pPr>
              <w:rPr>
                <w:ins w:id="158" w:author="Alexandre Beaufays (BE)" w:date="2021-03-02T15:11:00Z"/>
              </w:rPr>
            </w:pPr>
            <w:ins w:id="159" w:author="Alexandre Beaufays (BE)" w:date="2021-03-02T15:11:00Z">
              <w:r w:rsidRPr="00CB0DE0">
                <w:t>URI</w:t>
              </w:r>
            </w:ins>
          </w:p>
        </w:tc>
        <w:tc>
          <w:tcPr>
            <w:tcW w:w="2154" w:type="dxa"/>
          </w:tcPr>
          <w:p w14:paraId="278C04A9" w14:textId="77777777" w:rsidR="00B52C30" w:rsidRPr="00CB0DE0" w:rsidRDefault="00B52C30" w:rsidP="00B1600F">
            <w:pPr>
              <w:rPr>
                <w:ins w:id="160" w:author="Alexandre Beaufays (BE)" w:date="2021-03-02T15:11:00Z"/>
              </w:rPr>
            </w:pPr>
            <w:ins w:id="161" w:author="Alexandre Beaufays (BE)" w:date="2021-03-02T15:11:00Z">
              <w:r w:rsidRPr="00CB0DE0">
                <w:t>Range</w:t>
              </w:r>
            </w:ins>
          </w:p>
        </w:tc>
        <w:tc>
          <w:tcPr>
            <w:tcW w:w="1525" w:type="dxa"/>
          </w:tcPr>
          <w:p w14:paraId="419B9A7E" w14:textId="77777777" w:rsidR="00B52C30" w:rsidRPr="00CB0DE0" w:rsidRDefault="00B52C30" w:rsidP="00B1600F">
            <w:pPr>
              <w:rPr>
                <w:ins w:id="162" w:author="Alexandre Beaufays (BE)" w:date="2021-03-02T15:11:00Z"/>
              </w:rPr>
            </w:pPr>
            <w:ins w:id="163" w:author="Alexandre Beaufays (BE)" w:date="2021-03-02T15:11:00Z">
              <w:r w:rsidRPr="00CB0DE0">
                <w:t>Cardinality</w:t>
              </w:r>
            </w:ins>
          </w:p>
        </w:tc>
      </w:tr>
      <w:tr w:rsidR="00B52C30" w:rsidRPr="00CB0DE0" w14:paraId="3273CCFC" w14:textId="77777777" w:rsidTr="00B1600F">
        <w:trPr>
          <w:ins w:id="164" w:author="Alexandre Beaufays (BE)" w:date="2021-03-02T15:11:00Z"/>
        </w:trPr>
        <w:tc>
          <w:tcPr>
            <w:tcW w:w="2371" w:type="dxa"/>
          </w:tcPr>
          <w:p w14:paraId="721236D2" w14:textId="7BB6B6AE" w:rsidR="00B52C30" w:rsidRPr="00CB0DE0" w:rsidRDefault="00B52C30" w:rsidP="00B1600F">
            <w:pPr>
              <w:rPr>
                <w:ins w:id="165" w:author="Alexandre Beaufays (BE)" w:date="2021-03-02T15:11:00Z"/>
              </w:rPr>
            </w:pPr>
            <w:ins w:id="166" w:author="Alexandre Beaufays (BE)" w:date="2021-03-02T15:11:00Z">
              <w:r>
                <w:t>description</w:t>
              </w:r>
            </w:ins>
          </w:p>
        </w:tc>
        <w:tc>
          <w:tcPr>
            <w:tcW w:w="3011" w:type="dxa"/>
          </w:tcPr>
          <w:p w14:paraId="3FCE0F86" w14:textId="320E40FD" w:rsidR="00B52C30" w:rsidRPr="00CB0DE0" w:rsidRDefault="00B52C30" w:rsidP="00B1600F">
            <w:pPr>
              <w:rPr>
                <w:ins w:id="167" w:author="Alexandre Beaufays (BE)" w:date="2021-03-02T15:11:00Z"/>
              </w:rPr>
            </w:pPr>
            <w:proofErr w:type="spellStart"/>
            <w:proofErr w:type="gramStart"/>
            <w:ins w:id="168" w:author="Alexandre Beaufays (BE)" w:date="2021-03-02T15:11:00Z">
              <w:r w:rsidRPr="00CB0DE0">
                <w:rPr>
                  <w:lang w:eastAsia="en-GB"/>
                </w:rPr>
                <w:t>dct:</w:t>
              </w:r>
            </w:ins>
            <w:ins w:id="169" w:author="Alexandre Beaufays (BE)" w:date="2021-03-02T15:12:00Z">
              <w:r>
                <w:rPr>
                  <w:lang w:eastAsia="en-GB"/>
                </w:rPr>
                <w:t>description</w:t>
              </w:r>
            </w:ins>
            <w:proofErr w:type="spellEnd"/>
            <w:proofErr w:type="gramEnd"/>
          </w:p>
        </w:tc>
        <w:tc>
          <w:tcPr>
            <w:tcW w:w="2551" w:type="dxa"/>
          </w:tcPr>
          <w:p w14:paraId="5F365D9F" w14:textId="77777777" w:rsidR="00B52C30" w:rsidRPr="00CB0DE0" w:rsidRDefault="00B52C30" w:rsidP="00B1600F">
            <w:pPr>
              <w:rPr>
                <w:ins w:id="170" w:author="Alexandre Beaufays (BE)" w:date="2021-03-02T15:11:00Z"/>
              </w:rPr>
            </w:pPr>
            <w:ins w:id="171" w:author="Alexandre Beaufays (BE)" w:date="2021-03-02T15:11:00Z">
              <w:r w:rsidRPr="00CB0DE0">
                <w:t>Text</w:t>
              </w:r>
            </w:ins>
          </w:p>
        </w:tc>
        <w:tc>
          <w:tcPr>
            <w:tcW w:w="1554" w:type="dxa"/>
          </w:tcPr>
          <w:p w14:paraId="43B283B7" w14:textId="77777777" w:rsidR="00B52C30" w:rsidRPr="00CB0DE0" w:rsidRDefault="00B52C30" w:rsidP="00B1600F">
            <w:pPr>
              <w:rPr>
                <w:ins w:id="172" w:author="Alexandre Beaufays (BE)" w:date="2021-03-02T15:11:00Z"/>
              </w:rPr>
            </w:pPr>
            <w:proofErr w:type="gramStart"/>
            <w:ins w:id="173" w:author="Alexandre Beaufays (BE)" w:date="2021-03-02T15:11:00Z">
              <w:r w:rsidRPr="00CB0DE0">
                <w:t>1..n</w:t>
              </w:r>
              <w:proofErr w:type="gramEnd"/>
            </w:ins>
          </w:p>
        </w:tc>
      </w:tr>
    </w:tbl>
    <w:p w14:paraId="60CE13AE" w14:textId="77777777" w:rsidR="00B52C30" w:rsidRPr="00B52C30" w:rsidRDefault="00B52C30" w:rsidP="00B52C30">
      <w:pPr>
        <w:rPr>
          <w:ins w:id="174" w:author="Alexandre Beaufays (BE)" w:date="2021-03-02T15:10:00Z"/>
        </w:rPr>
        <w:pPrChange w:id="175" w:author="Alexandre Beaufays (BE)" w:date="2021-03-02T15:10:00Z">
          <w:pPr>
            <w:pStyle w:val="Heading3"/>
          </w:pPr>
        </w:pPrChange>
      </w:pPr>
    </w:p>
    <w:p w14:paraId="5AC1461B" w14:textId="591AE210" w:rsidR="00B40A00" w:rsidRPr="00CB0DE0" w:rsidRDefault="00B40A00" w:rsidP="00B40A00">
      <w:pPr>
        <w:pStyle w:val="Heading3"/>
      </w:pPr>
      <w:r w:rsidRPr="00CB0DE0">
        <w:t>Identifier</w:t>
      </w:r>
      <w:bookmarkEnd w:id="125"/>
    </w:p>
    <w:p w14:paraId="43AB676E" w14:textId="5E1AD68D" w:rsidR="00B40A00" w:rsidRPr="00CB0DE0" w:rsidRDefault="00B40A00" w:rsidP="00FD3360">
      <w:pPr>
        <w:pStyle w:val="Body"/>
      </w:pPr>
      <w:r w:rsidRPr="00CB0DE0">
        <w:t>This property represents an Identifier for the Public Service Dataset.</w:t>
      </w:r>
    </w:p>
    <w:p w14:paraId="7CFD7B0B" w14:textId="77777777" w:rsidR="00B40A00" w:rsidRPr="00CB0DE0" w:rsidRDefault="00B40A00" w:rsidP="00FD3360">
      <w:pPr>
        <w:pStyle w:val="Body"/>
        <w:rPr>
          <w:lang w:eastAsia="en-GB"/>
        </w:rPr>
      </w:pPr>
    </w:p>
    <w:tbl>
      <w:tblPr>
        <w:tblStyle w:val="TableGrid"/>
        <w:tblW w:w="0" w:type="auto"/>
        <w:tblLook w:val="04A0" w:firstRow="1" w:lastRow="0" w:firstColumn="1" w:lastColumn="0" w:noHBand="0" w:noVBand="1"/>
      </w:tblPr>
      <w:tblGrid>
        <w:gridCol w:w="2107"/>
        <w:gridCol w:w="2674"/>
        <w:gridCol w:w="2186"/>
        <w:gridCol w:w="1528"/>
      </w:tblGrid>
      <w:tr w:rsidR="00B40A00" w:rsidRPr="00CB0DE0" w14:paraId="26293C63" w14:textId="77777777" w:rsidTr="00B30091">
        <w:trPr>
          <w:cnfStyle w:val="100000000000" w:firstRow="1" w:lastRow="0" w:firstColumn="0" w:lastColumn="0" w:oddVBand="0" w:evenVBand="0" w:oddHBand="0" w:evenHBand="0" w:firstRowFirstColumn="0" w:firstRowLastColumn="0" w:lastRowFirstColumn="0" w:lastRowLastColumn="0"/>
        </w:trPr>
        <w:tc>
          <w:tcPr>
            <w:tcW w:w="2107" w:type="dxa"/>
          </w:tcPr>
          <w:p w14:paraId="5391FB58" w14:textId="77777777" w:rsidR="00B40A00" w:rsidRPr="00CB0DE0" w:rsidRDefault="00B40A00" w:rsidP="00B30091">
            <w:r w:rsidRPr="00CB0DE0">
              <w:t>Property</w:t>
            </w:r>
          </w:p>
        </w:tc>
        <w:tc>
          <w:tcPr>
            <w:tcW w:w="2674" w:type="dxa"/>
          </w:tcPr>
          <w:p w14:paraId="22644360" w14:textId="77777777" w:rsidR="00B40A00" w:rsidRPr="00CB0DE0" w:rsidRDefault="00B40A00" w:rsidP="00B30091">
            <w:r w:rsidRPr="00CB0DE0">
              <w:t>URI</w:t>
            </w:r>
          </w:p>
        </w:tc>
        <w:tc>
          <w:tcPr>
            <w:tcW w:w="2186" w:type="dxa"/>
          </w:tcPr>
          <w:p w14:paraId="7B797CA2" w14:textId="77777777" w:rsidR="00B40A00" w:rsidRPr="00CB0DE0" w:rsidRDefault="00B40A00" w:rsidP="00B30091">
            <w:r w:rsidRPr="00CB0DE0">
              <w:t>Range</w:t>
            </w:r>
          </w:p>
        </w:tc>
        <w:tc>
          <w:tcPr>
            <w:tcW w:w="1528" w:type="dxa"/>
          </w:tcPr>
          <w:p w14:paraId="7EAF4CFB" w14:textId="77777777" w:rsidR="00B40A00" w:rsidRPr="00CB0DE0" w:rsidRDefault="00B40A00" w:rsidP="00B30091">
            <w:r w:rsidRPr="00CB0DE0">
              <w:t>Cardinality</w:t>
            </w:r>
          </w:p>
        </w:tc>
      </w:tr>
      <w:tr w:rsidR="00B30091" w:rsidRPr="00CB0DE0" w14:paraId="72901548" w14:textId="77777777" w:rsidTr="00B30091">
        <w:tc>
          <w:tcPr>
            <w:tcW w:w="2371" w:type="dxa"/>
          </w:tcPr>
          <w:p w14:paraId="16FE578B" w14:textId="77F37507" w:rsidR="00B30091" w:rsidRPr="00CB0DE0" w:rsidRDefault="00F160F4" w:rsidP="00B30091">
            <w:r>
              <w:t>i</w:t>
            </w:r>
            <w:r w:rsidR="00B30091" w:rsidRPr="00CB0DE0">
              <w:t>dentifier</w:t>
            </w:r>
          </w:p>
        </w:tc>
        <w:tc>
          <w:tcPr>
            <w:tcW w:w="3011" w:type="dxa"/>
          </w:tcPr>
          <w:p w14:paraId="36711E1A" w14:textId="1459A12F" w:rsidR="00B30091" w:rsidRPr="00CB0DE0" w:rsidRDefault="00B30091" w:rsidP="00B30091">
            <w:proofErr w:type="spellStart"/>
            <w:r w:rsidRPr="00CB0DE0">
              <w:rPr>
                <w:lang w:eastAsia="en-GB"/>
              </w:rPr>
              <w:t>dct:identifier</w:t>
            </w:r>
            <w:proofErr w:type="spellEnd"/>
          </w:p>
        </w:tc>
        <w:tc>
          <w:tcPr>
            <w:tcW w:w="2551" w:type="dxa"/>
          </w:tcPr>
          <w:p w14:paraId="2C9CA489" w14:textId="15413F7D" w:rsidR="00B30091" w:rsidRPr="00CB0DE0" w:rsidRDefault="00040330" w:rsidP="00B30091">
            <w:r w:rsidRPr="00CB0DE0">
              <w:t>Text</w:t>
            </w:r>
            <w:r w:rsidRPr="00CB0DE0">
              <w:rPr>
                <w:rStyle w:val="FootnoteReference"/>
              </w:rPr>
              <w:footnoteReference w:id="21"/>
            </w:r>
          </w:p>
        </w:tc>
        <w:tc>
          <w:tcPr>
            <w:tcW w:w="1554" w:type="dxa"/>
          </w:tcPr>
          <w:p w14:paraId="1060F47D" w14:textId="66550F05" w:rsidR="00B30091" w:rsidRPr="00CB0DE0" w:rsidRDefault="00B30091" w:rsidP="00B30091">
            <w:del w:id="176" w:author="Alexandre Beaufays (BE)" w:date="2021-03-02T15:12:00Z">
              <w:r w:rsidRPr="00CB0DE0" w:rsidDel="00B52C30">
                <w:delText>1..1</w:delText>
              </w:r>
            </w:del>
            <w:proofErr w:type="gramStart"/>
            <w:ins w:id="177" w:author="Alexandre Beaufays (BE)" w:date="2021-03-02T15:12:00Z">
              <w:r w:rsidR="00B52C30">
                <w:t>0..n</w:t>
              </w:r>
            </w:ins>
            <w:proofErr w:type="gramEnd"/>
          </w:p>
        </w:tc>
      </w:tr>
    </w:tbl>
    <w:p w14:paraId="1C8D5C00" w14:textId="22ECE6B4" w:rsidR="00B40A00" w:rsidRPr="00CB0DE0" w:rsidRDefault="00B40A00" w:rsidP="00B40A00">
      <w:pPr>
        <w:pStyle w:val="Heading3"/>
      </w:pPr>
      <w:bookmarkStart w:id="178" w:name="_Toc2329860"/>
      <w:commentRangeStart w:id="179"/>
      <w:r w:rsidRPr="00CB0DE0">
        <w:lastRenderedPageBreak/>
        <w:t>Publisher</w:t>
      </w:r>
      <w:bookmarkEnd w:id="178"/>
    </w:p>
    <w:p w14:paraId="760F34C1" w14:textId="46B9887C" w:rsidR="00B40A00" w:rsidRPr="00CB0DE0" w:rsidRDefault="00B30091" w:rsidP="00FD3360">
      <w:pPr>
        <w:pStyle w:val="Body"/>
      </w:pPr>
      <w:r w:rsidRPr="00CB0DE0">
        <w:t>This property represents the Publisher of the Public Service Dataset, i.e. an entity (organisation) responsible for making the Public Service Dataset available.</w:t>
      </w:r>
    </w:p>
    <w:p w14:paraId="4067B844" w14:textId="77777777" w:rsidR="00B40A00" w:rsidRPr="00CB0DE0" w:rsidRDefault="00B40A00" w:rsidP="00FD3360">
      <w:pPr>
        <w:pStyle w:val="Body"/>
      </w:pPr>
    </w:p>
    <w:tbl>
      <w:tblPr>
        <w:tblStyle w:val="TableGrid"/>
        <w:tblW w:w="0" w:type="auto"/>
        <w:tblLook w:val="04A0" w:firstRow="1" w:lastRow="0" w:firstColumn="1" w:lastColumn="0" w:noHBand="0" w:noVBand="1"/>
      </w:tblPr>
      <w:tblGrid>
        <w:gridCol w:w="2105"/>
        <w:gridCol w:w="2678"/>
        <w:gridCol w:w="2184"/>
        <w:gridCol w:w="1528"/>
      </w:tblGrid>
      <w:tr w:rsidR="00B40A00" w:rsidRPr="00CB0DE0" w14:paraId="278915C4" w14:textId="77777777" w:rsidTr="00B30091">
        <w:trPr>
          <w:cnfStyle w:val="100000000000" w:firstRow="1" w:lastRow="0" w:firstColumn="0" w:lastColumn="0" w:oddVBand="0" w:evenVBand="0" w:oddHBand="0" w:evenHBand="0" w:firstRowFirstColumn="0" w:firstRowLastColumn="0" w:lastRowFirstColumn="0" w:lastRowLastColumn="0"/>
        </w:trPr>
        <w:tc>
          <w:tcPr>
            <w:tcW w:w="2135" w:type="dxa"/>
          </w:tcPr>
          <w:p w14:paraId="6614CEC2" w14:textId="77777777" w:rsidR="00B40A00" w:rsidRPr="00CB0DE0" w:rsidRDefault="00B40A00" w:rsidP="00B30091">
            <w:r w:rsidRPr="00CB0DE0">
              <w:t>Property</w:t>
            </w:r>
          </w:p>
        </w:tc>
        <w:tc>
          <w:tcPr>
            <w:tcW w:w="2607" w:type="dxa"/>
          </w:tcPr>
          <w:p w14:paraId="474CE24F" w14:textId="77777777" w:rsidR="00B40A00" w:rsidRPr="00CB0DE0" w:rsidRDefault="00B40A00" w:rsidP="00B30091">
            <w:r w:rsidRPr="00CB0DE0">
              <w:t>URI</w:t>
            </w:r>
          </w:p>
        </w:tc>
        <w:tc>
          <w:tcPr>
            <w:tcW w:w="2223" w:type="dxa"/>
          </w:tcPr>
          <w:p w14:paraId="6B92D7E0" w14:textId="77777777" w:rsidR="00B40A00" w:rsidRPr="00CB0DE0" w:rsidRDefault="00B40A00" w:rsidP="00B30091">
            <w:r w:rsidRPr="00CB0DE0">
              <w:t>Range</w:t>
            </w:r>
          </w:p>
        </w:tc>
        <w:tc>
          <w:tcPr>
            <w:tcW w:w="1530" w:type="dxa"/>
          </w:tcPr>
          <w:p w14:paraId="7B708AC8" w14:textId="77777777" w:rsidR="00B40A00" w:rsidRPr="00CB0DE0" w:rsidRDefault="00B40A00" w:rsidP="00B30091">
            <w:r w:rsidRPr="00CB0DE0">
              <w:t>Cardinality</w:t>
            </w:r>
          </w:p>
        </w:tc>
      </w:tr>
      <w:tr w:rsidR="00B30091" w:rsidRPr="00CB0DE0" w14:paraId="10027469" w14:textId="77777777" w:rsidTr="00B30091">
        <w:tc>
          <w:tcPr>
            <w:tcW w:w="2371" w:type="dxa"/>
          </w:tcPr>
          <w:p w14:paraId="5114C476" w14:textId="4CFF75B1" w:rsidR="00B30091" w:rsidRPr="00CB0DE0" w:rsidRDefault="00F160F4" w:rsidP="00B30091">
            <w:r>
              <w:t>p</w:t>
            </w:r>
            <w:r w:rsidR="00B30091" w:rsidRPr="00CB0DE0">
              <w:t>ublisher</w:t>
            </w:r>
          </w:p>
        </w:tc>
        <w:tc>
          <w:tcPr>
            <w:tcW w:w="3011" w:type="dxa"/>
          </w:tcPr>
          <w:p w14:paraId="24C1CEEA" w14:textId="7D3F37A3" w:rsidR="00B30091" w:rsidRPr="00CB0DE0" w:rsidRDefault="00B30091" w:rsidP="00B30091">
            <w:proofErr w:type="spellStart"/>
            <w:r w:rsidRPr="00CB0DE0">
              <w:rPr>
                <w:lang w:eastAsia="en-GB"/>
              </w:rPr>
              <w:t>dct:publisher</w:t>
            </w:r>
            <w:proofErr w:type="spellEnd"/>
          </w:p>
        </w:tc>
        <w:tc>
          <w:tcPr>
            <w:tcW w:w="2551" w:type="dxa"/>
          </w:tcPr>
          <w:p w14:paraId="3A2BBE00" w14:textId="3B8E1442" w:rsidR="00B30091" w:rsidRPr="00CB0DE0" w:rsidRDefault="00DC2DD5" w:rsidP="00B30091">
            <w:r w:rsidRPr="00CB0DE0">
              <w:t>Agent</w:t>
            </w:r>
          </w:p>
        </w:tc>
        <w:tc>
          <w:tcPr>
            <w:tcW w:w="1554" w:type="dxa"/>
          </w:tcPr>
          <w:p w14:paraId="3B24DB6B" w14:textId="294EC92D" w:rsidR="00B30091" w:rsidRPr="00CB0DE0" w:rsidRDefault="00B30091" w:rsidP="00B30091">
            <w:r w:rsidRPr="00CB0DE0">
              <w:t>1..1</w:t>
            </w:r>
          </w:p>
        </w:tc>
      </w:tr>
    </w:tbl>
    <w:p w14:paraId="4938A022" w14:textId="1249228B" w:rsidR="00B40A00" w:rsidRPr="00CB0DE0" w:rsidDel="00B52C30" w:rsidRDefault="00B52C30" w:rsidP="00B40A00">
      <w:pPr>
        <w:pStyle w:val="Heading3"/>
        <w:rPr>
          <w:del w:id="180" w:author="Alexandre Beaufays (BE)" w:date="2021-03-02T15:14:00Z"/>
        </w:rPr>
      </w:pPr>
      <w:bookmarkStart w:id="181" w:name="_Toc2329861"/>
      <w:commentRangeEnd w:id="179"/>
      <w:r>
        <w:rPr>
          <w:rStyle w:val="CommentReference"/>
          <w:i w:val="0"/>
        </w:rPr>
        <w:commentReference w:id="179"/>
      </w:r>
      <w:bookmarkStart w:id="182" w:name="_GoBack"/>
      <w:bookmarkEnd w:id="182"/>
      <w:ins w:id="183" w:author="Alexandre Beaufays (BE)" w:date="2021-03-02T15:14:00Z">
        <w:r w:rsidRPr="00CB0DE0" w:rsidDel="00B52C30">
          <w:t xml:space="preserve"> </w:t>
        </w:r>
      </w:ins>
      <w:del w:id="184" w:author="Alexandre Beaufays (BE)" w:date="2021-03-02T15:14:00Z">
        <w:r w:rsidR="00B40A00" w:rsidRPr="00CB0DE0" w:rsidDel="00B52C30">
          <w:delText>Name</w:delText>
        </w:r>
        <w:bookmarkEnd w:id="181"/>
      </w:del>
    </w:p>
    <w:p w14:paraId="1C6416D7" w14:textId="29791733" w:rsidR="00B40A00" w:rsidRPr="00CB0DE0" w:rsidDel="00347FB1" w:rsidRDefault="00B30091" w:rsidP="00B52C30">
      <w:pPr>
        <w:pStyle w:val="Heading3"/>
        <w:rPr>
          <w:del w:id="185" w:author="Alexandre Beaufays (BE)" w:date="2021-03-02T15:09:00Z"/>
        </w:rPr>
        <w:pPrChange w:id="186" w:author="Alexandre Beaufays (BE)" w:date="2021-03-02T15:14:00Z">
          <w:pPr>
            <w:pStyle w:val="Body"/>
          </w:pPr>
        </w:pPrChange>
      </w:pPr>
      <w:del w:id="187" w:author="Alexandre Beaufays (BE)" w:date="2021-03-02T15:09:00Z">
        <w:r w:rsidRPr="00CB0DE0" w:rsidDel="00347FB1">
          <w:delText>This property contains a name given to the Public Service Dataset. This property can be repeated for parallel language versions of the name.</w:delText>
        </w:r>
      </w:del>
    </w:p>
    <w:p w14:paraId="46CCEB74" w14:textId="257BCE94" w:rsidR="00B40A00" w:rsidRPr="00CB0DE0" w:rsidDel="00347FB1" w:rsidRDefault="00B40A00" w:rsidP="00FD3360">
      <w:pPr>
        <w:pStyle w:val="Body"/>
        <w:rPr>
          <w:del w:id="188" w:author="Alexandre Beaufays (BE)" w:date="2021-03-02T15:09:00Z"/>
        </w:rPr>
      </w:pPr>
    </w:p>
    <w:tbl>
      <w:tblPr>
        <w:tblStyle w:val="TableGrid"/>
        <w:tblW w:w="0" w:type="auto"/>
        <w:tblLook w:val="04A0" w:firstRow="1" w:lastRow="0" w:firstColumn="1" w:lastColumn="0" w:noHBand="0" w:noVBand="1"/>
      </w:tblPr>
      <w:tblGrid>
        <w:gridCol w:w="2135"/>
        <w:gridCol w:w="2607"/>
        <w:gridCol w:w="2223"/>
        <w:gridCol w:w="1530"/>
      </w:tblGrid>
      <w:tr w:rsidR="00B40A00" w:rsidRPr="00CB0DE0" w:rsidDel="00347FB1" w14:paraId="0EDC289C" w14:textId="2B26E386" w:rsidTr="00B30091">
        <w:trPr>
          <w:cnfStyle w:val="100000000000" w:firstRow="1" w:lastRow="0" w:firstColumn="0" w:lastColumn="0" w:oddVBand="0" w:evenVBand="0" w:oddHBand="0" w:evenHBand="0" w:firstRowFirstColumn="0" w:firstRowLastColumn="0" w:lastRowFirstColumn="0" w:lastRowLastColumn="0"/>
          <w:del w:id="189" w:author="Alexandre Beaufays (BE)" w:date="2021-03-02T15:09:00Z"/>
        </w:trPr>
        <w:tc>
          <w:tcPr>
            <w:tcW w:w="2121" w:type="dxa"/>
          </w:tcPr>
          <w:p w14:paraId="3E71A791" w14:textId="2F130D6D" w:rsidR="00B40A00" w:rsidRPr="00CB0DE0" w:rsidDel="00347FB1" w:rsidRDefault="00B40A00" w:rsidP="00B30091">
            <w:pPr>
              <w:rPr>
                <w:del w:id="190" w:author="Alexandre Beaufays (BE)" w:date="2021-03-02T15:09:00Z"/>
              </w:rPr>
            </w:pPr>
            <w:del w:id="191" w:author="Alexandre Beaufays (BE)" w:date="2021-03-02T15:09:00Z">
              <w:r w:rsidRPr="00CB0DE0" w:rsidDel="00347FB1">
                <w:delText>Property</w:delText>
              </w:r>
            </w:del>
          </w:p>
        </w:tc>
        <w:tc>
          <w:tcPr>
            <w:tcW w:w="2695" w:type="dxa"/>
          </w:tcPr>
          <w:p w14:paraId="29364B21" w14:textId="7F2C714D" w:rsidR="00B40A00" w:rsidRPr="00CB0DE0" w:rsidDel="00347FB1" w:rsidRDefault="00B40A00" w:rsidP="00B30091">
            <w:pPr>
              <w:rPr>
                <w:del w:id="192" w:author="Alexandre Beaufays (BE)" w:date="2021-03-02T15:09:00Z"/>
              </w:rPr>
            </w:pPr>
            <w:del w:id="193" w:author="Alexandre Beaufays (BE)" w:date="2021-03-02T15:09:00Z">
              <w:r w:rsidRPr="00CB0DE0" w:rsidDel="00347FB1">
                <w:delText>URI</w:delText>
              </w:r>
            </w:del>
          </w:p>
        </w:tc>
        <w:tc>
          <w:tcPr>
            <w:tcW w:w="2154" w:type="dxa"/>
          </w:tcPr>
          <w:p w14:paraId="22ED0895" w14:textId="0FB18C56" w:rsidR="00B40A00" w:rsidRPr="00CB0DE0" w:rsidDel="00347FB1" w:rsidRDefault="00B40A00" w:rsidP="00B30091">
            <w:pPr>
              <w:rPr>
                <w:del w:id="194" w:author="Alexandre Beaufays (BE)" w:date="2021-03-02T15:09:00Z"/>
              </w:rPr>
            </w:pPr>
            <w:del w:id="195" w:author="Alexandre Beaufays (BE)" w:date="2021-03-02T15:09:00Z">
              <w:r w:rsidRPr="00CB0DE0" w:rsidDel="00347FB1">
                <w:delText>Range</w:delText>
              </w:r>
            </w:del>
          </w:p>
        </w:tc>
        <w:tc>
          <w:tcPr>
            <w:tcW w:w="1525" w:type="dxa"/>
          </w:tcPr>
          <w:p w14:paraId="7A6EFC90" w14:textId="1C4F5970" w:rsidR="00B40A00" w:rsidRPr="00CB0DE0" w:rsidDel="00347FB1" w:rsidRDefault="00B40A00" w:rsidP="00B30091">
            <w:pPr>
              <w:rPr>
                <w:del w:id="196" w:author="Alexandre Beaufays (BE)" w:date="2021-03-02T15:09:00Z"/>
              </w:rPr>
            </w:pPr>
            <w:del w:id="197" w:author="Alexandre Beaufays (BE)" w:date="2021-03-02T15:09:00Z">
              <w:r w:rsidRPr="00CB0DE0" w:rsidDel="00347FB1">
                <w:delText>Cardinality</w:delText>
              </w:r>
            </w:del>
          </w:p>
        </w:tc>
      </w:tr>
      <w:tr w:rsidR="00B30091" w:rsidRPr="00CB0DE0" w:rsidDel="00347FB1" w14:paraId="76841078" w14:textId="0AD1B96E" w:rsidTr="00B30091">
        <w:trPr>
          <w:del w:id="198" w:author="Alexandre Beaufays (BE)" w:date="2021-03-02T15:09:00Z"/>
        </w:trPr>
        <w:tc>
          <w:tcPr>
            <w:tcW w:w="2371" w:type="dxa"/>
          </w:tcPr>
          <w:p w14:paraId="2F0EABBC" w14:textId="06FEE31A" w:rsidR="00B30091" w:rsidRPr="00CB0DE0" w:rsidDel="00347FB1" w:rsidRDefault="00F160F4" w:rsidP="00B30091">
            <w:pPr>
              <w:rPr>
                <w:del w:id="199" w:author="Alexandre Beaufays (BE)" w:date="2021-03-02T15:09:00Z"/>
              </w:rPr>
            </w:pPr>
            <w:del w:id="200" w:author="Alexandre Beaufays (BE)" w:date="2021-03-02T15:09:00Z">
              <w:r w:rsidDel="00347FB1">
                <w:delText>n</w:delText>
              </w:r>
              <w:r w:rsidR="00B30091" w:rsidRPr="00CB0DE0" w:rsidDel="00347FB1">
                <w:delText>ame</w:delText>
              </w:r>
            </w:del>
          </w:p>
        </w:tc>
        <w:tc>
          <w:tcPr>
            <w:tcW w:w="3011" w:type="dxa"/>
          </w:tcPr>
          <w:p w14:paraId="60DF1493" w14:textId="5A3D7B43" w:rsidR="00B30091" w:rsidRPr="00CB0DE0" w:rsidDel="00347FB1" w:rsidRDefault="00B30091" w:rsidP="00B30091">
            <w:pPr>
              <w:rPr>
                <w:del w:id="201" w:author="Alexandre Beaufays (BE)" w:date="2021-03-02T15:09:00Z"/>
              </w:rPr>
            </w:pPr>
            <w:del w:id="202" w:author="Alexandre Beaufays (BE)" w:date="2021-03-02T15:09:00Z">
              <w:r w:rsidRPr="00CB0DE0" w:rsidDel="00347FB1">
                <w:rPr>
                  <w:lang w:eastAsia="en-GB"/>
                </w:rPr>
                <w:delText>dct:title</w:delText>
              </w:r>
            </w:del>
          </w:p>
        </w:tc>
        <w:tc>
          <w:tcPr>
            <w:tcW w:w="2551" w:type="dxa"/>
          </w:tcPr>
          <w:p w14:paraId="69253DF7" w14:textId="5EBAF611" w:rsidR="00B30091" w:rsidRPr="00CB0DE0" w:rsidDel="00347FB1" w:rsidRDefault="00B30091" w:rsidP="00B30091">
            <w:pPr>
              <w:rPr>
                <w:del w:id="203" w:author="Alexandre Beaufays (BE)" w:date="2021-03-02T15:09:00Z"/>
              </w:rPr>
            </w:pPr>
            <w:del w:id="204" w:author="Alexandre Beaufays (BE)" w:date="2021-03-02T15:09:00Z">
              <w:r w:rsidRPr="00CB0DE0" w:rsidDel="00347FB1">
                <w:delText>Text</w:delText>
              </w:r>
            </w:del>
          </w:p>
        </w:tc>
        <w:tc>
          <w:tcPr>
            <w:tcW w:w="1554" w:type="dxa"/>
          </w:tcPr>
          <w:p w14:paraId="54C72284" w14:textId="2D1B4924" w:rsidR="00B30091" w:rsidRPr="00CB0DE0" w:rsidDel="00347FB1" w:rsidRDefault="00B30091" w:rsidP="00B30091">
            <w:pPr>
              <w:rPr>
                <w:del w:id="205" w:author="Alexandre Beaufays (BE)" w:date="2021-03-02T15:09:00Z"/>
              </w:rPr>
            </w:pPr>
            <w:del w:id="206" w:author="Alexandre Beaufays (BE)" w:date="2021-03-02T15:09:00Z">
              <w:r w:rsidRPr="00CB0DE0" w:rsidDel="00347FB1">
                <w:delText>1..n</w:delText>
              </w:r>
            </w:del>
          </w:p>
        </w:tc>
      </w:tr>
    </w:tbl>
    <w:p w14:paraId="4378C8B9" w14:textId="78D2AABF" w:rsidR="00B40A00" w:rsidRPr="00CB0DE0" w:rsidRDefault="00B40A00" w:rsidP="00B40A00">
      <w:pPr>
        <w:pStyle w:val="Heading3"/>
      </w:pPr>
      <w:bookmarkStart w:id="207" w:name="_Toc2329862"/>
      <w:r w:rsidRPr="00CB0DE0">
        <w:t>Landing Page</w:t>
      </w:r>
      <w:bookmarkEnd w:id="207"/>
    </w:p>
    <w:p w14:paraId="0BB9483D" w14:textId="106FE127" w:rsidR="00B40A00" w:rsidRPr="00CB0DE0" w:rsidRDefault="00B30091" w:rsidP="00FD3360">
      <w:pPr>
        <w:pStyle w:val="Body"/>
      </w:pPr>
      <w:r w:rsidRPr="00CB0DE0">
        <w:t>This property refers to a web page that provides access to the Public Service Dataset. It is intended to point to a landing page at the original data provider, not to a page on a site of a third party, such as an aggregator.</w:t>
      </w:r>
    </w:p>
    <w:p w14:paraId="5E14F645" w14:textId="77777777" w:rsidR="00B40A00" w:rsidRPr="00CB0DE0" w:rsidRDefault="00B40A00" w:rsidP="00FD3360">
      <w:pPr>
        <w:pStyle w:val="Body"/>
      </w:pPr>
    </w:p>
    <w:tbl>
      <w:tblPr>
        <w:tblStyle w:val="TableGrid"/>
        <w:tblW w:w="0" w:type="auto"/>
        <w:tblLook w:val="04A0" w:firstRow="1" w:lastRow="0" w:firstColumn="1" w:lastColumn="0" w:noHBand="0" w:noVBand="1"/>
      </w:tblPr>
      <w:tblGrid>
        <w:gridCol w:w="2099"/>
        <w:gridCol w:w="2704"/>
        <w:gridCol w:w="2172"/>
        <w:gridCol w:w="1520"/>
      </w:tblGrid>
      <w:tr w:rsidR="00B40A00" w:rsidRPr="00CB0DE0" w14:paraId="2C63A79A" w14:textId="77777777" w:rsidTr="00B30091">
        <w:trPr>
          <w:cnfStyle w:val="100000000000" w:firstRow="1" w:lastRow="0" w:firstColumn="0" w:lastColumn="0" w:oddVBand="0" w:evenVBand="0" w:oddHBand="0" w:evenHBand="0" w:firstRowFirstColumn="0" w:firstRowLastColumn="0" w:lastRowFirstColumn="0" w:lastRowLastColumn="0"/>
        </w:trPr>
        <w:tc>
          <w:tcPr>
            <w:tcW w:w="2126" w:type="dxa"/>
          </w:tcPr>
          <w:p w14:paraId="6538920D" w14:textId="77777777" w:rsidR="00B40A00" w:rsidRPr="00CB0DE0" w:rsidRDefault="00B40A00" w:rsidP="00B30091">
            <w:r w:rsidRPr="00CB0DE0">
              <w:t>Property</w:t>
            </w:r>
          </w:p>
        </w:tc>
        <w:tc>
          <w:tcPr>
            <w:tcW w:w="2604" w:type="dxa"/>
          </w:tcPr>
          <w:p w14:paraId="4647E685" w14:textId="77777777" w:rsidR="00B40A00" w:rsidRPr="00CB0DE0" w:rsidRDefault="00B40A00" w:rsidP="00B30091">
            <w:r w:rsidRPr="00CB0DE0">
              <w:t>URI</w:t>
            </w:r>
          </w:p>
        </w:tc>
        <w:tc>
          <w:tcPr>
            <w:tcW w:w="2235" w:type="dxa"/>
          </w:tcPr>
          <w:p w14:paraId="4F636870" w14:textId="77777777" w:rsidR="00B40A00" w:rsidRPr="00CB0DE0" w:rsidRDefault="00B40A00" w:rsidP="00B30091">
            <w:r w:rsidRPr="00CB0DE0">
              <w:t>Range</w:t>
            </w:r>
          </w:p>
        </w:tc>
        <w:tc>
          <w:tcPr>
            <w:tcW w:w="1530" w:type="dxa"/>
          </w:tcPr>
          <w:p w14:paraId="33AA6EA6" w14:textId="77777777" w:rsidR="00B40A00" w:rsidRPr="00CB0DE0" w:rsidRDefault="00B40A00" w:rsidP="00B30091">
            <w:r w:rsidRPr="00CB0DE0">
              <w:t>Cardinality</w:t>
            </w:r>
          </w:p>
        </w:tc>
      </w:tr>
      <w:tr w:rsidR="00B30091" w:rsidRPr="00CB0DE0" w14:paraId="0B9D67EE" w14:textId="77777777" w:rsidTr="00B30091">
        <w:tc>
          <w:tcPr>
            <w:tcW w:w="2371" w:type="dxa"/>
          </w:tcPr>
          <w:p w14:paraId="06219BDC" w14:textId="7DB6C07D" w:rsidR="00B30091" w:rsidRPr="00CB0DE0" w:rsidRDefault="00F160F4" w:rsidP="00F160F4">
            <w:proofErr w:type="spellStart"/>
            <w:r>
              <w:t>landing</w:t>
            </w:r>
            <w:r w:rsidR="00B30091" w:rsidRPr="00CB0DE0">
              <w:t>Page</w:t>
            </w:r>
            <w:proofErr w:type="spellEnd"/>
          </w:p>
        </w:tc>
        <w:tc>
          <w:tcPr>
            <w:tcW w:w="3011" w:type="dxa"/>
          </w:tcPr>
          <w:p w14:paraId="52650363" w14:textId="4895A8B7" w:rsidR="00B30091" w:rsidRPr="00CB0DE0" w:rsidRDefault="00B30091" w:rsidP="00B30091">
            <w:proofErr w:type="spellStart"/>
            <w:r w:rsidRPr="00CB0DE0">
              <w:rPr>
                <w:lang w:eastAsia="en-GB"/>
              </w:rPr>
              <w:t>dcat:landingPage</w:t>
            </w:r>
            <w:proofErr w:type="spellEnd"/>
          </w:p>
        </w:tc>
        <w:tc>
          <w:tcPr>
            <w:tcW w:w="2551" w:type="dxa"/>
          </w:tcPr>
          <w:p w14:paraId="083FDD36" w14:textId="77DD8011" w:rsidR="00B30091" w:rsidRPr="00CB0DE0" w:rsidRDefault="00DC2DD5" w:rsidP="00B30091">
            <w:r w:rsidRPr="00CB0DE0">
              <w:t>Document</w:t>
            </w:r>
          </w:p>
        </w:tc>
        <w:tc>
          <w:tcPr>
            <w:tcW w:w="1554" w:type="dxa"/>
          </w:tcPr>
          <w:p w14:paraId="151617D8" w14:textId="4A54D2F1" w:rsidR="00B30091" w:rsidRPr="00CB0DE0" w:rsidRDefault="00B30091" w:rsidP="00B30091">
            <w:del w:id="208" w:author="Alexandre Beaufays (BE)" w:date="2021-03-02T15:13:00Z">
              <w:r w:rsidRPr="00CB0DE0" w:rsidDel="00B52C30">
                <w:delText>1</w:delText>
              </w:r>
            </w:del>
            <w:proofErr w:type="gramStart"/>
            <w:ins w:id="209" w:author="Alexandre Beaufays (BE)" w:date="2021-03-02T15:13:00Z">
              <w:r w:rsidR="00B52C30">
                <w:t>0</w:t>
              </w:r>
            </w:ins>
            <w:r w:rsidRPr="00CB0DE0">
              <w:t>..n</w:t>
            </w:r>
            <w:proofErr w:type="gramEnd"/>
          </w:p>
        </w:tc>
      </w:tr>
    </w:tbl>
    <w:p w14:paraId="61CA3D09" w14:textId="77777777" w:rsidR="00B40A00" w:rsidRPr="00CB0DE0" w:rsidRDefault="00B40A00" w:rsidP="00DF4CEF">
      <w:pPr>
        <w:rPr>
          <w:lang w:eastAsia="en-GB"/>
        </w:rPr>
      </w:pPr>
    </w:p>
    <w:p w14:paraId="149681F1" w14:textId="77777777" w:rsidR="00B40A00" w:rsidRPr="00CB0DE0" w:rsidRDefault="00B40A00" w:rsidP="00DF4CEF">
      <w:pPr>
        <w:rPr>
          <w:lang w:eastAsia="en-GB"/>
        </w:rPr>
      </w:pPr>
    </w:p>
    <w:p w14:paraId="012CD903" w14:textId="77777777" w:rsidR="00860245" w:rsidRPr="00CB0DE0" w:rsidRDefault="00860245" w:rsidP="002420C5">
      <w:pPr>
        <w:pStyle w:val="Heading2"/>
        <w:rPr>
          <w:lang w:val="en-GB"/>
        </w:rPr>
      </w:pPr>
      <w:bookmarkStart w:id="210" w:name="_Toc2329863"/>
      <w:r w:rsidRPr="00CB0DE0">
        <w:rPr>
          <w:lang w:val="en-GB"/>
        </w:rPr>
        <w:t>The Participation Class</w:t>
      </w:r>
      <w:bookmarkEnd w:id="123"/>
      <w:bookmarkEnd w:id="210"/>
    </w:p>
    <w:p w14:paraId="3AEBBDC1" w14:textId="53C8CFF1" w:rsidR="004E49D3" w:rsidRPr="00CB0DE0" w:rsidRDefault="00860245" w:rsidP="00FD3360">
      <w:pPr>
        <w:pStyle w:val="Body"/>
      </w:pPr>
      <w:r w:rsidRPr="00CB0DE0">
        <w:t xml:space="preserve">The CPSV-AP recognises </w:t>
      </w:r>
      <w:r w:rsidR="007C15C4" w:rsidRPr="00CB0DE0">
        <w:t xml:space="preserve">a </w:t>
      </w:r>
      <w:r w:rsidRPr="00CB0DE0">
        <w:t>common role connected with public services</w:t>
      </w:r>
      <w:r w:rsidR="007C15C4" w:rsidRPr="00CB0DE0">
        <w:t>, i.e.</w:t>
      </w:r>
      <w:r w:rsidRPr="00CB0DE0">
        <w:t xml:space="preserve"> the Competent Authority</w:t>
      </w:r>
      <w:r w:rsidR="004E49D3" w:rsidRPr="00CB0DE0">
        <w:t xml:space="preserve"> </w:t>
      </w:r>
      <w:r w:rsidRPr="00CB0DE0">
        <w:t>(section</w:t>
      </w:r>
      <w:r w:rsidR="007C15C4" w:rsidRPr="00CB0DE0">
        <w:t xml:space="preserve"> </w:t>
      </w:r>
      <w:r w:rsidR="007C15C4" w:rsidRPr="00CB0DE0">
        <w:fldChar w:fldCharType="begin"/>
      </w:r>
      <w:r w:rsidR="007C15C4" w:rsidRPr="00CB0DE0">
        <w:instrText xml:space="preserve"> REF _Ref465075940 \n \h </w:instrText>
      </w:r>
      <w:r w:rsidR="008E7980" w:rsidRPr="00CB0DE0">
        <w:instrText xml:space="preserve"> \* MERGEFORMAT </w:instrText>
      </w:r>
      <w:r w:rsidR="007C15C4" w:rsidRPr="00CB0DE0">
        <w:fldChar w:fldCharType="separate"/>
      </w:r>
      <w:r w:rsidR="00346598">
        <w:t>3.2.14</w:t>
      </w:r>
      <w:r w:rsidR="007C15C4" w:rsidRPr="00CB0DE0">
        <w:fldChar w:fldCharType="end"/>
      </w:r>
      <w:r w:rsidR="00A211FA" w:rsidRPr="00CB0DE0">
        <w:t>)</w:t>
      </w:r>
      <w:r w:rsidRPr="00CB0DE0">
        <w:t>. However, this simple structure does not allow statements to be made about those participants, such the start and end date of a contract, nor does it support the inclusion of other roles. The Participation class supports this extra complexity if required</w:t>
      </w:r>
      <w:r w:rsidR="007C15C4" w:rsidRPr="00CB0DE0">
        <w:t>, for instance, the description of a service user or a service provider</w:t>
      </w:r>
      <w:r w:rsidRPr="00CB0DE0">
        <w:t>. The model is consistent with the CPOV which in turn is based on the</w:t>
      </w:r>
      <w:r w:rsidR="004C0E33">
        <w:t xml:space="preserve"> W3C Organiz</w:t>
      </w:r>
      <w:r w:rsidRPr="00CB0DE0">
        <w:t>ation Ontology that supports the common cases simply but allows the complex cases where necessary.</w:t>
      </w:r>
      <w:r w:rsidR="00A211FA" w:rsidRPr="00CB0DE0">
        <w:t xml:space="preserve"> </w:t>
      </w:r>
      <w:r w:rsidR="0020687A" w:rsidRPr="00CB0DE0">
        <w:t>The Participation class can be mapped to the Organization Ontology’s Membership class that allows more complex relationships and richer metadata to be applied to a role filled by a given Agent.</w:t>
      </w:r>
    </w:p>
    <w:p w14:paraId="5E1581E8" w14:textId="49CA67B4" w:rsidR="00D05CC7" w:rsidRPr="00CB0DE0" w:rsidRDefault="00D05CC7" w:rsidP="00FD3360">
      <w:pPr>
        <w:pStyle w:val="Body"/>
      </w:pPr>
    </w:p>
    <w:tbl>
      <w:tblPr>
        <w:tblStyle w:val="TableGrid"/>
        <w:tblW w:w="0" w:type="auto"/>
        <w:tblLook w:val="04A0" w:firstRow="1" w:lastRow="0" w:firstColumn="1" w:lastColumn="0" w:noHBand="0" w:noVBand="1"/>
      </w:tblPr>
      <w:tblGrid>
        <w:gridCol w:w="2468"/>
        <w:gridCol w:w="2643"/>
        <w:gridCol w:w="3384"/>
      </w:tblGrid>
      <w:tr w:rsidR="00D05CC7" w:rsidRPr="00CB0DE0" w14:paraId="3D988D23"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6A3CD29A" w14:textId="77777777" w:rsidR="00D05CC7" w:rsidRPr="00CB0DE0" w:rsidRDefault="00D05CC7" w:rsidP="002420C5">
            <w:r w:rsidRPr="00CB0DE0">
              <w:t>Class name</w:t>
            </w:r>
          </w:p>
        </w:tc>
        <w:tc>
          <w:tcPr>
            <w:tcW w:w="2694" w:type="dxa"/>
          </w:tcPr>
          <w:p w14:paraId="3A685469" w14:textId="77777777" w:rsidR="00D05CC7" w:rsidRPr="00CB0DE0" w:rsidRDefault="00D05CC7" w:rsidP="002420C5">
            <w:r w:rsidRPr="00CB0DE0">
              <w:t>Mandatory/Optional</w:t>
            </w:r>
          </w:p>
        </w:tc>
        <w:tc>
          <w:tcPr>
            <w:tcW w:w="3963" w:type="dxa"/>
          </w:tcPr>
          <w:p w14:paraId="4F7B05C1" w14:textId="77777777" w:rsidR="00D05CC7" w:rsidRPr="00CB0DE0" w:rsidRDefault="00D05CC7" w:rsidP="002420C5">
            <w:r w:rsidRPr="00CB0DE0">
              <w:t>URI</w:t>
            </w:r>
          </w:p>
        </w:tc>
      </w:tr>
      <w:tr w:rsidR="00D05CC7" w:rsidRPr="00CB0DE0" w14:paraId="3A6AD675" w14:textId="77777777" w:rsidTr="00A26E86">
        <w:tc>
          <w:tcPr>
            <w:tcW w:w="2830" w:type="dxa"/>
          </w:tcPr>
          <w:p w14:paraId="6B803AFE" w14:textId="77777777" w:rsidR="00D05CC7" w:rsidRPr="00CB0DE0" w:rsidRDefault="00D05CC7" w:rsidP="002420C5">
            <w:r w:rsidRPr="00CB0DE0">
              <w:t>Participation</w:t>
            </w:r>
          </w:p>
        </w:tc>
        <w:tc>
          <w:tcPr>
            <w:tcW w:w="2694" w:type="dxa"/>
          </w:tcPr>
          <w:p w14:paraId="31640302" w14:textId="77777777" w:rsidR="00D05CC7" w:rsidRPr="00CB0DE0" w:rsidRDefault="00D05CC7" w:rsidP="002420C5">
            <w:r w:rsidRPr="00CB0DE0">
              <w:t>Optional</w:t>
            </w:r>
          </w:p>
        </w:tc>
        <w:tc>
          <w:tcPr>
            <w:tcW w:w="3963" w:type="dxa"/>
          </w:tcPr>
          <w:p w14:paraId="64D42A62" w14:textId="77777777" w:rsidR="00D05CC7" w:rsidRPr="00CB0DE0" w:rsidRDefault="00D05CC7" w:rsidP="002420C5">
            <w:proofErr w:type="spellStart"/>
            <w:r w:rsidRPr="00CB0DE0">
              <w:t>cv:Participation</w:t>
            </w:r>
            <w:proofErr w:type="spellEnd"/>
          </w:p>
        </w:tc>
      </w:tr>
    </w:tbl>
    <w:p w14:paraId="2C86C899" w14:textId="77777777" w:rsidR="00D05CC7" w:rsidRPr="00CB0DE0" w:rsidRDefault="00D05CC7" w:rsidP="00FD3360">
      <w:pPr>
        <w:pStyle w:val="Body"/>
      </w:pPr>
    </w:p>
    <w:p w14:paraId="542F01DF" w14:textId="6F19881A" w:rsidR="00860245" w:rsidRPr="00CB0DE0" w:rsidRDefault="00860245" w:rsidP="00B32E2D">
      <w:pPr>
        <w:pStyle w:val="Heading3"/>
      </w:pPr>
      <w:bookmarkStart w:id="211" w:name="_Toc2329864"/>
      <w:r w:rsidRPr="00CB0DE0">
        <w:t>Identifier</w:t>
      </w:r>
      <w:bookmarkEnd w:id="211"/>
    </w:p>
    <w:p w14:paraId="2A67A6AF" w14:textId="77777777" w:rsidR="00860245" w:rsidRPr="00CB0DE0" w:rsidRDefault="00860245" w:rsidP="00FD3360">
      <w:pPr>
        <w:pStyle w:val="Body"/>
      </w:pPr>
      <w:r w:rsidRPr="00CB0DE0">
        <w:t>This property represents an Identifier for the Participation.</w:t>
      </w:r>
    </w:p>
    <w:p w14:paraId="6EFD249C" w14:textId="17BCC241" w:rsidR="001326D9" w:rsidRPr="00CB0DE0" w:rsidRDefault="001326D9"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1326D9" w:rsidRPr="00CB0DE0" w14:paraId="6B7CDEA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A914866" w14:textId="77777777" w:rsidR="001326D9" w:rsidRPr="00CB0DE0" w:rsidRDefault="001326D9" w:rsidP="002420C5">
            <w:r w:rsidRPr="00CB0DE0">
              <w:t>Property</w:t>
            </w:r>
          </w:p>
        </w:tc>
        <w:tc>
          <w:tcPr>
            <w:tcW w:w="3011" w:type="dxa"/>
          </w:tcPr>
          <w:p w14:paraId="72934CB0" w14:textId="77777777" w:rsidR="001326D9" w:rsidRPr="00CB0DE0" w:rsidRDefault="001326D9" w:rsidP="002420C5">
            <w:r w:rsidRPr="00CB0DE0">
              <w:t>URI</w:t>
            </w:r>
          </w:p>
        </w:tc>
        <w:tc>
          <w:tcPr>
            <w:tcW w:w="2551" w:type="dxa"/>
          </w:tcPr>
          <w:p w14:paraId="17F201C3" w14:textId="77777777" w:rsidR="001326D9" w:rsidRPr="00CB0DE0" w:rsidRDefault="001326D9" w:rsidP="002420C5">
            <w:r w:rsidRPr="00CB0DE0">
              <w:t>Range</w:t>
            </w:r>
          </w:p>
        </w:tc>
        <w:tc>
          <w:tcPr>
            <w:tcW w:w="1554" w:type="dxa"/>
          </w:tcPr>
          <w:p w14:paraId="3A3A5933" w14:textId="77777777" w:rsidR="001326D9" w:rsidRPr="00CB0DE0" w:rsidRDefault="001326D9" w:rsidP="002420C5">
            <w:r w:rsidRPr="00CB0DE0">
              <w:t>Cardinality</w:t>
            </w:r>
          </w:p>
        </w:tc>
      </w:tr>
      <w:tr w:rsidR="001326D9" w:rsidRPr="00CB0DE0" w14:paraId="4AA6721A" w14:textId="77777777" w:rsidTr="00A26E86">
        <w:tc>
          <w:tcPr>
            <w:tcW w:w="2371" w:type="dxa"/>
          </w:tcPr>
          <w:p w14:paraId="30779B4B" w14:textId="0F29538F" w:rsidR="001326D9" w:rsidRPr="00CB0DE0" w:rsidRDefault="00F160F4" w:rsidP="002420C5">
            <w:r>
              <w:lastRenderedPageBreak/>
              <w:t>i</w:t>
            </w:r>
            <w:r w:rsidR="001326D9" w:rsidRPr="00CB0DE0">
              <w:t>dentifier</w:t>
            </w:r>
          </w:p>
        </w:tc>
        <w:tc>
          <w:tcPr>
            <w:tcW w:w="3011" w:type="dxa"/>
          </w:tcPr>
          <w:p w14:paraId="778D5D3E" w14:textId="77777777" w:rsidR="001326D9" w:rsidRPr="00CB0DE0" w:rsidRDefault="001326D9" w:rsidP="002420C5">
            <w:proofErr w:type="spellStart"/>
            <w:r w:rsidRPr="00CB0DE0">
              <w:t>dct:identifier</w:t>
            </w:r>
            <w:proofErr w:type="spellEnd"/>
          </w:p>
        </w:tc>
        <w:tc>
          <w:tcPr>
            <w:tcW w:w="2551" w:type="dxa"/>
          </w:tcPr>
          <w:p w14:paraId="053EFAEE" w14:textId="135174ED" w:rsidR="001326D9" w:rsidRPr="00CB0DE0" w:rsidRDefault="00040330" w:rsidP="002420C5">
            <w:r w:rsidRPr="00CB0DE0">
              <w:t>Text</w:t>
            </w:r>
            <w:r w:rsidRPr="00CB0DE0">
              <w:rPr>
                <w:rStyle w:val="FootnoteReference"/>
              </w:rPr>
              <w:footnoteReference w:id="22"/>
            </w:r>
          </w:p>
        </w:tc>
        <w:tc>
          <w:tcPr>
            <w:tcW w:w="1554" w:type="dxa"/>
          </w:tcPr>
          <w:p w14:paraId="5C2D230C" w14:textId="77777777" w:rsidR="001326D9" w:rsidRPr="00CB0DE0" w:rsidRDefault="001326D9" w:rsidP="002420C5">
            <w:r w:rsidRPr="00CB0DE0">
              <w:t>1..1</w:t>
            </w:r>
          </w:p>
        </w:tc>
      </w:tr>
    </w:tbl>
    <w:p w14:paraId="6572617C" w14:textId="41874CC0" w:rsidR="00860245" w:rsidRPr="00CB0DE0" w:rsidRDefault="00860245" w:rsidP="00B32E2D">
      <w:pPr>
        <w:pStyle w:val="Heading3"/>
      </w:pPr>
      <w:bookmarkStart w:id="212" w:name="_Toc2329865"/>
      <w:r w:rsidRPr="00CB0DE0">
        <w:t>Description</w:t>
      </w:r>
      <w:bookmarkEnd w:id="212"/>
    </w:p>
    <w:p w14:paraId="7012D10C" w14:textId="77777777" w:rsidR="00860245" w:rsidRPr="00CB0DE0" w:rsidRDefault="00860245" w:rsidP="00FD3360">
      <w:pPr>
        <w:pStyle w:val="Body"/>
      </w:pPr>
      <w:r w:rsidRPr="00CB0DE0">
        <w:t>A free text description of the Participation.</w:t>
      </w:r>
    </w:p>
    <w:p w14:paraId="5C9CF129" w14:textId="2CC03E3E" w:rsidR="001326D9" w:rsidRPr="00CB0DE0" w:rsidRDefault="001326D9"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1326D9" w:rsidRPr="00CB0DE0" w14:paraId="21F48C7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5C5C11D" w14:textId="77777777" w:rsidR="001326D9" w:rsidRPr="00CB0DE0" w:rsidRDefault="001326D9" w:rsidP="002420C5">
            <w:r w:rsidRPr="00CB0DE0">
              <w:t>Property</w:t>
            </w:r>
          </w:p>
        </w:tc>
        <w:tc>
          <w:tcPr>
            <w:tcW w:w="3011" w:type="dxa"/>
          </w:tcPr>
          <w:p w14:paraId="7E8E4508" w14:textId="77777777" w:rsidR="001326D9" w:rsidRPr="00CB0DE0" w:rsidRDefault="001326D9" w:rsidP="002420C5">
            <w:r w:rsidRPr="00CB0DE0">
              <w:t>URI</w:t>
            </w:r>
          </w:p>
        </w:tc>
        <w:tc>
          <w:tcPr>
            <w:tcW w:w="2551" w:type="dxa"/>
          </w:tcPr>
          <w:p w14:paraId="32FB3965" w14:textId="77777777" w:rsidR="001326D9" w:rsidRPr="00CB0DE0" w:rsidRDefault="001326D9" w:rsidP="002420C5">
            <w:r w:rsidRPr="00CB0DE0">
              <w:t>Range</w:t>
            </w:r>
          </w:p>
        </w:tc>
        <w:tc>
          <w:tcPr>
            <w:tcW w:w="1554" w:type="dxa"/>
          </w:tcPr>
          <w:p w14:paraId="6AD5AA56" w14:textId="77777777" w:rsidR="001326D9" w:rsidRPr="00CB0DE0" w:rsidRDefault="001326D9" w:rsidP="002420C5">
            <w:r w:rsidRPr="00CB0DE0">
              <w:t>Cardinality</w:t>
            </w:r>
          </w:p>
        </w:tc>
      </w:tr>
      <w:tr w:rsidR="001326D9" w:rsidRPr="00CB0DE0" w14:paraId="06A32E94" w14:textId="77777777" w:rsidTr="00A26E86">
        <w:tc>
          <w:tcPr>
            <w:tcW w:w="2371" w:type="dxa"/>
          </w:tcPr>
          <w:p w14:paraId="062C62C3" w14:textId="601D8595" w:rsidR="001326D9" w:rsidRPr="00CB0DE0" w:rsidRDefault="00F160F4" w:rsidP="002420C5">
            <w:r>
              <w:t>d</w:t>
            </w:r>
            <w:r w:rsidR="001326D9" w:rsidRPr="00CB0DE0">
              <w:t>escription</w:t>
            </w:r>
          </w:p>
        </w:tc>
        <w:tc>
          <w:tcPr>
            <w:tcW w:w="3011" w:type="dxa"/>
          </w:tcPr>
          <w:p w14:paraId="6FD57EAC" w14:textId="77777777" w:rsidR="001326D9" w:rsidRPr="00CB0DE0" w:rsidRDefault="001326D9" w:rsidP="002420C5">
            <w:proofErr w:type="spellStart"/>
            <w:r w:rsidRPr="00CB0DE0">
              <w:t>dct:description</w:t>
            </w:r>
            <w:proofErr w:type="spellEnd"/>
          </w:p>
        </w:tc>
        <w:tc>
          <w:tcPr>
            <w:tcW w:w="2551" w:type="dxa"/>
          </w:tcPr>
          <w:p w14:paraId="6C697049" w14:textId="77777777" w:rsidR="001326D9" w:rsidRPr="00CB0DE0" w:rsidRDefault="001326D9" w:rsidP="002420C5">
            <w:r w:rsidRPr="00CB0DE0">
              <w:t>Text</w:t>
            </w:r>
          </w:p>
        </w:tc>
        <w:tc>
          <w:tcPr>
            <w:tcW w:w="1554" w:type="dxa"/>
          </w:tcPr>
          <w:p w14:paraId="24059EA0" w14:textId="77777777" w:rsidR="001326D9" w:rsidRPr="00CB0DE0" w:rsidRDefault="001326D9" w:rsidP="002420C5">
            <w:r w:rsidRPr="00CB0DE0">
              <w:t>1..1</w:t>
            </w:r>
          </w:p>
        </w:tc>
      </w:tr>
    </w:tbl>
    <w:p w14:paraId="1CEAB4FE" w14:textId="7E982C9A" w:rsidR="00860245" w:rsidRPr="00CB0DE0" w:rsidRDefault="00860245" w:rsidP="00B32E2D">
      <w:pPr>
        <w:pStyle w:val="Heading3"/>
      </w:pPr>
      <w:bookmarkStart w:id="213" w:name="_Ref453345872"/>
      <w:bookmarkStart w:id="214" w:name="_Toc2329866"/>
      <w:r w:rsidRPr="00CB0DE0">
        <w:t>Role</w:t>
      </w:r>
      <w:bookmarkEnd w:id="213"/>
      <w:bookmarkEnd w:id="214"/>
    </w:p>
    <w:p w14:paraId="732E4305" w14:textId="77777777" w:rsidR="00860245" w:rsidRPr="00CB0DE0" w:rsidRDefault="00860245" w:rsidP="00FD3360">
      <w:pPr>
        <w:pStyle w:val="Body"/>
      </w:pPr>
      <w:r w:rsidRPr="00CB0DE0">
        <w:t>Provides the role played. This should be provided using a controlled vocabulary. Since this is an extension mechanism for the CSPV-AP, the controlled vocabulary should be decided to suit local implementations.</w:t>
      </w:r>
    </w:p>
    <w:p w14:paraId="5F98EA2B" w14:textId="6A0C44D7" w:rsidR="001326D9" w:rsidRPr="00CB0DE0" w:rsidRDefault="001326D9" w:rsidP="00FD3360">
      <w:pPr>
        <w:pStyle w:val="Body"/>
      </w:pPr>
    </w:p>
    <w:tbl>
      <w:tblPr>
        <w:tblStyle w:val="TableGrid"/>
        <w:tblW w:w="0" w:type="auto"/>
        <w:tblLook w:val="04A0" w:firstRow="1" w:lastRow="0" w:firstColumn="1" w:lastColumn="0" w:noHBand="0" w:noVBand="1"/>
      </w:tblPr>
      <w:tblGrid>
        <w:gridCol w:w="2134"/>
        <w:gridCol w:w="2587"/>
        <w:gridCol w:w="2244"/>
        <w:gridCol w:w="1530"/>
      </w:tblGrid>
      <w:tr w:rsidR="001326D9" w:rsidRPr="00CB0DE0" w14:paraId="27FF65C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4B39FA2" w14:textId="77777777" w:rsidR="001326D9" w:rsidRPr="00CB0DE0" w:rsidRDefault="001326D9" w:rsidP="002420C5">
            <w:r w:rsidRPr="00CB0DE0">
              <w:t>Property</w:t>
            </w:r>
          </w:p>
        </w:tc>
        <w:tc>
          <w:tcPr>
            <w:tcW w:w="3011" w:type="dxa"/>
          </w:tcPr>
          <w:p w14:paraId="19FFD1DC" w14:textId="77777777" w:rsidR="001326D9" w:rsidRPr="00CB0DE0" w:rsidRDefault="001326D9" w:rsidP="002420C5">
            <w:r w:rsidRPr="00CB0DE0">
              <w:t>URI</w:t>
            </w:r>
          </w:p>
        </w:tc>
        <w:tc>
          <w:tcPr>
            <w:tcW w:w="2551" w:type="dxa"/>
          </w:tcPr>
          <w:p w14:paraId="0622ADC2" w14:textId="77777777" w:rsidR="001326D9" w:rsidRPr="00CB0DE0" w:rsidRDefault="001326D9" w:rsidP="002420C5">
            <w:r w:rsidRPr="00CB0DE0">
              <w:t>Range</w:t>
            </w:r>
          </w:p>
        </w:tc>
        <w:tc>
          <w:tcPr>
            <w:tcW w:w="1554" w:type="dxa"/>
          </w:tcPr>
          <w:p w14:paraId="7B708DDE" w14:textId="77777777" w:rsidR="001326D9" w:rsidRPr="00CB0DE0" w:rsidRDefault="001326D9" w:rsidP="002420C5">
            <w:r w:rsidRPr="00CB0DE0">
              <w:t>Cardinality</w:t>
            </w:r>
          </w:p>
        </w:tc>
      </w:tr>
      <w:tr w:rsidR="001326D9" w:rsidRPr="00CB0DE0" w14:paraId="7DE86C54" w14:textId="77777777" w:rsidTr="00A26E86">
        <w:tc>
          <w:tcPr>
            <w:tcW w:w="2371" w:type="dxa"/>
          </w:tcPr>
          <w:p w14:paraId="66185520" w14:textId="1662A522" w:rsidR="001326D9" w:rsidRPr="00CB0DE0" w:rsidRDefault="00F160F4" w:rsidP="002420C5">
            <w:r>
              <w:t>r</w:t>
            </w:r>
            <w:r w:rsidR="001326D9" w:rsidRPr="00CB0DE0">
              <w:t>ole</w:t>
            </w:r>
          </w:p>
        </w:tc>
        <w:tc>
          <w:tcPr>
            <w:tcW w:w="3011" w:type="dxa"/>
          </w:tcPr>
          <w:p w14:paraId="4E86A722" w14:textId="77777777" w:rsidR="001326D9" w:rsidRPr="00CB0DE0" w:rsidRDefault="001326D9" w:rsidP="002420C5">
            <w:proofErr w:type="spellStart"/>
            <w:r w:rsidRPr="00CB0DE0">
              <w:t>cv:role</w:t>
            </w:r>
            <w:proofErr w:type="spellEnd"/>
          </w:p>
        </w:tc>
        <w:tc>
          <w:tcPr>
            <w:tcW w:w="2551" w:type="dxa"/>
          </w:tcPr>
          <w:p w14:paraId="1EC69C85" w14:textId="77777777" w:rsidR="001326D9" w:rsidRPr="00CB0DE0" w:rsidRDefault="001326D9" w:rsidP="002420C5">
            <w:r w:rsidRPr="00CB0DE0">
              <w:t>Concept</w:t>
            </w:r>
          </w:p>
        </w:tc>
        <w:tc>
          <w:tcPr>
            <w:tcW w:w="1554" w:type="dxa"/>
          </w:tcPr>
          <w:p w14:paraId="446F53A3" w14:textId="77777777" w:rsidR="001326D9" w:rsidRPr="00CB0DE0" w:rsidRDefault="001326D9" w:rsidP="002420C5">
            <w:r w:rsidRPr="00CB0DE0">
              <w:t>1..n</w:t>
            </w:r>
          </w:p>
        </w:tc>
      </w:tr>
    </w:tbl>
    <w:p w14:paraId="50CE1359" w14:textId="77777777" w:rsidR="00860245" w:rsidRPr="00CB0DE0" w:rsidRDefault="00860245" w:rsidP="00FD3360">
      <w:pPr>
        <w:pStyle w:val="Body"/>
      </w:pPr>
    </w:p>
    <w:p w14:paraId="0CC912FB" w14:textId="494F4D18" w:rsidR="00860245" w:rsidRPr="00CB0DE0" w:rsidRDefault="00860245" w:rsidP="002420C5">
      <w:pPr>
        <w:pStyle w:val="Heading2"/>
        <w:rPr>
          <w:lang w:val="en-GB"/>
        </w:rPr>
      </w:pPr>
      <w:bookmarkStart w:id="215" w:name="_Ref453236732"/>
      <w:bookmarkStart w:id="216" w:name="_Toc2329867"/>
      <w:r w:rsidRPr="00CB0DE0">
        <w:rPr>
          <w:lang w:val="en-GB"/>
        </w:rPr>
        <w:t>The Criterion</w:t>
      </w:r>
      <w:r w:rsidR="00683830" w:rsidRPr="00CB0DE0">
        <w:rPr>
          <w:lang w:val="en-GB"/>
        </w:rPr>
        <w:t xml:space="preserve"> </w:t>
      </w:r>
      <w:r w:rsidRPr="00CB0DE0">
        <w:rPr>
          <w:lang w:val="en-GB"/>
        </w:rPr>
        <w:t>Requirement Class</w:t>
      </w:r>
      <w:bookmarkEnd w:id="215"/>
      <w:bookmarkEnd w:id="216"/>
    </w:p>
    <w:p w14:paraId="18E9CBE7" w14:textId="6A152C3F" w:rsidR="00860245" w:rsidRPr="00CB0DE0" w:rsidRDefault="00860245" w:rsidP="00FD3360">
      <w:pPr>
        <w:pStyle w:val="Body"/>
        <w:rPr>
          <w:lang w:eastAsia="en-GB"/>
        </w:rPr>
      </w:pPr>
      <w:r w:rsidRPr="00CB0DE0">
        <w:rPr>
          <w:lang w:eastAsia="en-GB"/>
        </w:rPr>
        <w:t>Not all public services are needed or usable by everyone. For example, the visa service operated by European countries is not needed by European citizens but is needed by some citizens from elsewhere, or public services offering unemployment benefits and grants are targeting specific societal groups. The CPSV reuses the Core Criterion and Core Evidence Vocabulary</w:t>
      </w:r>
      <w:r w:rsidRPr="00CB0DE0">
        <w:rPr>
          <w:rStyle w:val="FootnoteReference"/>
          <w:lang w:eastAsia="en-GB"/>
        </w:rPr>
        <w:footnoteReference w:id="23"/>
      </w:r>
      <w:r w:rsidRPr="00CB0DE0">
        <w:rPr>
          <w:lang w:eastAsia="en-GB"/>
        </w:rPr>
        <w:t xml:space="preserve"> for this class. The CCCEV provides more details but the Criterion</w:t>
      </w:r>
      <w:r w:rsidR="00683830" w:rsidRPr="00CB0DE0">
        <w:rPr>
          <w:lang w:eastAsia="en-GB"/>
        </w:rPr>
        <w:t xml:space="preserve"> </w:t>
      </w:r>
      <w:r w:rsidRPr="00CB0DE0">
        <w:rPr>
          <w:lang w:eastAsia="en-GB"/>
        </w:rPr>
        <w:t>Requirement class has three mandatory properties.</w:t>
      </w:r>
    </w:p>
    <w:p w14:paraId="392A865F" w14:textId="001605D7" w:rsidR="00D05CC7" w:rsidRPr="00CB0DE0" w:rsidRDefault="00D05CC7" w:rsidP="00FD3360">
      <w:pPr>
        <w:pStyle w:val="Body"/>
        <w:rPr>
          <w:lang w:eastAsia="en-GB"/>
        </w:rPr>
      </w:pPr>
    </w:p>
    <w:tbl>
      <w:tblPr>
        <w:tblStyle w:val="TableGrid"/>
        <w:tblW w:w="0" w:type="auto"/>
        <w:tblLook w:val="04A0" w:firstRow="1" w:lastRow="0" w:firstColumn="1" w:lastColumn="0" w:noHBand="0" w:noVBand="1"/>
      </w:tblPr>
      <w:tblGrid>
        <w:gridCol w:w="2360"/>
        <w:gridCol w:w="2626"/>
        <w:gridCol w:w="3509"/>
      </w:tblGrid>
      <w:tr w:rsidR="00D05CC7" w:rsidRPr="00CB0DE0" w14:paraId="68B97C9A"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1017707D" w14:textId="77777777" w:rsidR="00D05CC7" w:rsidRPr="00CB0DE0" w:rsidRDefault="00D05CC7" w:rsidP="002420C5">
            <w:r w:rsidRPr="00CB0DE0">
              <w:t>Class name</w:t>
            </w:r>
          </w:p>
        </w:tc>
        <w:tc>
          <w:tcPr>
            <w:tcW w:w="2694" w:type="dxa"/>
          </w:tcPr>
          <w:p w14:paraId="6E4322B4" w14:textId="77777777" w:rsidR="00D05CC7" w:rsidRPr="00CB0DE0" w:rsidRDefault="00D05CC7" w:rsidP="002420C5">
            <w:r w:rsidRPr="00CB0DE0">
              <w:t>Mandatory/Optional</w:t>
            </w:r>
          </w:p>
        </w:tc>
        <w:tc>
          <w:tcPr>
            <w:tcW w:w="3963" w:type="dxa"/>
          </w:tcPr>
          <w:p w14:paraId="2097558B" w14:textId="77777777" w:rsidR="00D05CC7" w:rsidRPr="00CB0DE0" w:rsidRDefault="00D05CC7" w:rsidP="002420C5">
            <w:r w:rsidRPr="00CB0DE0">
              <w:t>URI</w:t>
            </w:r>
          </w:p>
        </w:tc>
      </w:tr>
      <w:tr w:rsidR="00D05CC7" w:rsidRPr="00CB0DE0" w14:paraId="6FD49AFA" w14:textId="77777777" w:rsidTr="00A26E86">
        <w:tc>
          <w:tcPr>
            <w:tcW w:w="2830" w:type="dxa"/>
          </w:tcPr>
          <w:p w14:paraId="3F8AE672" w14:textId="77777777" w:rsidR="00D05CC7" w:rsidRPr="00CB0DE0" w:rsidRDefault="00D05CC7" w:rsidP="002420C5">
            <w:r w:rsidRPr="00CB0DE0">
              <w:t>Criterion Requirement</w:t>
            </w:r>
          </w:p>
        </w:tc>
        <w:tc>
          <w:tcPr>
            <w:tcW w:w="2694" w:type="dxa"/>
          </w:tcPr>
          <w:p w14:paraId="4EB76D71" w14:textId="77777777" w:rsidR="00D05CC7" w:rsidRPr="00CB0DE0" w:rsidRDefault="00D05CC7" w:rsidP="002420C5">
            <w:r w:rsidRPr="00CB0DE0">
              <w:t>Optional</w:t>
            </w:r>
          </w:p>
        </w:tc>
        <w:tc>
          <w:tcPr>
            <w:tcW w:w="3963" w:type="dxa"/>
          </w:tcPr>
          <w:p w14:paraId="6DEE7392" w14:textId="77777777" w:rsidR="00D05CC7" w:rsidRPr="00CB0DE0" w:rsidRDefault="00D05CC7" w:rsidP="002420C5">
            <w:proofErr w:type="spellStart"/>
            <w:r w:rsidRPr="00CB0DE0">
              <w:t>cv:CriterionRequirement</w:t>
            </w:r>
            <w:proofErr w:type="spellEnd"/>
          </w:p>
        </w:tc>
      </w:tr>
    </w:tbl>
    <w:p w14:paraId="570BF07E" w14:textId="77777777" w:rsidR="00D05CC7" w:rsidRPr="00CB0DE0" w:rsidRDefault="00D05CC7" w:rsidP="00FD3360">
      <w:pPr>
        <w:pStyle w:val="Body"/>
        <w:rPr>
          <w:lang w:eastAsia="en-GB"/>
        </w:rPr>
      </w:pPr>
    </w:p>
    <w:p w14:paraId="5C40108B" w14:textId="2EF3FB65" w:rsidR="00860245" w:rsidRPr="00CB0DE0" w:rsidRDefault="00860245" w:rsidP="00B32E2D">
      <w:pPr>
        <w:pStyle w:val="Heading3"/>
      </w:pPr>
      <w:bookmarkStart w:id="217" w:name="_Toc2329868"/>
      <w:r w:rsidRPr="00CB0DE0">
        <w:t>Identifier</w:t>
      </w:r>
      <w:bookmarkEnd w:id="217"/>
    </w:p>
    <w:p w14:paraId="20C7841B" w14:textId="1D4B3AA2" w:rsidR="00860245" w:rsidRPr="00CB0DE0" w:rsidRDefault="00860245" w:rsidP="00FD3360">
      <w:pPr>
        <w:pStyle w:val="Bodywithskip"/>
      </w:pPr>
      <w:r w:rsidRPr="00CB0DE0">
        <w:t xml:space="preserve">This property represents an Identifier for the </w:t>
      </w:r>
      <w:r w:rsidRPr="00CB0DE0">
        <w:rPr>
          <w:lang w:eastAsia="en-GB"/>
        </w:rPr>
        <w:t>Criterion</w:t>
      </w:r>
      <w:r w:rsidR="00683830" w:rsidRPr="00CB0DE0">
        <w:rPr>
          <w:lang w:eastAsia="en-GB"/>
        </w:rPr>
        <w:t xml:space="preserve"> </w:t>
      </w:r>
      <w:r w:rsidRPr="00CB0DE0">
        <w:rPr>
          <w:lang w:eastAsia="en-GB"/>
        </w:rPr>
        <w:t>Requirement</w:t>
      </w:r>
      <w:r w:rsidRPr="00CB0DE0">
        <w:t>.</w:t>
      </w:r>
    </w:p>
    <w:p w14:paraId="44A8C2F7" w14:textId="1FDB22BA" w:rsidR="002E26F6" w:rsidRPr="00CB0DE0" w:rsidRDefault="002E26F6"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2E26F6" w:rsidRPr="00CB0DE0" w14:paraId="19266368"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1332166" w14:textId="77777777" w:rsidR="002E26F6" w:rsidRPr="00CB0DE0" w:rsidRDefault="002E26F6" w:rsidP="002420C5">
            <w:r w:rsidRPr="00CB0DE0">
              <w:t>Property</w:t>
            </w:r>
          </w:p>
        </w:tc>
        <w:tc>
          <w:tcPr>
            <w:tcW w:w="3011" w:type="dxa"/>
          </w:tcPr>
          <w:p w14:paraId="4195085E" w14:textId="77777777" w:rsidR="002E26F6" w:rsidRPr="00CB0DE0" w:rsidRDefault="002E26F6" w:rsidP="002420C5">
            <w:r w:rsidRPr="00CB0DE0">
              <w:t>URI</w:t>
            </w:r>
          </w:p>
        </w:tc>
        <w:tc>
          <w:tcPr>
            <w:tcW w:w="2551" w:type="dxa"/>
          </w:tcPr>
          <w:p w14:paraId="0D6ECE7A" w14:textId="77777777" w:rsidR="002E26F6" w:rsidRPr="00CB0DE0" w:rsidRDefault="002E26F6" w:rsidP="002420C5">
            <w:r w:rsidRPr="00CB0DE0">
              <w:t>Range</w:t>
            </w:r>
          </w:p>
        </w:tc>
        <w:tc>
          <w:tcPr>
            <w:tcW w:w="1554" w:type="dxa"/>
          </w:tcPr>
          <w:p w14:paraId="6EF3C701" w14:textId="77777777" w:rsidR="002E26F6" w:rsidRPr="00CB0DE0" w:rsidRDefault="002E26F6" w:rsidP="002420C5">
            <w:r w:rsidRPr="00CB0DE0">
              <w:t>Cardinality</w:t>
            </w:r>
          </w:p>
        </w:tc>
      </w:tr>
      <w:tr w:rsidR="002E26F6" w:rsidRPr="00CB0DE0" w14:paraId="5936B172" w14:textId="77777777" w:rsidTr="00A26E86">
        <w:tc>
          <w:tcPr>
            <w:tcW w:w="2371" w:type="dxa"/>
          </w:tcPr>
          <w:p w14:paraId="70C051F0" w14:textId="717FB81A" w:rsidR="002E26F6" w:rsidRPr="00CB0DE0" w:rsidRDefault="00F160F4" w:rsidP="002420C5">
            <w:r>
              <w:t>i</w:t>
            </w:r>
            <w:r w:rsidR="002E26F6" w:rsidRPr="00CB0DE0">
              <w:t>dentifier</w:t>
            </w:r>
          </w:p>
        </w:tc>
        <w:tc>
          <w:tcPr>
            <w:tcW w:w="3011" w:type="dxa"/>
          </w:tcPr>
          <w:p w14:paraId="1D145721" w14:textId="77777777" w:rsidR="002E26F6" w:rsidRPr="00CB0DE0" w:rsidRDefault="002E26F6" w:rsidP="002420C5">
            <w:proofErr w:type="spellStart"/>
            <w:r w:rsidRPr="00CB0DE0">
              <w:t>dct:identifier</w:t>
            </w:r>
            <w:proofErr w:type="spellEnd"/>
          </w:p>
        </w:tc>
        <w:tc>
          <w:tcPr>
            <w:tcW w:w="2551" w:type="dxa"/>
          </w:tcPr>
          <w:p w14:paraId="305F590B" w14:textId="59A02C10" w:rsidR="002E26F6" w:rsidRPr="00CB0DE0" w:rsidRDefault="00040330" w:rsidP="002420C5">
            <w:r w:rsidRPr="00CB0DE0">
              <w:t>Text</w:t>
            </w:r>
            <w:r w:rsidRPr="00CB0DE0">
              <w:rPr>
                <w:rStyle w:val="FootnoteReference"/>
              </w:rPr>
              <w:footnoteReference w:id="24"/>
            </w:r>
          </w:p>
        </w:tc>
        <w:tc>
          <w:tcPr>
            <w:tcW w:w="1554" w:type="dxa"/>
          </w:tcPr>
          <w:p w14:paraId="54E7BC7C" w14:textId="77777777" w:rsidR="002E26F6" w:rsidRPr="00CB0DE0" w:rsidRDefault="002E26F6" w:rsidP="002420C5">
            <w:r w:rsidRPr="00CB0DE0">
              <w:t>1..1</w:t>
            </w:r>
          </w:p>
        </w:tc>
      </w:tr>
    </w:tbl>
    <w:p w14:paraId="2123D0F5" w14:textId="61001773" w:rsidR="00860245" w:rsidRPr="00CB0DE0" w:rsidRDefault="00860245" w:rsidP="00B32E2D">
      <w:pPr>
        <w:pStyle w:val="Heading3"/>
        <w:rPr>
          <w:lang w:eastAsia="en-GB"/>
        </w:rPr>
      </w:pPr>
      <w:bookmarkStart w:id="218" w:name="_Toc2329869"/>
      <w:r w:rsidRPr="00CB0DE0">
        <w:rPr>
          <w:lang w:eastAsia="en-GB"/>
        </w:rPr>
        <w:t>Name</w:t>
      </w:r>
      <w:bookmarkEnd w:id="218"/>
    </w:p>
    <w:p w14:paraId="761415FA" w14:textId="0B7186C0" w:rsidR="00860245" w:rsidRPr="00CB0DE0" w:rsidRDefault="00860245" w:rsidP="00FD3360">
      <w:pPr>
        <w:pStyle w:val="Body"/>
      </w:pPr>
      <w:r w:rsidRPr="00CB0DE0">
        <w:t xml:space="preserve">This property represents the official Name of the </w:t>
      </w:r>
      <w:r w:rsidRPr="00CB0DE0">
        <w:rPr>
          <w:lang w:eastAsia="en-GB"/>
        </w:rPr>
        <w:t>Criterion</w:t>
      </w:r>
      <w:r w:rsidR="00683830" w:rsidRPr="00CB0DE0">
        <w:rPr>
          <w:lang w:eastAsia="en-GB"/>
        </w:rPr>
        <w:t xml:space="preserve"> </w:t>
      </w:r>
      <w:r w:rsidRPr="00CB0DE0">
        <w:rPr>
          <w:lang w:eastAsia="en-GB"/>
        </w:rPr>
        <w:t>Requirement</w:t>
      </w:r>
      <w:r w:rsidRPr="00CB0DE0">
        <w:t>.</w:t>
      </w:r>
    </w:p>
    <w:p w14:paraId="5F51DB7B" w14:textId="397C8B73" w:rsidR="002E26F6" w:rsidRPr="00CB0DE0" w:rsidRDefault="002E26F6"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2E26F6" w:rsidRPr="00CB0DE0" w14:paraId="47F2DE4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7B11C62" w14:textId="77777777" w:rsidR="002E26F6" w:rsidRPr="00CB0DE0" w:rsidRDefault="002E26F6" w:rsidP="002420C5">
            <w:r w:rsidRPr="00CB0DE0">
              <w:t>Property</w:t>
            </w:r>
          </w:p>
        </w:tc>
        <w:tc>
          <w:tcPr>
            <w:tcW w:w="3011" w:type="dxa"/>
          </w:tcPr>
          <w:p w14:paraId="009AAB1B" w14:textId="77777777" w:rsidR="002E26F6" w:rsidRPr="00CB0DE0" w:rsidRDefault="002E26F6" w:rsidP="002420C5">
            <w:r w:rsidRPr="00CB0DE0">
              <w:t>URI</w:t>
            </w:r>
          </w:p>
        </w:tc>
        <w:tc>
          <w:tcPr>
            <w:tcW w:w="2551" w:type="dxa"/>
          </w:tcPr>
          <w:p w14:paraId="48A2D392" w14:textId="77777777" w:rsidR="002E26F6" w:rsidRPr="00CB0DE0" w:rsidRDefault="002E26F6" w:rsidP="002420C5">
            <w:r w:rsidRPr="00CB0DE0">
              <w:t>Range</w:t>
            </w:r>
          </w:p>
        </w:tc>
        <w:tc>
          <w:tcPr>
            <w:tcW w:w="1554" w:type="dxa"/>
          </w:tcPr>
          <w:p w14:paraId="299B5AB0" w14:textId="77777777" w:rsidR="002E26F6" w:rsidRPr="00CB0DE0" w:rsidRDefault="002E26F6" w:rsidP="002420C5">
            <w:r w:rsidRPr="00CB0DE0">
              <w:t>Cardinality</w:t>
            </w:r>
          </w:p>
        </w:tc>
      </w:tr>
      <w:tr w:rsidR="002E26F6" w:rsidRPr="00CB0DE0" w14:paraId="3162FE17" w14:textId="77777777" w:rsidTr="00A26E86">
        <w:tc>
          <w:tcPr>
            <w:tcW w:w="2371" w:type="dxa"/>
          </w:tcPr>
          <w:p w14:paraId="19E9A308" w14:textId="296C698C" w:rsidR="002E26F6" w:rsidRPr="00CB0DE0" w:rsidRDefault="00F160F4" w:rsidP="002420C5">
            <w:r>
              <w:t>n</w:t>
            </w:r>
            <w:r w:rsidR="002E26F6" w:rsidRPr="00CB0DE0">
              <w:t>ame</w:t>
            </w:r>
          </w:p>
        </w:tc>
        <w:tc>
          <w:tcPr>
            <w:tcW w:w="3011" w:type="dxa"/>
          </w:tcPr>
          <w:p w14:paraId="33201750" w14:textId="77777777" w:rsidR="002E26F6" w:rsidRPr="00CB0DE0" w:rsidRDefault="002E26F6" w:rsidP="002420C5">
            <w:proofErr w:type="spellStart"/>
            <w:r w:rsidRPr="00CB0DE0">
              <w:t>dct:title</w:t>
            </w:r>
            <w:proofErr w:type="spellEnd"/>
          </w:p>
        </w:tc>
        <w:tc>
          <w:tcPr>
            <w:tcW w:w="2551" w:type="dxa"/>
          </w:tcPr>
          <w:p w14:paraId="712B34BF" w14:textId="77777777" w:rsidR="002E26F6" w:rsidRPr="00CB0DE0" w:rsidRDefault="002E26F6" w:rsidP="002420C5">
            <w:r w:rsidRPr="00CB0DE0">
              <w:t>Text</w:t>
            </w:r>
          </w:p>
        </w:tc>
        <w:tc>
          <w:tcPr>
            <w:tcW w:w="1554" w:type="dxa"/>
          </w:tcPr>
          <w:p w14:paraId="219377AD" w14:textId="77777777" w:rsidR="002E26F6" w:rsidRPr="00CB0DE0" w:rsidRDefault="002E26F6" w:rsidP="002420C5">
            <w:r w:rsidRPr="00CB0DE0">
              <w:t>1..1</w:t>
            </w:r>
          </w:p>
        </w:tc>
      </w:tr>
    </w:tbl>
    <w:p w14:paraId="7B9C02E4" w14:textId="5B9074BC" w:rsidR="00860245" w:rsidRPr="00CB0DE0" w:rsidRDefault="00860245" w:rsidP="00B32E2D">
      <w:pPr>
        <w:pStyle w:val="Heading3"/>
        <w:rPr>
          <w:lang w:eastAsia="en-GB"/>
        </w:rPr>
      </w:pPr>
      <w:bookmarkStart w:id="219" w:name="_Ref453346039"/>
      <w:bookmarkStart w:id="220" w:name="_Toc2329870"/>
      <w:r w:rsidRPr="00CB0DE0">
        <w:rPr>
          <w:lang w:eastAsia="en-GB"/>
        </w:rPr>
        <w:lastRenderedPageBreak/>
        <w:t>Type</w:t>
      </w:r>
      <w:bookmarkEnd w:id="219"/>
      <w:bookmarkEnd w:id="220"/>
    </w:p>
    <w:p w14:paraId="320C125D" w14:textId="3DF2AEA2" w:rsidR="00860245" w:rsidRPr="00CB0DE0" w:rsidRDefault="00860245" w:rsidP="00FD3360">
      <w:pPr>
        <w:pStyle w:val="Body"/>
      </w:pPr>
      <w:r w:rsidRPr="00CB0DE0">
        <w:t xml:space="preserve">This property represents the type of </w:t>
      </w:r>
      <w:r w:rsidRPr="00CB0DE0">
        <w:rPr>
          <w:lang w:eastAsia="en-GB"/>
        </w:rPr>
        <w:t>Criterion</w:t>
      </w:r>
      <w:r w:rsidR="00683830" w:rsidRPr="00CB0DE0">
        <w:rPr>
          <w:lang w:eastAsia="en-GB"/>
        </w:rPr>
        <w:t xml:space="preserve"> </w:t>
      </w:r>
      <w:r w:rsidRPr="00CB0DE0">
        <w:rPr>
          <w:lang w:eastAsia="en-GB"/>
        </w:rPr>
        <w:t>Requirement</w:t>
      </w:r>
      <w:r w:rsidRPr="00CB0DE0">
        <w:t xml:space="preserve"> as described in a controlled vocabulary. The recommended controlled vocabularies are listed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46598">
        <w:t>4</w:t>
      </w:r>
      <w:r w:rsidRPr="00CB0DE0">
        <w:fldChar w:fldCharType="end"/>
      </w:r>
      <w:r w:rsidRPr="00CB0DE0">
        <w:t>.</w:t>
      </w:r>
    </w:p>
    <w:p w14:paraId="0E44AFBA" w14:textId="77777777" w:rsidR="002E26F6" w:rsidRPr="00CB0DE0" w:rsidRDefault="002E26F6" w:rsidP="00FD3360">
      <w:pPr>
        <w:pStyle w:val="Body"/>
      </w:pPr>
    </w:p>
    <w:tbl>
      <w:tblPr>
        <w:tblStyle w:val="TableGrid"/>
        <w:tblW w:w="0" w:type="auto"/>
        <w:tblLook w:val="04A0" w:firstRow="1" w:lastRow="0" w:firstColumn="1" w:lastColumn="0" w:noHBand="0" w:noVBand="1"/>
      </w:tblPr>
      <w:tblGrid>
        <w:gridCol w:w="2126"/>
        <w:gridCol w:w="2604"/>
        <w:gridCol w:w="2235"/>
        <w:gridCol w:w="1530"/>
      </w:tblGrid>
      <w:tr w:rsidR="002E26F6" w:rsidRPr="00CB0DE0" w14:paraId="02AEB28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F19CE0F" w14:textId="77777777" w:rsidR="002E26F6" w:rsidRPr="00CB0DE0" w:rsidRDefault="002E26F6" w:rsidP="002420C5">
            <w:r w:rsidRPr="00CB0DE0">
              <w:t>Property</w:t>
            </w:r>
          </w:p>
        </w:tc>
        <w:tc>
          <w:tcPr>
            <w:tcW w:w="3011" w:type="dxa"/>
          </w:tcPr>
          <w:p w14:paraId="6C02CFBE" w14:textId="77777777" w:rsidR="002E26F6" w:rsidRPr="00CB0DE0" w:rsidRDefault="002E26F6" w:rsidP="002420C5">
            <w:r w:rsidRPr="00CB0DE0">
              <w:t>URI</w:t>
            </w:r>
          </w:p>
        </w:tc>
        <w:tc>
          <w:tcPr>
            <w:tcW w:w="2551" w:type="dxa"/>
          </w:tcPr>
          <w:p w14:paraId="42E89200" w14:textId="77777777" w:rsidR="002E26F6" w:rsidRPr="00CB0DE0" w:rsidRDefault="002E26F6" w:rsidP="002420C5">
            <w:r w:rsidRPr="00CB0DE0">
              <w:t>Range</w:t>
            </w:r>
          </w:p>
        </w:tc>
        <w:tc>
          <w:tcPr>
            <w:tcW w:w="1554" w:type="dxa"/>
          </w:tcPr>
          <w:p w14:paraId="6F35EC14" w14:textId="77777777" w:rsidR="002E26F6" w:rsidRPr="00CB0DE0" w:rsidRDefault="002E26F6" w:rsidP="002420C5">
            <w:r w:rsidRPr="00CB0DE0">
              <w:t>Cardinality</w:t>
            </w:r>
          </w:p>
        </w:tc>
      </w:tr>
      <w:tr w:rsidR="002E26F6" w:rsidRPr="00CB0DE0" w14:paraId="58ABC61F" w14:textId="77777777" w:rsidTr="00A26E86">
        <w:tc>
          <w:tcPr>
            <w:tcW w:w="2371" w:type="dxa"/>
          </w:tcPr>
          <w:p w14:paraId="2AB2DBAE" w14:textId="42C6B176" w:rsidR="002E26F6" w:rsidRPr="00CB0DE0" w:rsidRDefault="00F160F4" w:rsidP="002420C5">
            <w:r>
              <w:t>t</w:t>
            </w:r>
            <w:r w:rsidR="002E26F6" w:rsidRPr="00CB0DE0">
              <w:t>ype</w:t>
            </w:r>
          </w:p>
        </w:tc>
        <w:tc>
          <w:tcPr>
            <w:tcW w:w="3011" w:type="dxa"/>
          </w:tcPr>
          <w:p w14:paraId="2AA27874" w14:textId="77777777" w:rsidR="002E26F6" w:rsidRPr="00CB0DE0" w:rsidRDefault="002E26F6" w:rsidP="002420C5">
            <w:proofErr w:type="spellStart"/>
            <w:r w:rsidRPr="00CB0DE0">
              <w:t>dct:type</w:t>
            </w:r>
            <w:proofErr w:type="spellEnd"/>
          </w:p>
        </w:tc>
        <w:tc>
          <w:tcPr>
            <w:tcW w:w="2551" w:type="dxa"/>
          </w:tcPr>
          <w:p w14:paraId="35F3D69A" w14:textId="77777777" w:rsidR="002E26F6" w:rsidRPr="00CB0DE0" w:rsidRDefault="002E26F6" w:rsidP="002420C5">
            <w:r w:rsidRPr="00CB0DE0">
              <w:t>Concept</w:t>
            </w:r>
          </w:p>
        </w:tc>
        <w:tc>
          <w:tcPr>
            <w:tcW w:w="1554" w:type="dxa"/>
          </w:tcPr>
          <w:p w14:paraId="667CB154" w14:textId="364A71EA" w:rsidR="002E26F6" w:rsidRPr="00CB0DE0" w:rsidRDefault="002449D2" w:rsidP="002449D2">
            <w:r w:rsidRPr="00CB0DE0">
              <w:t>0</w:t>
            </w:r>
            <w:r w:rsidR="002E26F6" w:rsidRPr="00CB0DE0">
              <w:t>..</w:t>
            </w:r>
            <w:r w:rsidR="00903D0C" w:rsidRPr="00CB0DE0">
              <w:t>n</w:t>
            </w:r>
          </w:p>
        </w:tc>
      </w:tr>
    </w:tbl>
    <w:p w14:paraId="1429544D" w14:textId="77777777" w:rsidR="00860245" w:rsidRPr="00CB0DE0" w:rsidRDefault="00860245" w:rsidP="00FD3360">
      <w:pPr>
        <w:pStyle w:val="Body"/>
      </w:pPr>
    </w:p>
    <w:p w14:paraId="1093D1A3" w14:textId="77777777" w:rsidR="00860245" w:rsidRPr="00CB0DE0" w:rsidRDefault="00860245" w:rsidP="002420C5">
      <w:pPr>
        <w:pStyle w:val="Heading2"/>
        <w:rPr>
          <w:lang w:val="en-GB"/>
        </w:rPr>
      </w:pPr>
      <w:bookmarkStart w:id="221" w:name="_Ref404783202"/>
      <w:bookmarkStart w:id="222" w:name="_Toc2329871"/>
      <w:r w:rsidRPr="00CB0DE0">
        <w:rPr>
          <w:lang w:val="en-GB"/>
        </w:rPr>
        <w:t>The Evidence Class</w:t>
      </w:r>
      <w:bookmarkEnd w:id="221"/>
      <w:bookmarkEnd w:id="222"/>
    </w:p>
    <w:p w14:paraId="11DE0E85" w14:textId="77777777" w:rsidR="00860245" w:rsidRPr="00CB0DE0" w:rsidRDefault="00860245" w:rsidP="00FD3360">
      <w:pPr>
        <w:pStyle w:val="Body"/>
      </w:pPr>
      <w:r w:rsidRPr="00CB0DE0">
        <w:t xml:space="preserve">The Evidence class is defined in the Core Criterion and Core Evidence vocabulary (CCCEV) as any resource that can document or support a criterion response. It contains information that proves that a criterion requirement exists or is true, </w:t>
      </w:r>
      <w:proofErr w:type="gramStart"/>
      <w:r w:rsidRPr="00CB0DE0">
        <w:t>in particular evidences</w:t>
      </w:r>
      <w:proofErr w:type="gramEnd"/>
      <w:r w:rsidRPr="00CB0DE0">
        <w:t xml:space="preserve"> are used to prove that a specific criterion is met.</w:t>
      </w:r>
    </w:p>
    <w:p w14:paraId="0EDFAF8E" w14:textId="77777777" w:rsidR="00860245" w:rsidRPr="00CB0DE0" w:rsidRDefault="00860245" w:rsidP="00FD3360">
      <w:pPr>
        <w:pStyle w:val="Body"/>
      </w:pPr>
    </w:p>
    <w:p w14:paraId="365E86A5" w14:textId="77777777" w:rsidR="00860245" w:rsidRPr="00CB0DE0" w:rsidRDefault="00860245" w:rsidP="00FD3360">
      <w:pPr>
        <w:pStyle w:val="Body"/>
      </w:pPr>
      <w:r w:rsidRPr="00CB0DE0">
        <w:t>Although the wording of the definition is different, the semantics are an exact match for CPSV's Input class which it replaces.</w:t>
      </w:r>
    </w:p>
    <w:p w14:paraId="63603A49" w14:textId="77777777" w:rsidR="00860245" w:rsidRPr="00CB0DE0" w:rsidRDefault="00860245" w:rsidP="00FD3360">
      <w:pPr>
        <w:pStyle w:val="Body"/>
      </w:pPr>
    </w:p>
    <w:p w14:paraId="7DA8F442" w14:textId="77777777" w:rsidR="00860245" w:rsidRPr="00CB0DE0" w:rsidRDefault="00860245" w:rsidP="00FD3360">
      <w:pPr>
        <w:pStyle w:val="Body"/>
      </w:pPr>
      <w:r w:rsidRPr="00CB0DE0">
        <w:t>Evidence can be any resource - document, artefact – anything needed for executing the Public Service. In the context of Public Services, Evidence is usually administrative documents or completed application forms. A specific Public Service may require the presence of certain Evidence or combinations of Evidence in order to be delivered.</w:t>
      </w:r>
    </w:p>
    <w:p w14:paraId="55AF7DD6" w14:textId="77777777" w:rsidR="00860245" w:rsidRPr="00CB0DE0" w:rsidRDefault="00860245" w:rsidP="00FD3360">
      <w:pPr>
        <w:pStyle w:val="Body"/>
      </w:pPr>
    </w:p>
    <w:p w14:paraId="761F4032" w14:textId="6987DE7F" w:rsidR="00B6068B" w:rsidRPr="00CB0DE0" w:rsidRDefault="00860245" w:rsidP="00FD3360">
      <w:pPr>
        <w:pStyle w:val="Body"/>
      </w:pPr>
      <w:r w:rsidRPr="00CB0DE0">
        <w:t>In some cases, the Output of one service will be Evidence for another service. Such relationships should be described in the associated Rule(s).</w:t>
      </w:r>
    </w:p>
    <w:p w14:paraId="61A61978" w14:textId="000BEAC3" w:rsidR="00D05CC7" w:rsidRPr="00CB0DE0" w:rsidRDefault="00D05CC7" w:rsidP="00FD3360">
      <w:pPr>
        <w:pStyle w:val="Body"/>
      </w:pPr>
    </w:p>
    <w:tbl>
      <w:tblPr>
        <w:tblStyle w:val="TableGrid"/>
        <w:tblW w:w="0" w:type="auto"/>
        <w:tblLook w:val="04A0" w:firstRow="1" w:lastRow="0" w:firstColumn="1" w:lastColumn="0" w:noHBand="0" w:noVBand="1"/>
      </w:tblPr>
      <w:tblGrid>
        <w:gridCol w:w="2447"/>
        <w:gridCol w:w="2651"/>
        <w:gridCol w:w="3397"/>
      </w:tblGrid>
      <w:tr w:rsidR="00D05CC7" w:rsidRPr="00CB0DE0" w14:paraId="4EAF5578"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204391F8" w14:textId="77777777" w:rsidR="00D05CC7" w:rsidRPr="00CB0DE0" w:rsidRDefault="00D05CC7" w:rsidP="002420C5">
            <w:r w:rsidRPr="00CB0DE0">
              <w:t>Class name</w:t>
            </w:r>
          </w:p>
        </w:tc>
        <w:tc>
          <w:tcPr>
            <w:tcW w:w="2694" w:type="dxa"/>
          </w:tcPr>
          <w:p w14:paraId="5B43A086" w14:textId="77777777" w:rsidR="00D05CC7" w:rsidRPr="00CB0DE0" w:rsidRDefault="00D05CC7" w:rsidP="002420C5">
            <w:r w:rsidRPr="00CB0DE0">
              <w:t>Mandatory/Optional</w:t>
            </w:r>
          </w:p>
        </w:tc>
        <w:tc>
          <w:tcPr>
            <w:tcW w:w="3963" w:type="dxa"/>
          </w:tcPr>
          <w:p w14:paraId="4C720ED1" w14:textId="77777777" w:rsidR="00D05CC7" w:rsidRPr="00CB0DE0" w:rsidRDefault="00D05CC7" w:rsidP="002420C5">
            <w:r w:rsidRPr="00CB0DE0">
              <w:t>URI</w:t>
            </w:r>
          </w:p>
        </w:tc>
      </w:tr>
      <w:tr w:rsidR="00D05CC7" w:rsidRPr="00CB0DE0" w14:paraId="6F8EEB57" w14:textId="77777777" w:rsidTr="00A26E86">
        <w:tc>
          <w:tcPr>
            <w:tcW w:w="2830" w:type="dxa"/>
          </w:tcPr>
          <w:p w14:paraId="1B75C041" w14:textId="77777777" w:rsidR="00D05CC7" w:rsidRPr="00CB0DE0" w:rsidRDefault="00D05CC7" w:rsidP="002420C5">
            <w:r w:rsidRPr="00CB0DE0">
              <w:t>Evidence</w:t>
            </w:r>
          </w:p>
        </w:tc>
        <w:tc>
          <w:tcPr>
            <w:tcW w:w="2694" w:type="dxa"/>
          </w:tcPr>
          <w:p w14:paraId="0F5D3909" w14:textId="77777777" w:rsidR="00D05CC7" w:rsidRPr="00CB0DE0" w:rsidRDefault="00D05CC7" w:rsidP="002420C5">
            <w:r w:rsidRPr="00CB0DE0">
              <w:t>Optional</w:t>
            </w:r>
          </w:p>
        </w:tc>
        <w:tc>
          <w:tcPr>
            <w:tcW w:w="3963" w:type="dxa"/>
          </w:tcPr>
          <w:p w14:paraId="0661C353" w14:textId="77777777" w:rsidR="00D05CC7" w:rsidRPr="00CB0DE0" w:rsidRDefault="00D05CC7" w:rsidP="002420C5">
            <w:proofErr w:type="spellStart"/>
            <w:r w:rsidRPr="00CB0DE0">
              <w:t>cv:Evidence</w:t>
            </w:r>
            <w:proofErr w:type="spellEnd"/>
          </w:p>
        </w:tc>
      </w:tr>
    </w:tbl>
    <w:p w14:paraId="429039F3" w14:textId="4FDB47F5" w:rsidR="00860245" w:rsidRPr="00CB0DE0" w:rsidRDefault="00860245" w:rsidP="00B32E2D">
      <w:pPr>
        <w:pStyle w:val="Heading3"/>
      </w:pPr>
      <w:bookmarkStart w:id="223" w:name="_Toc2329872"/>
      <w:bookmarkStart w:id="224" w:name="_Ref405388610"/>
      <w:r w:rsidRPr="00CB0DE0">
        <w:t>Identifier</w:t>
      </w:r>
      <w:bookmarkEnd w:id="223"/>
    </w:p>
    <w:p w14:paraId="320C0269" w14:textId="77777777" w:rsidR="00860245" w:rsidRPr="00CB0DE0" w:rsidRDefault="00860245" w:rsidP="00FD3360">
      <w:pPr>
        <w:pStyle w:val="Bodywithskip"/>
      </w:pPr>
      <w:r w:rsidRPr="00CB0DE0">
        <w:t>This property represents an Identifier for the piece of Evidence.</w:t>
      </w:r>
    </w:p>
    <w:p w14:paraId="478694F1" w14:textId="0129683A" w:rsidR="003009EF" w:rsidRPr="00CB0DE0" w:rsidRDefault="003009EF"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5FD1C95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D7135AE" w14:textId="77777777" w:rsidR="003009EF" w:rsidRPr="00CB0DE0" w:rsidRDefault="003009EF" w:rsidP="002420C5">
            <w:r w:rsidRPr="00CB0DE0">
              <w:t>Property</w:t>
            </w:r>
          </w:p>
        </w:tc>
        <w:tc>
          <w:tcPr>
            <w:tcW w:w="3011" w:type="dxa"/>
          </w:tcPr>
          <w:p w14:paraId="3B252489" w14:textId="77777777" w:rsidR="003009EF" w:rsidRPr="00CB0DE0" w:rsidRDefault="003009EF" w:rsidP="002420C5">
            <w:r w:rsidRPr="00CB0DE0">
              <w:t>URI</w:t>
            </w:r>
          </w:p>
        </w:tc>
        <w:tc>
          <w:tcPr>
            <w:tcW w:w="2551" w:type="dxa"/>
          </w:tcPr>
          <w:p w14:paraId="1AF77649" w14:textId="77777777" w:rsidR="003009EF" w:rsidRPr="00CB0DE0" w:rsidRDefault="003009EF" w:rsidP="002420C5">
            <w:r w:rsidRPr="00CB0DE0">
              <w:t>Range</w:t>
            </w:r>
          </w:p>
        </w:tc>
        <w:tc>
          <w:tcPr>
            <w:tcW w:w="1554" w:type="dxa"/>
          </w:tcPr>
          <w:p w14:paraId="2281922F" w14:textId="77777777" w:rsidR="003009EF" w:rsidRPr="00CB0DE0" w:rsidRDefault="003009EF" w:rsidP="002420C5">
            <w:r w:rsidRPr="00CB0DE0">
              <w:t>Cardinality</w:t>
            </w:r>
          </w:p>
        </w:tc>
      </w:tr>
      <w:tr w:rsidR="003009EF" w:rsidRPr="00CB0DE0" w14:paraId="5B150B82" w14:textId="77777777" w:rsidTr="00A26E86">
        <w:tc>
          <w:tcPr>
            <w:tcW w:w="2371" w:type="dxa"/>
          </w:tcPr>
          <w:p w14:paraId="0E27397A" w14:textId="162FE6BD" w:rsidR="003009EF" w:rsidRPr="00CB0DE0" w:rsidRDefault="00F160F4" w:rsidP="002420C5">
            <w:r>
              <w:t>i</w:t>
            </w:r>
            <w:r w:rsidR="003009EF" w:rsidRPr="00CB0DE0">
              <w:t>dentifier</w:t>
            </w:r>
          </w:p>
        </w:tc>
        <w:tc>
          <w:tcPr>
            <w:tcW w:w="3011" w:type="dxa"/>
          </w:tcPr>
          <w:p w14:paraId="11D4A962" w14:textId="77777777" w:rsidR="003009EF" w:rsidRPr="00CB0DE0" w:rsidRDefault="003009EF" w:rsidP="002420C5">
            <w:proofErr w:type="spellStart"/>
            <w:r w:rsidRPr="00CB0DE0">
              <w:t>dct:identifier</w:t>
            </w:r>
            <w:proofErr w:type="spellEnd"/>
          </w:p>
        </w:tc>
        <w:tc>
          <w:tcPr>
            <w:tcW w:w="2551" w:type="dxa"/>
          </w:tcPr>
          <w:p w14:paraId="2672C096" w14:textId="4EA6A935" w:rsidR="003009EF" w:rsidRPr="00CB0DE0" w:rsidRDefault="00040330" w:rsidP="002420C5">
            <w:r w:rsidRPr="00CB0DE0">
              <w:t>Text</w:t>
            </w:r>
            <w:r w:rsidRPr="00CB0DE0">
              <w:rPr>
                <w:rStyle w:val="FootnoteReference"/>
              </w:rPr>
              <w:footnoteReference w:id="25"/>
            </w:r>
          </w:p>
        </w:tc>
        <w:tc>
          <w:tcPr>
            <w:tcW w:w="1554" w:type="dxa"/>
          </w:tcPr>
          <w:p w14:paraId="1B5305DF" w14:textId="77777777" w:rsidR="003009EF" w:rsidRPr="00CB0DE0" w:rsidRDefault="003009EF" w:rsidP="002420C5">
            <w:r w:rsidRPr="00CB0DE0">
              <w:t>1..1</w:t>
            </w:r>
          </w:p>
        </w:tc>
      </w:tr>
    </w:tbl>
    <w:p w14:paraId="11C53589" w14:textId="2A645EEB" w:rsidR="00860245" w:rsidRPr="00CB0DE0" w:rsidRDefault="00860245" w:rsidP="00B32E2D">
      <w:pPr>
        <w:pStyle w:val="Heading3"/>
        <w:rPr>
          <w:lang w:eastAsia="en-GB"/>
        </w:rPr>
      </w:pPr>
      <w:bookmarkStart w:id="225" w:name="_Toc2329873"/>
      <w:r w:rsidRPr="00CB0DE0">
        <w:rPr>
          <w:lang w:eastAsia="en-GB"/>
        </w:rPr>
        <w:t>Name</w:t>
      </w:r>
      <w:bookmarkEnd w:id="225"/>
    </w:p>
    <w:p w14:paraId="55A395DF" w14:textId="77777777" w:rsidR="00860245" w:rsidRPr="00CB0DE0" w:rsidRDefault="00860245" w:rsidP="00FD3360">
      <w:pPr>
        <w:pStyle w:val="Bodywithskip"/>
      </w:pPr>
      <w:r w:rsidRPr="00CB0DE0">
        <w:t>This property represents the official Name of the piece of Evidence.</w:t>
      </w:r>
    </w:p>
    <w:p w14:paraId="34B3A989" w14:textId="49A04EBF" w:rsidR="003009EF" w:rsidRPr="00CB0DE0" w:rsidRDefault="003009EF"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3009EF" w:rsidRPr="00CB0DE0" w14:paraId="642F1E1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9744D57" w14:textId="77777777" w:rsidR="003009EF" w:rsidRPr="00CB0DE0" w:rsidRDefault="003009EF" w:rsidP="002420C5">
            <w:r w:rsidRPr="00CB0DE0">
              <w:t>Property</w:t>
            </w:r>
          </w:p>
        </w:tc>
        <w:tc>
          <w:tcPr>
            <w:tcW w:w="3011" w:type="dxa"/>
          </w:tcPr>
          <w:p w14:paraId="6DC7CC55" w14:textId="77777777" w:rsidR="003009EF" w:rsidRPr="00CB0DE0" w:rsidRDefault="003009EF" w:rsidP="002420C5">
            <w:r w:rsidRPr="00CB0DE0">
              <w:t>URI</w:t>
            </w:r>
          </w:p>
        </w:tc>
        <w:tc>
          <w:tcPr>
            <w:tcW w:w="2551" w:type="dxa"/>
          </w:tcPr>
          <w:p w14:paraId="24F6CEE5" w14:textId="77777777" w:rsidR="003009EF" w:rsidRPr="00CB0DE0" w:rsidRDefault="003009EF" w:rsidP="002420C5">
            <w:r w:rsidRPr="00CB0DE0">
              <w:t>Range</w:t>
            </w:r>
          </w:p>
        </w:tc>
        <w:tc>
          <w:tcPr>
            <w:tcW w:w="1554" w:type="dxa"/>
          </w:tcPr>
          <w:p w14:paraId="2B6BDDF7" w14:textId="77777777" w:rsidR="003009EF" w:rsidRPr="00CB0DE0" w:rsidRDefault="003009EF" w:rsidP="002420C5">
            <w:r w:rsidRPr="00CB0DE0">
              <w:t>Cardinality</w:t>
            </w:r>
          </w:p>
        </w:tc>
      </w:tr>
      <w:tr w:rsidR="003009EF" w:rsidRPr="00CB0DE0" w14:paraId="2C9C6907" w14:textId="77777777" w:rsidTr="00A26E86">
        <w:tc>
          <w:tcPr>
            <w:tcW w:w="2371" w:type="dxa"/>
          </w:tcPr>
          <w:p w14:paraId="51759B0D" w14:textId="2C5B03BC" w:rsidR="003009EF" w:rsidRPr="00CB0DE0" w:rsidRDefault="00F160F4" w:rsidP="002420C5">
            <w:r>
              <w:t>n</w:t>
            </w:r>
            <w:r w:rsidR="003009EF" w:rsidRPr="00CB0DE0">
              <w:t>ame</w:t>
            </w:r>
          </w:p>
        </w:tc>
        <w:tc>
          <w:tcPr>
            <w:tcW w:w="3011" w:type="dxa"/>
          </w:tcPr>
          <w:p w14:paraId="27CA1113" w14:textId="77777777" w:rsidR="003009EF" w:rsidRPr="00CB0DE0" w:rsidRDefault="003009EF" w:rsidP="002420C5">
            <w:proofErr w:type="spellStart"/>
            <w:r w:rsidRPr="00CB0DE0">
              <w:t>dct:title</w:t>
            </w:r>
            <w:proofErr w:type="spellEnd"/>
          </w:p>
        </w:tc>
        <w:tc>
          <w:tcPr>
            <w:tcW w:w="2551" w:type="dxa"/>
          </w:tcPr>
          <w:p w14:paraId="0DFDC718" w14:textId="77777777" w:rsidR="003009EF" w:rsidRPr="00CB0DE0" w:rsidRDefault="003009EF" w:rsidP="002420C5">
            <w:r w:rsidRPr="00CB0DE0">
              <w:t>Text</w:t>
            </w:r>
          </w:p>
        </w:tc>
        <w:tc>
          <w:tcPr>
            <w:tcW w:w="1554" w:type="dxa"/>
          </w:tcPr>
          <w:p w14:paraId="5BCB983E" w14:textId="77777777" w:rsidR="003009EF" w:rsidRPr="00CB0DE0" w:rsidRDefault="003009EF" w:rsidP="002420C5">
            <w:r w:rsidRPr="00CB0DE0">
              <w:t>1..1</w:t>
            </w:r>
          </w:p>
        </w:tc>
      </w:tr>
    </w:tbl>
    <w:p w14:paraId="7FB96253" w14:textId="679A19D6" w:rsidR="00860245" w:rsidRPr="00CB0DE0" w:rsidRDefault="00860245" w:rsidP="00B32E2D">
      <w:pPr>
        <w:pStyle w:val="Heading3"/>
        <w:rPr>
          <w:lang w:eastAsia="en-GB"/>
        </w:rPr>
      </w:pPr>
      <w:bookmarkStart w:id="226" w:name="_Toc2329874"/>
      <w:r w:rsidRPr="00CB0DE0">
        <w:rPr>
          <w:lang w:eastAsia="en-GB"/>
        </w:rPr>
        <w:t>Description</w:t>
      </w:r>
      <w:bookmarkEnd w:id="226"/>
    </w:p>
    <w:p w14:paraId="05FE13F3" w14:textId="77777777" w:rsidR="00860245" w:rsidRPr="00CB0DE0" w:rsidRDefault="00860245" w:rsidP="00FD3360">
      <w:pPr>
        <w:pStyle w:val="Body"/>
      </w:pPr>
      <w:r w:rsidRPr="00CB0DE0">
        <w:t>This property represents a free text Description of the piece of Evidence.</w:t>
      </w:r>
    </w:p>
    <w:p w14:paraId="32F5F6F9" w14:textId="34208397" w:rsidR="003009EF" w:rsidRPr="00CB0DE0" w:rsidRDefault="003009EF"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3009EF" w:rsidRPr="00CB0DE0" w14:paraId="669E17D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B817EA1" w14:textId="77777777" w:rsidR="003009EF" w:rsidRPr="00CB0DE0" w:rsidRDefault="003009EF" w:rsidP="002420C5">
            <w:r w:rsidRPr="00CB0DE0">
              <w:lastRenderedPageBreak/>
              <w:t>Property</w:t>
            </w:r>
          </w:p>
        </w:tc>
        <w:tc>
          <w:tcPr>
            <w:tcW w:w="3011" w:type="dxa"/>
          </w:tcPr>
          <w:p w14:paraId="61E3E7AA" w14:textId="77777777" w:rsidR="003009EF" w:rsidRPr="00CB0DE0" w:rsidRDefault="003009EF" w:rsidP="002420C5">
            <w:r w:rsidRPr="00CB0DE0">
              <w:t>URI</w:t>
            </w:r>
          </w:p>
        </w:tc>
        <w:tc>
          <w:tcPr>
            <w:tcW w:w="2551" w:type="dxa"/>
          </w:tcPr>
          <w:p w14:paraId="7F3B444A" w14:textId="77777777" w:rsidR="003009EF" w:rsidRPr="00CB0DE0" w:rsidRDefault="003009EF" w:rsidP="002420C5">
            <w:r w:rsidRPr="00CB0DE0">
              <w:t>Range</w:t>
            </w:r>
          </w:p>
        </w:tc>
        <w:tc>
          <w:tcPr>
            <w:tcW w:w="1554" w:type="dxa"/>
          </w:tcPr>
          <w:p w14:paraId="1FB7BB6D" w14:textId="77777777" w:rsidR="003009EF" w:rsidRPr="00CB0DE0" w:rsidRDefault="003009EF" w:rsidP="002420C5">
            <w:r w:rsidRPr="00CB0DE0">
              <w:t>Cardinality</w:t>
            </w:r>
          </w:p>
        </w:tc>
      </w:tr>
      <w:tr w:rsidR="003009EF" w:rsidRPr="00CB0DE0" w14:paraId="0D425173" w14:textId="77777777" w:rsidTr="00A26E86">
        <w:tc>
          <w:tcPr>
            <w:tcW w:w="2371" w:type="dxa"/>
          </w:tcPr>
          <w:p w14:paraId="7AACFF82" w14:textId="2980DACE" w:rsidR="003009EF" w:rsidRPr="00CB0DE0" w:rsidRDefault="00F160F4" w:rsidP="002420C5">
            <w:r>
              <w:t>d</w:t>
            </w:r>
            <w:r w:rsidR="003009EF" w:rsidRPr="00CB0DE0">
              <w:t>escription</w:t>
            </w:r>
          </w:p>
        </w:tc>
        <w:tc>
          <w:tcPr>
            <w:tcW w:w="3011" w:type="dxa"/>
          </w:tcPr>
          <w:p w14:paraId="59D305ED" w14:textId="77777777" w:rsidR="003009EF" w:rsidRPr="00CB0DE0" w:rsidRDefault="003009EF" w:rsidP="002420C5">
            <w:proofErr w:type="spellStart"/>
            <w:r w:rsidRPr="00CB0DE0">
              <w:t>dct:description</w:t>
            </w:r>
            <w:proofErr w:type="spellEnd"/>
          </w:p>
        </w:tc>
        <w:tc>
          <w:tcPr>
            <w:tcW w:w="2551" w:type="dxa"/>
          </w:tcPr>
          <w:p w14:paraId="0F973DED" w14:textId="77777777" w:rsidR="003009EF" w:rsidRPr="00CB0DE0" w:rsidRDefault="003009EF" w:rsidP="002420C5">
            <w:r w:rsidRPr="00CB0DE0">
              <w:t>Text</w:t>
            </w:r>
          </w:p>
        </w:tc>
        <w:tc>
          <w:tcPr>
            <w:tcW w:w="1554" w:type="dxa"/>
          </w:tcPr>
          <w:p w14:paraId="382F64FF" w14:textId="77777777" w:rsidR="003009EF" w:rsidRPr="00CB0DE0" w:rsidRDefault="003009EF" w:rsidP="002420C5">
            <w:r w:rsidRPr="00CB0DE0">
              <w:t>0..1</w:t>
            </w:r>
          </w:p>
        </w:tc>
      </w:tr>
    </w:tbl>
    <w:p w14:paraId="7F500640" w14:textId="1DDE16FD" w:rsidR="00860245" w:rsidRPr="00CB0DE0" w:rsidRDefault="00860245" w:rsidP="00B32E2D">
      <w:pPr>
        <w:pStyle w:val="Heading3"/>
        <w:rPr>
          <w:lang w:eastAsia="en-GB"/>
        </w:rPr>
      </w:pPr>
      <w:bookmarkStart w:id="227" w:name="_Toc2329875"/>
      <w:r w:rsidRPr="00CB0DE0">
        <w:rPr>
          <w:lang w:eastAsia="en-GB"/>
        </w:rPr>
        <w:t>Type</w:t>
      </w:r>
      <w:bookmarkEnd w:id="224"/>
      <w:bookmarkEnd w:id="227"/>
    </w:p>
    <w:p w14:paraId="3C0CAF33" w14:textId="1BF703DF" w:rsidR="00860245" w:rsidRPr="00CB0DE0" w:rsidRDefault="00860245" w:rsidP="002420C5">
      <w:r w:rsidRPr="00CB0DE0">
        <w:t xml:space="preserve">This property represents the type of Evidence as described in a controlled vocabulary. The recommended controlled vocabularies are listed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46598">
        <w:t>4</w:t>
      </w:r>
      <w:r w:rsidRPr="00CB0DE0">
        <w:fldChar w:fldCharType="end"/>
      </w:r>
      <w:r w:rsidRPr="00CB0DE0">
        <w:t>.</w:t>
      </w:r>
    </w:p>
    <w:p w14:paraId="0664AFA9" w14:textId="300F8385" w:rsidR="003009EF" w:rsidRPr="00CB0DE0" w:rsidRDefault="003009EF" w:rsidP="002420C5"/>
    <w:tbl>
      <w:tblPr>
        <w:tblStyle w:val="TableGrid"/>
        <w:tblW w:w="0" w:type="auto"/>
        <w:tblLook w:val="04A0" w:firstRow="1" w:lastRow="0" w:firstColumn="1" w:lastColumn="0" w:noHBand="0" w:noVBand="1"/>
      </w:tblPr>
      <w:tblGrid>
        <w:gridCol w:w="2126"/>
        <w:gridCol w:w="2604"/>
        <w:gridCol w:w="2235"/>
        <w:gridCol w:w="1530"/>
      </w:tblGrid>
      <w:tr w:rsidR="003009EF" w:rsidRPr="00CB0DE0" w14:paraId="13DCDC4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F638651" w14:textId="77777777" w:rsidR="003009EF" w:rsidRPr="00CB0DE0" w:rsidRDefault="003009EF" w:rsidP="002420C5">
            <w:r w:rsidRPr="00CB0DE0">
              <w:t>Property</w:t>
            </w:r>
          </w:p>
        </w:tc>
        <w:tc>
          <w:tcPr>
            <w:tcW w:w="3011" w:type="dxa"/>
          </w:tcPr>
          <w:p w14:paraId="78247F0E" w14:textId="77777777" w:rsidR="003009EF" w:rsidRPr="00CB0DE0" w:rsidRDefault="003009EF" w:rsidP="002420C5">
            <w:r w:rsidRPr="00CB0DE0">
              <w:t>URI</w:t>
            </w:r>
          </w:p>
        </w:tc>
        <w:tc>
          <w:tcPr>
            <w:tcW w:w="2551" w:type="dxa"/>
          </w:tcPr>
          <w:p w14:paraId="2B2B2DAE" w14:textId="77777777" w:rsidR="003009EF" w:rsidRPr="00CB0DE0" w:rsidRDefault="003009EF" w:rsidP="002420C5">
            <w:r w:rsidRPr="00CB0DE0">
              <w:t>Range</w:t>
            </w:r>
          </w:p>
        </w:tc>
        <w:tc>
          <w:tcPr>
            <w:tcW w:w="1554" w:type="dxa"/>
          </w:tcPr>
          <w:p w14:paraId="32842DC6" w14:textId="77777777" w:rsidR="003009EF" w:rsidRPr="00CB0DE0" w:rsidRDefault="003009EF" w:rsidP="002420C5">
            <w:r w:rsidRPr="00CB0DE0">
              <w:t>Cardinality</w:t>
            </w:r>
          </w:p>
        </w:tc>
      </w:tr>
      <w:tr w:rsidR="003009EF" w:rsidRPr="00CB0DE0" w14:paraId="2F2A379E" w14:textId="77777777" w:rsidTr="00A26E86">
        <w:tc>
          <w:tcPr>
            <w:tcW w:w="2371" w:type="dxa"/>
          </w:tcPr>
          <w:p w14:paraId="28524846" w14:textId="54B96105" w:rsidR="003009EF" w:rsidRPr="00CB0DE0" w:rsidRDefault="00F160F4" w:rsidP="002420C5">
            <w:r>
              <w:t>t</w:t>
            </w:r>
            <w:r w:rsidR="003009EF" w:rsidRPr="00CB0DE0">
              <w:t>ype</w:t>
            </w:r>
          </w:p>
        </w:tc>
        <w:tc>
          <w:tcPr>
            <w:tcW w:w="3011" w:type="dxa"/>
          </w:tcPr>
          <w:p w14:paraId="77AB5EAC" w14:textId="77777777" w:rsidR="003009EF" w:rsidRPr="00CB0DE0" w:rsidRDefault="003009EF" w:rsidP="002420C5">
            <w:proofErr w:type="spellStart"/>
            <w:r w:rsidRPr="00CB0DE0">
              <w:t>dct:type</w:t>
            </w:r>
            <w:proofErr w:type="spellEnd"/>
          </w:p>
        </w:tc>
        <w:tc>
          <w:tcPr>
            <w:tcW w:w="2551" w:type="dxa"/>
          </w:tcPr>
          <w:p w14:paraId="045BE400" w14:textId="77777777" w:rsidR="003009EF" w:rsidRPr="00CB0DE0" w:rsidRDefault="003009EF" w:rsidP="002420C5">
            <w:r w:rsidRPr="00CB0DE0">
              <w:t>Concept</w:t>
            </w:r>
          </w:p>
        </w:tc>
        <w:tc>
          <w:tcPr>
            <w:tcW w:w="1554" w:type="dxa"/>
          </w:tcPr>
          <w:p w14:paraId="54467CAF" w14:textId="77777777" w:rsidR="003009EF" w:rsidRPr="00CB0DE0" w:rsidRDefault="003009EF" w:rsidP="002420C5">
            <w:r w:rsidRPr="00CB0DE0">
              <w:t>0..1</w:t>
            </w:r>
          </w:p>
        </w:tc>
      </w:tr>
    </w:tbl>
    <w:p w14:paraId="4DAA0B5F" w14:textId="6C249F21" w:rsidR="00860245" w:rsidRPr="00CB0DE0" w:rsidRDefault="00860245" w:rsidP="00B32E2D">
      <w:pPr>
        <w:pStyle w:val="Heading3"/>
        <w:rPr>
          <w:lang w:eastAsia="en-GB"/>
        </w:rPr>
      </w:pPr>
      <w:bookmarkStart w:id="228" w:name="_Toc2329876"/>
      <w:r w:rsidRPr="00CB0DE0">
        <w:rPr>
          <w:lang w:eastAsia="en-GB"/>
        </w:rPr>
        <w:t>Related Documentation</w:t>
      </w:r>
      <w:bookmarkEnd w:id="228"/>
    </w:p>
    <w:p w14:paraId="0F831F2B" w14:textId="77777777" w:rsidR="00860245" w:rsidRPr="00CB0DE0" w:rsidRDefault="00860245" w:rsidP="00FD3360">
      <w:pPr>
        <w:pStyle w:val="Bodywithskip"/>
      </w:pPr>
      <w:r w:rsidRPr="00CB0DE0">
        <w:t>This property represents documentation that contains information related to the Evidence, for instance a particular template for an administrative document, an application or a guide on formatting the Input.</w:t>
      </w:r>
    </w:p>
    <w:p w14:paraId="6452A210" w14:textId="1420254E" w:rsidR="003009EF" w:rsidRPr="00CB0DE0" w:rsidRDefault="003009EF" w:rsidP="00FD3360">
      <w:pPr>
        <w:pStyle w:val="Body"/>
      </w:pPr>
    </w:p>
    <w:tbl>
      <w:tblPr>
        <w:tblStyle w:val="TableGrid"/>
        <w:tblW w:w="0" w:type="auto"/>
        <w:tblLook w:val="04A0" w:firstRow="1" w:lastRow="0" w:firstColumn="1" w:lastColumn="0" w:noHBand="0" w:noVBand="1"/>
      </w:tblPr>
      <w:tblGrid>
        <w:gridCol w:w="2446"/>
        <w:gridCol w:w="2411"/>
        <w:gridCol w:w="2122"/>
        <w:gridCol w:w="1516"/>
      </w:tblGrid>
      <w:tr w:rsidR="003009EF" w:rsidRPr="00CB0DE0" w14:paraId="3290EF41"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340E87E" w14:textId="77777777" w:rsidR="003009EF" w:rsidRPr="00CB0DE0" w:rsidRDefault="003009EF" w:rsidP="002420C5">
            <w:r w:rsidRPr="00CB0DE0">
              <w:t>Property</w:t>
            </w:r>
          </w:p>
        </w:tc>
        <w:tc>
          <w:tcPr>
            <w:tcW w:w="3011" w:type="dxa"/>
          </w:tcPr>
          <w:p w14:paraId="5C240137" w14:textId="77777777" w:rsidR="003009EF" w:rsidRPr="00CB0DE0" w:rsidRDefault="003009EF" w:rsidP="002420C5">
            <w:r w:rsidRPr="00CB0DE0">
              <w:t>URI</w:t>
            </w:r>
          </w:p>
        </w:tc>
        <w:tc>
          <w:tcPr>
            <w:tcW w:w="2551" w:type="dxa"/>
          </w:tcPr>
          <w:p w14:paraId="6C4F73D8" w14:textId="77777777" w:rsidR="003009EF" w:rsidRPr="00CB0DE0" w:rsidRDefault="003009EF" w:rsidP="002420C5">
            <w:r w:rsidRPr="00CB0DE0">
              <w:t>Range</w:t>
            </w:r>
          </w:p>
        </w:tc>
        <w:tc>
          <w:tcPr>
            <w:tcW w:w="1554" w:type="dxa"/>
          </w:tcPr>
          <w:p w14:paraId="3F1C0FA4" w14:textId="77777777" w:rsidR="003009EF" w:rsidRPr="00CB0DE0" w:rsidRDefault="003009EF" w:rsidP="002420C5">
            <w:r w:rsidRPr="00CB0DE0">
              <w:t>Cardinality</w:t>
            </w:r>
          </w:p>
        </w:tc>
      </w:tr>
      <w:tr w:rsidR="003009EF" w:rsidRPr="00CB0DE0" w14:paraId="242B09E8" w14:textId="77777777" w:rsidTr="00A26E86">
        <w:tc>
          <w:tcPr>
            <w:tcW w:w="2371" w:type="dxa"/>
          </w:tcPr>
          <w:p w14:paraId="2F3B5EBA" w14:textId="50200C86" w:rsidR="003009EF" w:rsidRPr="00CB0DE0" w:rsidRDefault="00F160F4" w:rsidP="00F160F4">
            <w:proofErr w:type="spellStart"/>
            <w:r>
              <w:t>r</w:t>
            </w:r>
            <w:r w:rsidR="003009EF" w:rsidRPr="00CB0DE0">
              <w:t>elatedDocumentation</w:t>
            </w:r>
            <w:proofErr w:type="spellEnd"/>
          </w:p>
        </w:tc>
        <w:tc>
          <w:tcPr>
            <w:tcW w:w="3011" w:type="dxa"/>
          </w:tcPr>
          <w:p w14:paraId="13ADCB2F" w14:textId="73365DCF" w:rsidR="003009EF" w:rsidRPr="00CB0DE0" w:rsidRDefault="003009EF" w:rsidP="00683830">
            <w:proofErr w:type="spellStart"/>
            <w:r w:rsidRPr="00CB0DE0">
              <w:t>foaf:</w:t>
            </w:r>
            <w:r w:rsidR="00683830" w:rsidRPr="00CB0DE0">
              <w:t>page</w:t>
            </w:r>
            <w:proofErr w:type="spellEnd"/>
          </w:p>
        </w:tc>
        <w:tc>
          <w:tcPr>
            <w:tcW w:w="2551" w:type="dxa"/>
          </w:tcPr>
          <w:p w14:paraId="0D5873BD" w14:textId="0A8C2E3C" w:rsidR="003009EF" w:rsidRPr="00CB0DE0" w:rsidRDefault="00B663DA" w:rsidP="002420C5">
            <w:r w:rsidRPr="00CB0DE0">
              <w:t>Document</w:t>
            </w:r>
          </w:p>
        </w:tc>
        <w:tc>
          <w:tcPr>
            <w:tcW w:w="1554" w:type="dxa"/>
          </w:tcPr>
          <w:p w14:paraId="155CCCD7" w14:textId="77777777" w:rsidR="003009EF" w:rsidRPr="00CB0DE0" w:rsidRDefault="003009EF" w:rsidP="002420C5">
            <w:r w:rsidRPr="00CB0DE0">
              <w:t>0..n</w:t>
            </w:r>
          </w:p>
        </w:tc>
      </w:tr>
    </w:tbl>
    <w:p w14:paraId="344F7E6D" w14:textId="53F9B02B" w:rsidR="00860245" w:rsidRPr="00CB0DE0" w:rsidRDefault="00860245" w:rsidP="00B32E2D">
      <w:pPr>
        <w:pStyle w:val="Heading3"/>
        <w:rPr>
          <w:lang w:eastAsia="en-GB"/>
        </w:rPr>
      </w:pPr>
      <w:bookmarkStart w:id="229" w:name="_Toc2329877"/>
      <w:r w:rsidRPr="00CB0DE0">
        <w:rPr>
          <w:lang w:eastAsia="en-GB"/>
        </w:rPr>
        <w:t>Language</w:t>
      </w:r>
      <w:bookmarkEnd w:id="229"/>
    </w:p>
    <w:p w14:paraId="68B1F236" w14:textId="77777777" w:rsidR="00860245" w:rsidRPr="00CB0DE0" w:rsidRDefault="00860245" w:rsidP="00FD3360">
      <w:pPr>
        <w:pStyle w:val="Body"/>
      </w:pPr>
      <w:r w:rsidRPr="00CB0DE0">
        <w:t>Indicates the language(s) in which the Evidence must be provided.</w:t>
      </w:r>
    </w:p>
    <w:p w14:paraId="359DA689" w14:textId="3DEBF3F8" w:rsidR="003009EF" w:rsidRPr="00CB0DE0" w:rsidRDefault="003009EF" w:rsidP="00FD3360">
      <w:pPr>
        <w:pStyle w:val="Body"/>
      </w:pPr>
    </w:p>
    <w:tbl>
      <w:tblPr>
        <w:tblStyle w:val="TableGrid"/>
        <w:tblW w:w="0" w:type="auto"/>
        <w:tblLook w:val="04A0" w:firstRow="1" w:lastRow="0" w:firstColumn="1" w:lastColumn="0" w:noHBand="0" w:noVBand="1"/>
      </w:tblPr>
      <w:tblGrid>
        <w:gridCol w:w="1983"/>
        <w:gridCol w:w="2525"/>
        <w:gridCol w:w="2471"/>
        <w:gridCol w:w="1516"/>
      </w:tblGrid>
      <w:tr w:rsidR="003009EF" w:rsidRPr="00CB0DE0" w14:paraId="1CAA7B6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9FFEBE4" w14:textId="77777777" w:rsidR="003009EF" w:rsidRPr="00CB0DE0" w:rsidRDefault="003009EF" w:rsidP="002420C5">
            <w:r w:rsidRPr="00CB0DE0">
              <w:t>Property</w:t>
            </w:r>
          </w:p>
        </w:tc>
        <w:tc>
          <w:tcPr>
            <w:tcW w:w="3011" w:type="dxa"/>
          </w:tcPr>
          <w:p w14:paraId="4A095FC5" w14:textId="77777777" w:rsidR="003009EF" w:rsidRPr="00CB0DE0" w:rsidRDefault="003009EF" w:rsidP="002420C5">
            <w:r w:rsidRPr="00CB0DE0">
              <w:t>URI</w:t>
            </w:r>
          </w:p>
        </w:tc>
        <w:tc>
          <w:tcPr>
            <w:tcW w:w="2551" w:type="dxa"/>
          </w:tcPr>
          <w:p w14:paraId="64ABEF84" w14:textId="77777777" w:rsidR="003009EF" w:rsidRPr="00CB0DE0" w:rsidRDefault="003009EF" w:rsidP="002420C5">
            <w:r w:rsidRPr="00CB0DE0">
              <w:t>Range</w:t>
            </w:r>
          </w:p>
        </w:tc>
        <w:tc>
          <w:tcPr>
            <w:tcW w:w="1554" w:type="dxa"/>
          </w:tcPr>
          <w:p w14:paraId="33108AD2" w14:textId="77777777" w:rsidR="003009EF" w:rsidRPr="00CB0DE0" w:rsidRDefault="003009EF" w:rsidP="002420C5">
            <w:r w:rsidRPr="00CB0DE0">
              <w:t>Cardinality</w:t>
            </w:r>
          </w:p>
        </w:tc>
      </w:tr>
      <w:tr w:rsidR="003009EF" w:rsidRPr="00CB0DE0" w14:paraId="584F95F8" w14:textId="77777777" w:rsidTr="00A26E86">
        <w:tc>
          <w:tcPr>
            <w:tcW w:w="2371" w:type="dxa"/>
          </w:tcPr>
          <w:p w14:paraId="710D052A" w14:textId="1A965187" w:rsidR="003009EF" w:rsidRPr="00CB0DE0" w:rsidRDefault="00F160F4" w:rsidP="002420C5">
            <w:r>
              <w:t>l</w:t>
            </w:r>
            <w:r w:rsidR="003009EF" w:rsidRPr="00CB0DE0">
              <w:t>anguage</w:t>
            </w:r>
          </w:p>
        </w:tc>
        <w:tc>
          <w:tcPr>
            <w:tcW w:w="3011" w:type="dxa"/>
          </w:tcPr>
          <w:p w14:paraId="1B8C0B87" w14:textId="77777777" w:rsidR="003009EF" w:rsidRPr="00CB0DE0" w:rsidRDefault="003009EF" w:rsidP="002420C5">
            <w:proofErr w:type="spellStart"/>
            <w:r w:rsidRPr="00CB0DE0">
              <w:t>dct:language</w:t>
            </w:r>
            <w:proofErr w:type="spellEnd"/>
          </w:p>
        </w:tc>
        <w:tc>
          <w:tcPr>
            <w:tcW w:w="2551" w:type="dxa"/>
          </w:tcPr>
          <w:p w14:paraId="66A309D7" w14:textId="389AAA4F" w:rsidR="003009EF" w:rsidRPr="00CB0DE0" w:rsidRDefault="007862C8" w:rsidP="002420C5">
            <w:proofErr w:type="spellStart"/>
            <w:r w:rsidRPr="00CB0DE0">
              <w:t>dct:LinguisticSystem</w:t>
            </w:r>
            <w:proofErr w:type="spellEnd"/>
          </w:p>
        </w:tc>
        <w:tc>
          <w:tcPr>
            <w:tcW w:w="1554" w:type="dxa"/>
          </w:tcPr>
          <w:p w14:paraId="17BD681B" w14:textId="77777777" w:rsidR="003009EF" w:rsidRPr="00CB0DE0" w:rsidRDefault="003009EF" w:rsidP="002420C5">
            <w:r w:rsidRPr="00CB0DE0">
              <w:t>0..n</w:t>
            </w:r>
          </w:p>
        </w:tc>
      </w:tr>
    </w:tbl>
    <w:p w14:paraId="0DA600EC" w14:textId="77777777" w:rsidR="00860245" w:rsidRPr="00CB0DE0" w:rsidRDefault="00860245" w:rsidP="002420C5">
      <w:pPr>
        <w:pStyle w:val="Heading2"/>
        <w:rPr>
          <w:lang w:val="en-GB"/>
        </w:rPr>
      </w:pPr>
      <w:bookmarkStart w:id="230" w:name="_Ref404783245"/>
      <w:bookmarkStart w:id="231" w:name="_Toc2329878"/>
      <w:r w:rsidRPr="00CB0DE0">
        <w:rPr>
          <w:lang w:val="en-GB"/>
        </w:rPr>
        <w:t>The Output Class</w:t>
      </w:r>
      <w:bookmarkEnd w:id="230"/>
      <w:bookmarkEnd w:id="231"/>
    </w:p>
    <w:p w14:paraId="347E2884" w14:textId="4D2B7032" w:rsidR="00860245" w:rsidRPr="00CB0DE0" w:rsidRDefault="00860245" w:rsidP="00FD3360">
      <w:pPr>
        <w:pStyle w:val="Body"/>
      </w:pPr>
      <w:r w:rsidRPr="00CB0DE0">
        <w:t xml:space="preserve">Outputs can be any resource - document, artefact – anything produced by the Public Service. In the context of a Public Service, the output provides an official document or other artefact of the Competent Authority (Public </w:t>
      </w:r>
      <w:r w:rsidR="004C0E33">
        <w:t>Organization</w:t>
      </w:r>
      <w:r w:rsidRPr="00CB0DE0">
        <w:t>) that permits/authorises/entitles an Agent to (do) something.</w:t>
      </w:r>
    </w:p>
    <w:p w14:paraId="66E50E11" w14:textId="77777777" w:rsidR="00860245" w:rsidRPr="00CB0DE0" w:rsidRDefault="00860245" w:rsidP="00FD3360">
      <w:pPr>
        <w:pStyle w:val="Body"/>
      </w:pPr>
    </w:p>
    <w:p w14:paraId="218D18A7" w14:textId="636465CB" w:rsidR="00B6068B" w:rsidRPr="00CB0DE0" w:rsidRDefault="00860245" w:rsidP="00FD3360">
      <w:pPr>
        <w:pStyle w:val="Body"/>
      </w:pPr>
      <w:r w:rsidRPr="00CB0DE0">
        <w:t>In some cases, the Output of one Public Service will be used as evidence to fulfil a criterion requirement of another Public Service. Such relationships should be described in the associated Rule(s).</w:t>
      </w:r>
    </w:p>
    <w:p w14:paraId="627B50E2" w14:textId="760B25BD" w:rsidR="00D05CC7" w:rsidRPr="00CB0DE0" w:rsidRDefault="00D05CC7" w:rsidP="00FD3360">
      <w:pPr>
        <w:pStyle w:val="Body"/>
      </w:pPr>
    </w:p>
    <w:tbl>
      <w:tblPr>
        <w:tblStyle w:val="TableGrid"/>
        <w:tblW w:w="0" w:type="auto"/>
        <w:tblLook w:val="04A0" w:firstRow="1" w:lastRow="0" w:firstColumn="1" w:lastColumn="0" w:noHBand="0" w:noVBand="1"/>
      </w:tblPr>
      <w:tblGrid>
        <w:gridCol w:w="2437"/>
        <w:gridCol w:w="2655"/>
        <w:gridCol w:w="3403"/>
      </w:tblGrid>
      <w:tr w:rsidR="00D05CC7" w:rsidRPr="00CB0DE0" w14:paraId="6B30754B"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5D396E54" w14:textId="77777777" w:rsidR="00D05CC7" w:rsidRPr="00CB0DE0" w:rsidRDefault="00D05CC7" w:rsidP="002420C5">
            <w:r w:rsidRPr="00CB0DE0">
              <w:t>Class name</w:t>
            </w:r>
          </w:p>
        </w:tc>
        <w:tc>
          <w:tcPr>
            <w:tcW w:w="2694" w:type="dxa"/>
          </w:tcPr>
          <w:p w14:paraId="7F4A7004" w14:textId="77777777" w:rsidR="00D05CC7" w:rsidRPr="00CB0DE0" w:rsidRDefault="00D05CC7" w:rsidP="002420C5">
            <w:r w:rsidRPr="00CB0DE0">
              <w:t>Mandatory/Optional</w:t>
            </w:r>
          </w:p>
        </w:tc>
        <w:tc>
          <w:tcPr>
            <w:tcW w:w="3963" w:type="dxa"/>
          </w:tcPr>
          <w:p w14:paraId="65B8520C" w14:textId="77777777" w:rsidR="00D05CC7" w:rsidRPr="00CB0DE0" w:rsidRDefault="00D05CC7" w:rsidP="002420C5">
            <w:r w:rsidRPr="00CB0DE0">
              <w:t>URI</w:t>
            </w:r>
          </w:p>
        </w:tc>
      </w:tr>
      <w:tr w:rsidR="00D05CC7" w:rsidRPr="00CB0DE0" w14:paraId="44B0E103" w14:textId="77777777" w:rsidTr="00A26E86">
        <w:tc>
          <w:tcPr>
            <w:tcW w:w="2830" w:type="dxa"/>
          </w:tcPr>
          <w:p w14:paraId="17098C73" w14:textId="77777777" w:rsidR="00D05CC7" w:rsidRPr="00CB0DE0" w:rsidRDefault="00D05CC7" w:rsidP="002420C5">
            <w:r w:rsidRPr="00CB0DE0">
              <w:t>Output</w:t>
            </w:r>
          </w:p>
        </w:tc>
        <w:tc>
          <w:tcPr>
            <w:tcW w:w="2694" w:type="dxa"/>
          </w:tcPr>
          <w:p w14:paraId="645DDDAF" w14:textId="77777777" w:rsidR="00D05CC7" w:rsidRPr="00CB0DE0" w:rsidRDefault="00D05CC7" w:rsidP="002420C5">
            <w:r w:rsidRPr="00CB0DE0">
              <w:t>Optional</w:t>
            </w:r>
          </w:p>
        </w:tc>
        <w:tc>
          <w:tcPr>
            <w:tcW w:w="3963" w:type="dxa"/>
          </w:tcPr>
          <w:p w14:paraId="000E6E7A" w14:textId="77777777" w:rsidR="00D05CC7" w:rsidRPr="00CB0DE0" w:rsidRDefault="00D05CC7" w:rsidP="002420C5">
            <w:proofErr w:type="spellStart"/>
            <w:r w:rsidRPr="00CB0DE0">
              <w:t>cv:Output</w:t>
            </w:r>
            <w:proofErr w:type="spellEnd"/>
          </w:p>
        </w:tc>
      </w:tr>
    </w:tbl>
    <w:p w14:paraId="4FC93BE2" w14:textId="77777777" w:rsidR="00D05CC7" w:rsidRPr="00CB0DE0" w:rsidRDefault="00D05CC7" w:rsidP="00FD3360">
      <w:pPr>
        <w:pStyle w:val="Body"/>
      </w:pPr>
    </w:p>
    <w:p w14:paraId="134D30B8" w14:textId="67CA46AC" w:rsidR="00860245" w:rsidRPr="00CB0DE0" w:rsidRDefault="00860245" w:rsidP="00B32E2D">
      <w:pPr>
        <w:pStyle w:val="Heading3"/>
      </w:pPr>
      <w:bookmarkStart w:id="232" w:name="_Toc2329879"/>
      <w:bookmarkStart w:id="233" w:name="_Ref405388621"/>
      <w:r w:rsidRPr="00CB0DE0">
        <w:t>Identifier</w:t>
      </w:r>
      <w:bookmarkEnd w:id="232"/>
    </w:p>
    <w:p w14:paraId="1352B99F" w14:textId="77777777" w:rsidR="00860245" w:rsidRPr="00CB0DE0" w:rsidRDefault="00860245" w:rsidP="00FD3360">
      <w:pPr>
        <w:pStyle w:val="Bodywithskip"/>
      </w:pPr>
      <w:r w:rsidRPr="00CB0DE0">
        <w:t>This property represents an Identifier for the Output.</w:t>
      </w:r>
    </w:p>
    <w:p w14:paraId="6EE127B9" w14:textId="6759EDF9" w:rsidR="003009EF" w:rsidRPr="00CB0DE0" w:rsidRDefault="003009EF"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0156BD8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2D15139" w14:textId="77777777" w:rsidR="003009EF" w:rsidRPr="00CB0DE0" w:rsidRDefault="003009EF" w:rsidP="002420C5">
            <w:r w:rsidRPr="00CB0DE0">
              <w:t>Property</w:t>
            </w:r>
          </w:p>
        </w:tc>
        <w:tc>
          <w:tcPr>
            <w:tcW w:w="3011" w:type="dxa"/>
          </w:tcPr>
          <w:p w14:paraId="7325BDC3" w14:textId="77777777" w:rsidR="003009EF" w:rsidRPr="00CB0DE0" w:rsidRDefault="003009EF" w:rsidP="002420C5">
            <w:r w:rsidRPr="00CB0DE0">
              <w:t>URI</w:t>
            </w:r>
          </w:p>
        </w:tc>
        <w:tc>
          <w:tcPr>
            <w:tcW w:w="2551" w:type="dxa"/>
          </w:tcPr>
          <w:p w14:paraId="09EDDBAD" w14:textId="77777777" w:rsidR="003009EF" w:rsidRPr="00CB0DE0" w:rsidRDefault="003009EF" w:rsidP="002420C5">
            <w:r w:rsidRPr="00CB0DE0">
              <w:t>Range</w:t>
            </w:r>
          </w:p>
        </w:tc>
        <w:tc>
          <w:tcPr>
            <w:tcW w:w="1554" w:type="dxa"/>
          </w:tcPr>
          <w:p w14:paraId="05113CD0" w14:textId="77777777" w:rsidR="003009EF" w:rsidRPr="00CB0DE0" w:rsidRDefault="003009EF" w:rsidP="002420C5">
            <w:r w:rsidRPr="00CB0DE0">
              <w:t>Cardinality</w:t>
            </w:r>
          </w:p>
        </w:tc>
      </w:tr>
      <w:tr w:rsidR="003009EF" w:rsidRPr="00CB0DE0" w14:paraId="3C05E651" w14:textId="77777777" w:rsidTr="00A26E86">
        <w:tc>
          <w:tcPr>
            <w:tcW w:w="2371" w:type="dxa"/>
          </w:tcPr>
          <w:p w14:paraId="77B2705C" w14:textId="76B24489" w:rsidR="003009EF" w:rsidRPr="00CB0DE0" w:rsidRDefault="00F160F4" w:rsidP="002420C5">
            <w:r>
              <w:t>i</w:t>
            </w:r>
            <w:r w:rsidR="003009EF" w:rsidRPr="00CB0DE0">
              <w:t>dentifier</w:t>
            </w:r>
          </w:p>
        </w:tc>
        <w:tc>
          <w:tcPr>
            <w:tcW w:w="3011" w:type="dxa"/>
          </w:tcPr>
          <w:p w14:paraId="138D64B9" w14:textId="77777777" w:rsidR="003009EF" w:rsidRPr="00CB0DE0" w:rsidRDefault="003009EF" w:rsidP="002420C5">
            <w:proofErr w:type="spellStart"/>
            <w:r w:rsidRPr="00CB0DE0">
              <w:t>dct:identifier</w:t>
            </w:r>
            <w:proofErr w:type="spellEnd"/>
          </w:p>
        </w:tc>
        <w:tc>
          <w:tcPr>
            <w:tcW w:w="2551" w:type="dxa"/>
          </w:tcPr>
          <w:p w14:paraId="325DD06B" w14:textId="1CE1C4A2" w:rsidR="003009EF" w:rsidRPr="00CB0DE0" w:rsidRDefault="00040330" w:rsidP="002420C5">
            <w:r w:rsidRPr="00CB0DE0">
              <w:t>Text</w:t>
            </w:r>
            <w:r w:rsidRPr="00CB0DE0">
              <w:rPr>
                <w:rStyle w:val="FootnoteReference"/>
              </w:rPr>
              <w:footnoteReference w:id="26"/>
            </w:r>
          </w:p>
        </w:tc>
        <w:tc>
          <w:tcPr>
            <w:tcW w:w="1554" w:type="dxa"/>
          </w:tcPr>
          <w:p w14:paraId="54117016" w14:textId="77777777" w:rsidR="003009EF" w:rsidRPr="00CB0DE0" w:rsidRDefault="003009EF" w:rsidP="002420C5">
            <w:r w:rsidRPr="00CB0DE0">
              <w:t>1..1</w:t>
            </w:r>
          </w:p>
        </w:tc>
      </w:tr>
    </w:tbl>
    <w:p w14:paraId="67A7B3C5" w14:textId="56060FF9" w:rsidR="00860245" w:rsidRPr="00CB0DE0" w:rsidRDefault="00860245" w:rsidP="00B32E2D">
      <w:pPr>
        <w:pStyle w:val="Heading3"/>
        <w:rPr>
          <w:lang w:eastAsia="en-GB"/>
        </w:rPr>
      </w:pPr>
      <w:bookmarkStart w:id="234" w:name="_Toc2329880"/>
      <w:r w:rsidRPr="00CB0DE0">
        <w:rPr>
          <w:lang w:eastAsia="en-GB"/>
        </w:rPr>
        <w:lastRenderedPageBreak/>
        <w:t>Name</w:t>
      </w:r>
      <w:bookmarkEnd w:id="234"/>
    </w:p>
    <w:p w14:paraId="27A87073" w14:textId="77777777" w:rsidR="00860245" w:rsidRPr="00CB0DE0" w:rsidRDefault="00860245" w:rsidP="00FD3360">
      <w:pPr>
        <w:pStyle w:val="Bodywithskip"/>
      </w:pPr>
      <w:r w:rsidRPr="00CB0DE0">
        <w:t>This property represents the official Name of the Output.</w:t>
      </w:r>
    </w:p>
    <w:p w14:paraId="22EAFFE1" w14:textId="32AD853D" w:rsidR="003009EF" w:rsidRPr="00CB0DE0" w:rsidRDefault="003009EF"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3009EF" w:rsidRPr="00CB0DE0" w14:paraId="74763323"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F4CCDD9" w14:textId="77777777" w:rsidR="003009EF" w:rsidRPr="00CB0DE0" w:rsidRDefault="003009EF" w:rsidP="002420C5">
            <w:r w:rsidRPr="00CB0DE0">
              <w:t>Property</w:t>
            </w:r>
          </w:p>
        </w:tc>
        <w:tc>
          <w:tcPr>
            <w:tcW w:w="3011" w:type="dxa"/>
          </w:tcPr>
          <w:p w14:paraId="6081B49A" w14:textId="77777777" w:rsidR="003009EF" w:rsidRPr="00CB0DE0" w:rsidRDefault="003009EF" w:rsidP="002420C5">
            <w:r w:rsidRPr="00CB0DE0">
              <w:t>URI</w:t>
            </w:r>
          </w:p>
        </w:tc>
        <w:tc>
          <w:tcPr>
            <w:tcW w:w="2551" w:type="dxa"/>
          </w:tcPr>
          <w:p w14:paraId="6AFA6FAE" w14:textId="77777777" w:rsidR="003009EF" w:rsidRPr="00CB0DE0" w:rsidRDefault="003009EF" w:rsidP="002420C5">
            <w:r w:rsidRPr="00CB0DE0">
              <w:t>Range</w:t>
            </w:r>
          </w:p>
        </w:tc>
        <w:tc>
          <w:tcPr>
            <w:tcW w:w="1554" w:type="dxa"/>
          </w:tcPr>
          <w:p w14:paraId="249B4A18" w14:textId="77777777" w:rsidR="003009EF" w:rsidRPr="00CB0DE0" w:rsidRDefault="003009EF" w:rsidP="002420C5">
            <w:r w:rsidRPr="00CB0DE0">
              <w:t>Cardinality</w:t>
            </w:r>
          </w:p>
        </w:tc>
      </w:tr>
      <w:tr w:rsidR="003009EF" w:rsidRPr="00CB0DE0" w14:paraId="60F252AC" w14:textId="77777777" w:rsidTr="00A26E86">
        <w:tc>
          <w:tcPr>
            <w:tcW w:w="2371" w:type="dxa"/>
          </w:tcPr>
          <w:p w14:paraId="27860587" w14:textId="63C82D15" w:rsidR="003009EF" w:rsidRPr="00CB0DE0" w:rsidRDefault="00F160F4" w:rsidP="002420C5">
            <w:r>
              <w:t>n</w:t>
            </w:r>
            <w:r w:rsidR="003009EF" w:rsidRPr="00CB0DE0">
              <w:t>ame</w:t>
            </w:r>
          </w:p>
        </w:tc>
        <w:tc>
          <w:tcPr>
            <w:tcW w:w="3011" w:type="dxa"/>
          </w:tcPr>
          <w:p w14:paraId="5B8ED1CD" w14:textId="77777777" w:rsidR="003009EF" w:rsidRPr="00CB0DE0" w:rsidRDefault="003009EF" w:rsidP="002420C5">
            <w:proofErr w:type="spellStart"/>
            <w:r w:rsidRPr="00CB0DE0">
              <w:t>dct:title</w:t>
            </w:r>
            <w:proofErr w:type="spellEnd"/>
          </w:p>
        </w:tc>
        <w:tc>
          <w:tcPr>
            <w:tcW w:w="2551" w:type="dxa"/>
          </w:tcPr>
          <w:p w14:paraId="11138370" w14:textId="77777777" w:rsidR="003009EF" w:rsidRPr="00CB0DE0" w:rsidRDefault="003009EF" w:rsidP="002420C5">
            <w:r w:rsidRPr="00CB0DE0">
              <w:t>Text</w:t>
            </w:r>
          </w:p>
        </w:tc>
        <w:tc>
          <w:tcPr>
            <w:tcW w:w="1554" w:type="dxa"/>
          </w:tcPr>
          <w:p w14:paraId="34A60A9F" w14:textId="77777777" w:rsidR="003009EF" w:rsidRPr="00CB0DE0" w:rsidRDefault="003009EF" w:rsidP="002420C5">
            <w:r w:rsidRPr="00CB0DE0">
              <w:t>1..1</w:t>
            </w:r>
          </w:p>
        </w:tc>
      </w:tr>
    </w:tbl>
    <w:p w14:paraId="03EEA421" w14:textId="419F94FB" w:rsidR="00860245" w:rsidRPr="00CB0DE0" w:rsidRDefault="00860245" w:rsidP="00B32E2D">
      <w:pPr>
        <w:pStyle w:val="Heading3"/>
        <w:rPr>
          <w:lang w:eastAsia="en-GB"/>
        </w:rPr>
      </w:pPr>
      <w:bookmarkStart w:id="235" w:name="_Toc2329881"/>
      <w:r w:rsidRPr="00CB0DE0">
        <w:rPr>
          <w:lang w:eastAsia="en-GB"/>
        </w:rPr>
        <w:t>Description</w:t>
      </w:r>
      <w:bookmarkEnd w:id="235"/>
    </w:p>
    <w:p w14:paraId="751B29E0" w14:textId="77777777" w:rsidR="00860245" w:rsidRPr="00CB0DE0" w:rsidRDefault="00860245" w:rsidP="00FD3360">
      <w:pPr>
        <w:pStyle w:val="Body"/>
      </w:pPr>
      <w:r w:rsidRPr="00CB0DE0">
        <w:t>This property represents a free text Description of the Output.</w:t>
      </w:r>
    </w:p>
    <w:p w14:paraId="4C00C7E0" w14:textId="388A5E57" w:rsidR="003009EF" w:rsidRPr="00CB0DE0" w:rsidRDefault="003009EF"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3009EF" w:rsidRPr="00CB0DE0" w14:paraId="09779E6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B303082" w14:textId="77777777" w:rsidR="003009EF" w:rsidRPr="00CB0DE0" w:rsidRDefault="003009EF" w:rsidP="002420C5">
            <w:r w:rsidRPr="00CB0DE0">
              <w:t>Property</w:t>
            </w:r>
          </w:p>
        </w:tc>
        <w:tc>
          <w:tcPr>
            <w:tcW w:w="3011" w:type="dxa"/>
          </w:tcPr>
          <w:p w14:paraId="52C19C3B" w14:textId="77777777" w:rsidR="003009EF" w:rsidRPr="00CB0DE0" w:rsidRDefault="003009EF" w:rsidP="002420C5">
            <w:r w:rsidRPr="00CB0DE0">
              <w:t>URI</w:t>
            </w:r>
          </w:p>
        </w:tc>
        <w:tc>
          <w:tcPr>
            <w:tcW w:w="2551" w:type="dxa"/>
          </w:tcPr>
          <w:p w14:paraId="68935554" w14:textId="77777777" w:rsidR="003009EF" w:rsidRPr="00CB0DE0" w:rsidRDefault="003009EF" w:rsidP="002420C5">
            <w:r w:rsidRPr="00CB0DE0">
              <w:t>Range</w:t>
            </w:r>
          </w:p>
        </w:tc>
        <w:tc>
          <w:tcPr>
            <w:tcW w:w="1554" w:type="dxa"/>
          </w:tcPr>
          <w:p w14:paraId="773D65CF" w14:textId="77777777" w:rsidR="003009EF" w:rsidRPr="00CB0DE0" w:rsidRDefault="003009EF" w:rsidP="002420C5">
            <w:r w:rsidRPr="00CB0DE0">
              <w:t>Cardinality</w:t>
            </w:r>
          </w:p>
        </w:tc>
      </w:tr>
      <w:tr w:rsidR="003009EF" w:rsidRPr="00CB0DE0" w14:paraId="17FB2E3A" w14:textId="77777777" w:rsidTr="00A26E86">
        <w:tc>
          <w:tcPr>
            <w:tcW w:w="2371" w:type="dxa"/>
          </w:tcPr>
          <w:p w14:paraId="34C718B8" w14:textId="427B4241" w:rsidR="003009EF" w:rsidRPr="00CB0DE0" w:rsidRDefault="00F160F4" w:rsidP="002420C5">
            <w:r>
              <w:t>d</w:t>
            </w:r>
            <w:r w:rsidR="003009EF" w:rsidRPr="00CB0DE0">
              <w:t>escription</w:t>
            </w:r>
          </w:p>
        </w:tc>
        <w:tc>
          <w:tcPr>
            <w:tcW w:w="3011" w:type="dxa"/>
          </w:tcPr>
          <w:p w14:paraId="550C1A0B" w14:textId="77777777" w:rsidR="003009EF" w:rsidRPr="00CB0DE0" w:rsidRDefault="003009EF" w:rsidP="002420C5">
            <w:proofErr w:type="spellStart"/>
            <w:r w:rsidRPr="00CB0DE0">
              <w:t>dct:description</w:t>
            </w:r>
            <w:proofErr w:type="spellEnd"/>
          </w:p>
        </w:tc>
        <w:tc>
          <w:tcPr>
            <w:tcW w:w="2551" w:type="dxa"/>
          </w:tcPr>
          <w:p w14:paraId="4C4FF19C" w14:textId="77777777" w:rsidR="003009EF" w:rsidRPr="00CB0DE0" w:rsidRDefault="003009EF" w:rsidP="002420C5">
            <w:r w:rsidRPr="00CB0DE0">
              <w:t>Text</w:t>
            </w:r>
          </w:p>
        </w:tc>
        <w:tc>
          <w:tcPr>
            <w:tcW w:w="1554" w:type="dxa"/>
          </w:tcPr>
          <w:p w14:paraId="31F4D0CE" w14:textId="77777777" w:rsidR="003009EF" w:rsidRPr="00CB0DE0" w:rsidRDefault="003009EF" w:rsidP="002420C5">
            <w:r w:rsidRPr="00CB0DE0">
              <w:t>0..1</w:t>
            </w:r>
          </w:p>
        </w:tc>
      </w:tr>
    </w:tbl>
    <w:p w14:paraId="2E2276CE" w14:textId="3A743FAF" w:rsidR="00860245" w:rsidRPr="00CB0DE0" w:rsidRDefault="00860245" w:rsidP="00B32E2D">
      <w:pPr>
        <w:pStyle w:val="Heading3"/>
        <w:rPr>
          <w:lang w:eastAsia="en-GB"/>
        </w:rPr>
      </w:pPr>
      <w:bookmarkStart w:id="236" w:name="_Toc2329882"/>
      <w:r w:rsidRPr="00CB0DE0">
        <w:rPr>
          <w:lang w:eastAsia="en-GB"/>
        </w:rPr>
        <w:t>Type</w:t>
      </w:r>
      <w:bookmarkEnd w:id="233"/>
      <w:bookmarkEnd w:id="236"/>
    </w:p>
    <w:p w14:paraId="7B347D32" w14:textId="62321171" w:rsidR="00860245" w:rsidRPr="00CB0DE0" w:rsidRDefault="00860245" w:rsidP="002420C5">
      <w:r w:rsidRPr="00CB0DE0">
        <w:t xml:space="preserve">This property represents the type of Output as defined in a controlled vocabulary. The recommended controlled vocabularies are listed in section </w:t>
      </w:r>
      <w:r w:rsidRPr="00CB0DE0">
        <w:fldChar w:fldCharType="begin"/>
      </w:r>
      <w:r w:rsidRPr="00CB0DE0">
        <w:instrText xml:space="preserve"> REF _Ref451498652 \r \h </w:instrText>
      </w:r>
      <w:r w:rsidR="008E7980" w:rsidRPr="00CB0DE0">
        <w:instrText xml:space="preserve"> \* MERGEFORMAT </w:instrText>
      </w:r>
      <w:r w:rsidRPr="00CB0DE0">
        <w:fldChar w:fldCharType="separate"/>
      </w:r>
      <w:r w:rsidR="00346598">
        <w:t>4</w:t>
      </w:r>
      <w:r w:rsidRPr="00CB0DE0">
        <w:fldChar w:fldCharType="end"/>
      </w:r>
      <w:r w:rsidRPr="00CB0DE0">
        <w:t>.</w:t>
      </w:r>
    </w:p>
    <w:p w14:paraId="75FD0E0F" w14:textId="7B7EC33E" w:rsidR="003009EF" w:rsidRPr="00CB0DE0" w:rsidRDefault="003009EF" w:rsidP="002420C5"/>
    <w:tbl>
      <w:tblPr>
        <w:tblStyle w:val="TableGrid"/>
        <w:tblW w:w="0" w:type="auto"/>
        <w:tblLook w:val="04A0" w:firstRow="1" w:lastRow="0" w:firstColumn="1" w:lastColumn="0" w:noHBand="0" w:noVBand="1"/>
      </w:tblPr>
      <w:tblGrid>
        <w:gridCol w:w="2126"/>
        <w:gridCol w:w="2604"/>
        <w:gridCol w:w="2235"/>
        <w:gridCol w:w="1530"/>
      </w:tblGrid>
      <w:tr w:rsidR="003009EF" w:rsidRPr="00CB0DE0" w14:paraId="048454B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6CAFF9D" w14:textId="77777777" w:rsidR="003009EF" w:rsidRPr="00CB0DE0" w:rsidRDefault="003009EF" w:rsidP="002420C5">
            <w:r w:rsidRPr="00CB0DE0">
              <w:t>Property</w:t>
            </w:r>
          </w:p>
        </w:tc>
        <w:tc>
          <w:tcPr>
            <w:tcW w:w="3011" w:type="dxa"/>
          </w:tcPr>
          <w:p w14:paraId="14BD17BC" w14:textId="77777777" w:rsidR="003009EF" w:rsidRPr="00CB0DE0" w:rsidRDefault="003009EF" w:rsidP="002420C5">
            <w:r w:rsidRPr="00CB0DE0">
              <w:t>URI</w:t>
            </w:r>
          </w:p>
        </w:tc>
        <w:tc>
          <w:tcPr>
            <w:tcW w:w="2551" w:type="dxa"/>
          </w:tcPr>
          <w:p w14:paraId="354437C7" w14:textId="77777777" w:rsidR="003009EF" w:rsidRPr="00CB0DE0" w:rsidRDefault="003009EF" w:rsidP="002420C5">
            <w:r w:rsidRPr="00CB0DE0">
              <w:t>Range</w:t>
            </w:r>
          </w:p>
        </w:tc>
        <w:tc>
          <w:tcPr>
            <w:tcW w:w="1554" w:type="dxa"/>
          </w:tcPr>
          <w:p w14:paraId="151C94C7" w14:textId="77777777" w:rsidR="003009EF" w:rsidRPr="00CB0DE0" w:rsidRDefault="003009EF" w:rsidP="002420C5">
            <w:r w:rsidRPr="00CB0DE0">
              <w:t>Cardinality</w:t>
            </w:r>
          </w:p>
        </w:tc>
      </w:tr>
      <w:tr w:rsidR="003009EF" w:rsidRPr="00CB0DE0" w14:paraId="1CE93B9B" w14:textId="77777777" w:rsidTr="00A26E86">
        <w:tc>
          <w:tcPr>
            <w:tcW w:w="2371" w:type="dxa"/>
          </w:tcPr>
          <w:p w14:paraId="5EDBD404" w14:textId="0A87E2B9" w:rsidR="003009EF" w:rsidRPr="00CB0DE0" w:rsidRDefault="00F160F4" w:rsidP="002420C5">
            <w:r>
              <w:t>t</w:t>
            </w:r>
            <w:r w:rsidR="003009EF" w:rsidRPr="00CB0DE0">
              <w:t>ype</w:t>
            </w:r>
          </w:p>
        </w:tc>
        <w:tc>
          <w:tcPr>
            <w:tcW w:w="3011" w:type="dxa"/>
          </w:tcPr>
          <w:p w14:paraId="3261962A" w14:textId="77777777" w:rsidR="003009EF" w:rsidRPr="00CB0DE0" w:rsidRDefault="003009EF" w:rsidP="002420C5">
            <w:proofErr w:type="spellStart"/>
            <w:r w:rsidRPr="00CB0DE0">
              <w:t>dct:type</w:t>
            </w:r>
            <w:proofErr w:type="spellEnd"/>
          </w:p>
        </w:tc>
        <w:tc>
          <w:tcPr>
            <w:tcW w:w="2551" w:type="dxa"/>
          </w:tcPr>
          <w:p w14:paraId="64CA94A2" w14:textId="77777777" w:rsidR="003009EF" w:rsidRPr="00CB0DE0" w:rsidRDefault="003009EF" w:rsidP="002420C5">
            <w:r w:rsidRPr="00CB0DE0">
              <w:t>Concept</w:t>
            </w:r>
          </w:p>
        </w:tc>
        <w:tc>
          <w:tcPr>
            <w:tcW w:w="1554" w:type="dxa"/>
          </w:tcPr>
          <w:p w14:paraId="4AB500B7" w14:textId="77777777" w:rsidR="003009EF" w:rsidRPr="00CB0DE0" w:rsidRDefault="003009EF" w:rsidP="002420C5">
            <w:r w:rsidRPr="00CB0DE0">
              <w:t>0..n</w:t>
            </w:r>
          </w:p>
        </w:tc>
      </w:tr>
    </w:tbl>
    <w:p w14:paraId="27B3E87E" w14:textId="77777777" w:rsidR="00860245" w:rsidRPr="00CB0DE0" w:rsidRDefault="00860245" w:rsidP="002420C5">
      <w:pPr>
        <w:pStyle w:val="Heading2"/>
        <w:rPr>
          <w:lang w:val="en-GB"/>
        </w:rPr>
      </w:pPr>
      <w:bookmarkStart w:id="237" w:name="_Ref451440109"/>
      <w:bookmarkStart w:id="238" w:name="_Toc2329883"/>
      <w:r w:rsidRPr="00CB0DE0">
        <w:rPr>
          <w:lang w:val="en-GB"/>
        </w:rPr>
        <w:t>The Cost Class</w:t>
      </w:r>
      <w:bookmarkEnd w:id="120"/>
      <w:bookmarkEnd w:id="237"/>
      <w:bookmarkEnd w:id="238"/>
    </w:p>
    <w:p w14:paraId="7FBF8B8F" w14:textId="75CA58CB" w:rsidR="00B6068B" w:rsidRPr="00CB0DE0" w:rsidRDefault="00860245" w:rsidP="00FD3360">
      <w:pPr>
        <w:pStyle w:val="Bodywithskip"/>
      </w:pPr>
      <w:r w:rsidRPr="00CB0DE0">
        <w:t xml:space="preserve">The Cost class represents any costs related to the execution of a </w:t>
      </w:r>
      <w:r w:rsidRPr="00CB0DE0">
        <w:rPr>
          <w:szCs w:val="20"/>
        </w:rPr>
        <w:t>Public Service</w:t>
      </w:r>
      <w:r w:rsidRPr="00CB0DE0">
        <w:t xml:space="preserve"> </w:t>
      </w:r>
      <w:r w:rsidRPr="00CB0DE0">
        <w:rPr>
          <w:szCs w:val="20"/>
        </w:rPr>
        <w:t>that</w:t>
      </w:r>
      <w:r w:rsidRPr="00CB0DE0">
        <w:t xml:space="preserve"> the Agent consuming it needs to pay.</w:t>
      </w:r>
    </w:p>
    <w:p w14:paraId="51B0DD64" w14:textId="46F28965" w:rsidR="00D05CC7" w:rsidRPr="00CB0DE0" w:rsidRDefault="00D05CC7" w:rsidP="00FD3360">
      <w:pPr>
        <w:pStyle w:val="Body"/>
      </w:pPr>
    </w:p>
    <w:tbl>
      <w:tblPr>
        <w:tblStyle w:val="TableGrid"/>
        <w:tblW w:w="0" w:type="auto"/>
        <w:tblLook w:val="04A0" w:firstRow="1" w:lastRow="0" w:firstColumn="1" w:lastColumn="0" w:noHBand="0" w:noVBand="1"/>
      </w:tblPr>
      <w:tblGrid>
        <w:gridCol w:w="2448"/>
        <w:gridCol w:w="2657"/>
        <w:gridCol w:w="3390"/>
      </w:tblGrid>
      <w:tr w:rsidR="00D05CC7" w:rsidRPr="00CB0DE0" w14:paraId="72B46568"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1A597718" w14:textId="77777777" w:rsidR="00D05CC7" w:rsidRPr="00CB0DE0" w:rsidRDefault="00D05CC7" w:rsidP="002420C5">
            <w:r w:rsidRPr="00CB0DE0">
              <w:t>Class name</w:t>
            </w:r>
          </w:p>
        </w:tc>
        <w:tc>
          <w:tcPr>
            <w:tcW w:w="2694" w:type="dxa"/>
          </w:tcPr>
          <w:p w14:paraId="753A8C96" w14:textId="77777777" w:rsidR="00D05CC7" w:rsidRPr="00CB0DE0" w:rsidRDefault="00D05CC7" w:rsidP="002420C5">
            <w:r w:rsidRPr="00CB0DE0">
              <w:t>Mandatory/Optional</w:t>
            </w:r>
          </w:p>
        </w:tc>
        <w:tc>
          <w:tcPr>
            <w:tcW w:w="3963" w:type="dxa"/>
          </w:tcPr>
          <w:p w14:paraId="62305186" w14:textId="77777777" w:rsidR="00D05CC7" w:rsidRPr="00CB0DE0" w:rsidRDefault="00D05CC7" w:rsidP="002420C5">
            <w:r w:rsidRPr="00CB0DE0">
              <w:t>URI</w:t>
            </w:r>
          </w:p>
        </w:tc>
      </w:tr>
      <w:tr w:rsidR="00D05CC7" w:rsidRPr="00CB0DE0" w14:paraId="5A5BFAE0" w14:textId="77777777" w:rsidTr="00A26E86">
        <w:tc>
          <w:tcPr>
            <w:tcW w:w="2830" w:type="dxa"/>
          </w:tcPr>
          <w:p w14:paraId="7EA01772" w14:textId="77777777" w:rsidR="00D05CC7" w:rsidRPr="00CB0DE0" w:rsidRDefault="00D05CC7" w:rsidP="002420C5">
            <w:r w:rsidRPr="00CB0DE0">
              <w:t>Cost</w:t>
            </w:r>
          </w:p>
        </w:tc>
        <w:tc>
          <w:tcPr>
            <w:tcW w:w="2694" w:type="dxa"/>
          </w:tcPr>
          <w:p w14:paraId="5EB069CC" w14:textId="77777777" w:rsidR="00D05CC7" w:rsidRPr="00CB0DE0" w:rsidRDefault="00D05CC7" w:rsidP="002420C5">
            <w:r w:rsidRPr="00CB0DE0">
              <w:t>Optional</w:t>
            </w:r>
          </w:p>
        </w:tc>
        <w:tc>
          <w:tcPr>
            <w:tcW w:w="3963" w:type="dxa"/>
          </w:tcPr>
          <w:p w14:paraId="30D79AD7" w14:textId="77777777" w:rsidR="00D05CC7" w:rsidRPr="00CB0DE0" w:rsidRDefault="00D05CC7" w:rsidP="002420C5">
            <w:proofErr w:type="spellStart"/>
            <w:r w:rsidRPr="00CB0DE0">
              <w:t>cv:Cost</w:t>
            </w:r>
            <w:proofErr w:type="spellEnd"/>
          </w:p>
        </w:tc>
      </w:tr>
    </w:tbl>
    <w:p w14:paraId="5C33B6A4" w14:textId="77777777" w:rsidR="00D05CC7" w:rsidRPr="00CB0DE0" w:rsidRDefault="00D05CC7" w:rsidP="00FD3360">
      <w:pPr>
        <w:pStyle w:val="Body"/>
      </w:pPr>
    </w:p>
    <w:p w14:paraId="3F2D8FC8" w14:textId="18BBE795" w:rsidR="00860245" w:rsidRPr="00CB0DE0" w:rsidRDefault="00860245" w:rsidP="00B32E2D">
      <w:pPr>
        <w:pStyle w:val="Heading3"/>
      </w:pPr>
      <w:bookmarkStart w:id="239" w:name="_Toc2329884"/>
      <w:r w:rsidRPr="00CB0DE0">
        <w:t>Identifier</w:t>
      </w:r>
      <w:bookmarkEnd w:id="239"/>
    </w:p>
    <w:p w14:paraId="51F1B742" w14:textId="77777777" w:rsidR="00860245" w:rsidRPr="00CB0DE0" w:rsidRDefault="00860245" w:rsidP="00FD3360">
      <w:pPr>
        <w:pStyle w:val="Bodywithskip"/>
      </w:pPr>
      <w:r w:rsidRPr="00CB0DE0">
        <w:t>This property represents an Identifier for the Cost.</w:t>
      </w: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524AFAD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56FFC02" w14:textId="77777777" w:rsidR="003009EF" w:rsidRPr="00CB0DE0" w:rsidRDefault="003009EF" w:rsidP="002420C5">
            <w:r w:rsidRPr="00CB0DE0">
              <w:t>Property</w:t>
            </w:r>
          </w:p>
        </w:tc>
        <w:tc>
          <w:tcPr>
            <w:tcW w:w="3011" w:type="dxa"/>
          </w:tcPr>
          <w:p w14:paraId="1423CE11" w14:textId="77777777" w:rsidR="003009EF" w:rsidRPr="00CB0DE0" w:rsidRDefault="003009EF" w:rsidP="002420C5">
            <w:r w:rsidRPr="00CB0DE0">
              <w:t>URI</w:t>
            </w:r>
          </w:p>
        </w:tc>
        <w:tc>
          <w:tcPr>
            <w:tcW w:w="2551" w:type="dxa"/>
          </w:tcPr>
          <w:p w14:paraId="3CA526E3" w14:textId="77777777" w:rsidR="003009EF" w:rsidRPr="00CB0DE0" w:rsidRDefault="003009EF" w:rsidP="002420C5">
            <w:r w:rsidRPr="00CB0DE0">
              <w:t>Range</w:t>
            </w:r>
          </w:p>
        </w:tc>
        <w:tc>
          <w:tcPr>
            <w:tcW w:w="1554" w:type="dxa"/>
          </w:tcPr>
          <w:p w14:paraId="26D19B99" w14:textId="77777777" w:rsidR="003009EF" w:rsidRPr="00CB0DE0" w:rsidRDefault="003009EF" w:rsidP="002420C5">
            <w:r w:rsidRPr="00CB0DE0">
              <w:t>Cardinality</w:t>
            </w:r>
          </w:p>
        </w:tc>
      </w:tr>
      <w:tr w:rsidR="003009EF" w:rsidRPr="00CB0DE0" w14:paraId="47BED96B" w14:textId="77777777" w:rsidTr="00A26E86">
        <w:tc>
          <w:tcPr>
            <w:tcW w:w="2371" w:type="dxa"/>
          </w:tcPr>
          <w:p w14:paraId="21862E80" w14:textId="1A697F43" w:rsidR="003009EF" w:rsidRPr="00CB0DE0" w:rsidRDefault="00F160F4" w:rsidP="002420C5">
            <w:r>
              <w:t>i</w:t>
            </w:r>
            <w:r w:rsidR="003009EF" w:rsidRPr="00CB0DE0">
              <w:t>dentifier</w:t>
            </w:r>
          </w:p>
        </w:tc>
        <w:tc>
          <w:tcPr>
            <w:tcW w:w="3011" w:type="dxa"/>
          </w:tcPr>
          <w:p w14:paraId="33B2ABE8" w14:textId="77777777" w:rsidR="003009EF" w:rsidRPr="00CB0DE0" w:rsidRDefault="003009EF" w:rsidP="002420C5">
            <w:proofErr w:type="spellStart"/>
            <w:r w:rsidRPr="00CB0DE0">
              <w:t>dct:identifier</w:t>
            </w:r>
            <w:proofErr w:type="spellEnd"/>
          </w:p>
        </w:tc>
        <w:tc>
          <w:tcPr>
            <w:tcW w:w="2551" w:type="dxa"/>
          </w:tcPr>
          <w:p w14:paraId="6879C117" w14:textId="2097EADC" w:rsidR="003009EF" w:rsidRPr="00CB0DE0" w:rsidRDefault="00040330" w:rsidP="002420C5">
            <w:r w:rsidRPr="00CB0DE0">
              <w:t>Text</w:t>
            </w:r>
            <w:r w:rsidRPr="00CB0DE0">
              <w:rPr>
                <w:rStyle w:val="FootnoteReference"/>
              </w:rPr>
              <w:footnoteReference w:id="27"/>
            </w:r>
          </w:p>
        </w:tc>
        <w:tc>
          <w:tcPr>
            <w:tcW w:w="1554" w:type="dxa"/>
          </w:tcPr>
          <w:p w14:paraId="21F17915" w14:textId="77777777" w:rsidR="003009EF" w:rsidRPr="00CB0DE0" w:rsidRDefault="003009EF" w:rsidP="002420C5">
            <w:r w:rsidRPr="00CB0DE0">
              <w:t>1..1</w:t>
            </w:r>
          </w:p>
        </w:tc>
      </w:tr>
    </w:tbl>
    <w:p w14:paraId="41104361" w14:textId="7BAFEBC8" w:rsidR="00860245" w:rsidRPr="00CB0DE0" w:rsidRDefault="00860245" w:rsidP="00B32E2D">
      <w:pPr>
        <w:pStyle w:val="Heading3"/>
      </w:pPr>
      <w:bookmarkStart w:id="240" w:name="_Toc2329885"/>
      <w:r w:rsidRPr="00CB0DE0">
        <w:t>Value</w:t>
      </w:r>
      <w:bookmarkEnd w:id="240"/>
    </w:p>
    <w:p w14:paraId="27F5C95D" w14:textId="77777777" w:rsidR="00860245" w:rsidRPr="00CB0DE0" w:rsidRDefault="00860245" w:rsidP="00FD3360">
      <w:pPr>
        <w:pStyle w:val="Bodywithskip"/>
      </w:pPr>
      <w:r w:rsidRPr="00CB0DE0">
        <w:t>This property represents a numeric value indicating the amount of the Cost.</w:t>
      </w:r>
    </w:p>
    <w:p w14:paraId="2C1A121C" w14:textId="7C9F5A35" w:rsidR="003009EF" w:rsidRPr="00CB0DE0" w:rsidRDefault="003009EF" w:rsidP="00FD3360">
      <w:pPr>
        <w:pStyle w:val="Body"/>
      </w:pPr>
    </w:p>
    <w:tbl>
      <w:tblPr>
        <w:tblStyle w:val="TableGrid"/>
        <w:tblW w:w="0" w:type="auto"/>
        <w:tblLook w:val="04A0" w:firstRow="1" w:lastRow="0" w:firstColumn="1" w:lastColumn="0" w:noHBand="0" w:noVBand="1"/>
      </w:tblPr>
      <w:tblGrid>
        <w:gridCol w:w="2126"/>
        <w:gridCol w:w="2607"/>
        <w:gridCol w:w="2232"/>
        <w:gridCol w:w="1530"/>
      </w:tblGrid>
      <w:tr w:rsidR="003009EF" w:rsidRPr="00CB0DE0" w14:paraId="6A79CFE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DC2674B" w14:textId="77777777" w:rsidR="003009EF" w:rsidRPr="00CB0DE0" w:rsidRDefault="003009EF" w:rsidP="002420C5">
            <w:r w:rsidRPr="00CB0DE0">
              <w:t>Property</w:t>
            </w:r>
          </w:p>
        </w:tc>
        <w:tc>
          <w:tcPr>
            <w:tcW w:w="3011" w:type="dxa"/>
          </w:tcPr>
          <w:p w14:paraId="360179EB" w14:textId="77777777" w:rsidR="003009EF" w:rsidRPr="00CB0DE0" w:rsidRDefault="003009EF" w:rsidP="002420C5">
            <w:r w:rsidRPr="00CB0DE0">
              <w:t>URI</w:t>
            </w:r>
          </w:p>
        </w:tc>
        <w:tc>
          <w:tcPr>
            <w:tcW w:w="2551" w:type="dxa"/>
          </w:tcPr>
          <w:p w14:paraId="71AF05C2" w14:textId="77777777" w:rsidR="003009EF" w:rsidRPr="00CB0DE0" w:rsidRDefault="003009EF" w:rsidP="002420C5">
            <w:r w:rsidRPr="00CB0DE0">
              <w:t>Range</w:t>
            </w:r>
          </w:p>
        </w:tc>
        <w:tc>
          <w:tcPr>
            <w:tcW w:w="1554" w:type="dxa"/>
          </w:tcPr>
          <w:p w14:paraId="627CD810" w14:textId="77777777" w:rsidR="003009EF" w:rsidRPr="00CB0DE0" w:rsidRDefault="003009EF" w:rsidP="002420C5">
            <w:r w:rsidRPr="00CB0DE0">
              <w:t>Cardinality</w:t>
            </w:r>
          </w:p>
        </w:tc>
      </w:tr>
      <w:tr w:rsidR="003009EF" w:rsidRPr="00CB0DE0" w14:paraId="1B07C97A" w14:textId="77777777" w:rsidTr="00A26E86">
        <w:tc>
          <w:tcPr>
            <w:tcW w:w="2371" w:type="dxa"/>
          </w:tcPr>
          <w:p w14:paraId="3AF3D999" w14:textId="4535BBD8" w:rsidR="003009EF" w:rsidRPr="00CB0DE0" w:rsidRDefault="00F160F4" w:rsidP="002420C5">
            <w:r>
              <w:t>v</w:t>
            </w:r>
            <w:r w:rsidR="003009EF" w:rsidRPr="00CB0DE0">
              <w:t>alue</w:t>
            </w:r>
          </w:p>
        </w:tc>
        <w:tc>
          <w:tcPr>
            <w:tcW w:w="3011" w:type="dxa"/>
          </w:tcPr>
          <w:p w14:paraId="37EFA231" w14:textId="77777777" w:rsidR="003009EF" w:rsidRPr="00CB0DE0" w:rsidRDefault="003009EF" w:rsidP="002420C5">
            <w:proofErr w:type="spellStart"/>
            <w:r w:rsidRPr="00CB0DE0">
              <w:t>cv:value</w:t>
            </w:r>
            <w:proofErr w:type="spellEnd"/>
          </w:p>
        </w:tc>
        <w:tc>
          <w:tcPr>
            <w:tcW w:w="2551" w:type="dxa"/>
          </w:tcPr>
          <w:p w14:paraId="7F2E02F2" w14:textId="77777777" w:rsidR="003009EF" w:rsidRPr="00CB0DE0" w:rsidRDefault="003009EF" w:rsidP="002420C5">
            <w:r w:rsidRPr="00CB0DE0">
              <w:t>Number</w:t>
            </w:r>
          </w:p>
        </w:tc>
        <w:tc>
          <w:tcPr>
            <w:tcW w:w="1554" w:type="dxa"/>
          </w:tcPr>
          <w:p w14:paraId="2333F341" w14:textId="77777777" w:rsidR="003009EF" w:rsidRPr="00CB0DE0" w:rsidRDefault="003009EF" w:rsidP="002420C5">
            <w:r w:rsidRPr="00CB0DE0">
              <w:t>0..1</w:t>
            </w:r>
          </w:p>
        </w:tc>
      </w:tr>
    </w:tbl>
    <w:p w14:paraId="1B3AC88F" w14:textId="26F561C0" w:rsidR="00860245" w:rsidRPr="00CB0DE0" w:rsidRDefault="00860245" w:rsidP="00B32E2D">
      <w:pPr>
        <w:pStyle w:val="Heading3"/>
      </w:pPr>
      <w:bookmarkStart w:id="241" w:name="_Ref405624133"/>
      <w:bookmarkStart w:id="242" w:name="_Toc2329886"/>
      <w:r w:rsidRPr="00CB0DE0">
        <w:t>Currency</w:t>
      </w:r>
      <w:bookmarkEnd w:id="241"/>
      <w:bookmarkEnd w:id="242"/>
    </w:p>
    <w:p w14:paraId="392CCC46" w14:textId="240AC9C6" w:rsidR="00860245" w:rsidRPr="00CB0DE0" w:rsidRDefault="00860245" w:rsidP="002420C5">
      <w:r w:rsidRPr="00CB0DE0">
        <w:t xml:space="preserve">This property represents the currency in which the Cost needs to be paid and the value of the Cost is expressed. The possible values for this property are described in a controlled vocabulary. The recommended controlled vocabularies are listed in section </w:t>
      </w:r>
      <w:r w:rsidRPr="00CB0DE0">
        <w:fldChar w:fldCharType="begin"/>
      </w:r>
      <w:r w:rsidRPr="00CB0DE0">
        <w:instrText xml:space="preserve"> REF _Ref451498670 \r \h </w:instrText>
      </w:r>
      <w:r w:rsidR="008E7980" w:rsidRPr="00CB0DE0">
        <w:instrText xml:space="preserve"> \* MERGEFORMAT </w:instrText>
      </w:r>
      <w:r w:rsidRPr="00CB0DE0">
        <w:fldChar w:fldCharType="separate"/>
      </w:r>
      <w:r w:rsidR="00346598">
        <w:t>4</w:t>
      </w:r>
      <w:r w:rsidRPr="00CB0DE0">
        <w:fldChar w:fldCharType="end"/>
      </w:r>
      <w:r w:rsidRPr="00CB0DE0">
        <w:t>.</w:t>
      </w:r>
    </w:p>
    <w:p w14:paraId="1BCF279D" w14:textId="1E6D30B6" w:rsidR="003009EF" w:rsidRPr="00CB0DE0" w:rsidRDefault="003009EF" w:rsidP="002420C5"/>
    <w:tbl>
      <w:tblPr>
        <w:tblStyle w:val="TableGrid"/>
        <w:tblW w:w="0" w:type="auto"/>
        <w:tblLook w:val="04A0" w:firstRow="1" w:lastRow="0" w:firstColumn="1" w:lastColumn="0" w:noHBand="0" w:noVBand="1"/>
      </w:tblPr>
      <w:tblGrid>
        <w:gridCol w:w="2107"/>
        <w:gridCol w:w="2650"/>
        <w:gridCol w:w="2210"/>
        <w:gridCol w:w="1528"/>
      </w:tblGrid>
      <w:tr w:rsidR="003009EF" w:rsidRPr="00CB0DE0" w14:paraId="36C95162"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20DAF37" w14:textId="77777777" w:rsidR="003009EF" w:rsidRPr="00CB0DE0" w:rsidRDefault="003009EF" w:rsidP="002420C5">
            <w:r w:rsidRPr="00CB0DE0">
              <w:lastRenderedPageBreak/>
              <w:t>Property</w:t>
            </w:r>
          </w:p>
        </w:tc>
        <w:tc>
          <w:tcPr>
            <w:tcW w:w="3011" w:type="dxa"/>
          </w:tcPr>
          <w:p w14:paraId="1207D070" w14:textId="77777777" w:rsidR="003009EF" w:rsidRPr="00CB0DE0" w:rsidRDefault="003009EF" w:rsidP="002420C5">
            <w:r w:rsidRPr="00CB0DE0">
              <w:t>URI</w:t>
            </w:r>
          </w:p>
        </w:tc>
        <w:tc>
          <w:tcPr>
            <w:tcW w:w="2551" w:type="dxa"/>
          </w:tcPr>
          <w:p w14:paraId="50D40B1D" w14:textId="77777777" w:rsidR="003009EF" w:rsidRPr="00CB0DE0" w:rsidRDefault="003009EF" w:rsidP="002420C5">
            <w:r w:rsidRPr="00CB0DE0">
              <w:t>Range</w:t>
            </w:r>
          </w:p>
        </w:tc>
        <w:tc>
          <w:tcPr>
            <w:tcW w:w="1554" w:type="dxa"/>
          </w:tcPr>
          <w:p w14:paraId="71BB3ABD" w14:textId="77777777" w:rsidR="003009EF" w:rsidRPr="00CB0DE0" w:rsidRDefault="003009EF" w:rsidP="002420C5">
            <w:r w:rsidRPr="00CB0DE0">
              <w:t>Cardinality</w:t>
            </w:r>
          </w:p>
        </w:tc>
      </w:tr>
      <w:tr w:rsidR="003009EF" w:rsidRPr="00CB0DE0" w14:paraId="3A741915" w14:textId="77777777" w:rsidTr="00A26E86">
        <w:tc>
          <w:tcPr>
            <w:tcW w:w="2371" w:type="dxa"/>
          </w:tcPr>
          <w:p w14:paraId="1B99A41F" w14:textId="1FCE686D" w:rsidR="003009EF" w:rsidRPr="00CB0DE0" w:rsidRDefault="00F160F4" w:rsidP="002420C5">
            <w:r>
              <w:t>c</w:t>
            </w:r>
            <w:r w:rsidR="003009EF" w:rsidRPr="00CB0DE0">
              <w:t>urrency</w:t>
            </w:r>
          </w:p>
        </w:tc>
        <w:tc>
          <w:tcPr>
            <w:tcW w:w="3011" w:type="dxa"/>
          </w:tcPr>
          <w:p w14:paraId="703A0C81" w14:textId="77777777" w:rsidR="003009EF" w:rsidRPr="00CB0DE0" w:rsidRDefault="003009EF" w:rsidP="002420C5">
            <w:proofErr w:type="spellStart"/>
            <w:r w:rsidRPr="00CB0DE0">
              <w:t>cv:currency</w:t>
            </w:r>
            <w:proofErr w:type="spellEnd"/>
          </w:p>
        </w:tc>
        <w:tc>
          <w:tcPr>
            <w:tcW w:w="2551" w:type="dxa"/>
          </w:tcPr>
          <w:p w14:paraId="7DFEA97F" w14:textId="77777777" w:rsidR="003009EF" w:rsidRPr="00CB0DE0" w:rsidRDefault="003009EF" w:rsidP="002420C5">
            <w:r w:rsidRPr="00CB0DE0">
              <w:t>Concept</w:t>
            </w:r>
          </w:p>
        </w:tc>
        <w:tc>
          <w:tcPr>
            <w:tcW w:w="1554" w:type="dxa"/>
          </w:tcPr>
          <w:p w14:paraId="2DB95810" w14:textId="77777777" w:rsidR="003009EF" w:rsidRPr="00CB0DE0" w:rsidRDefault="003009EF" w:rsidP="002420C5">
            <w:r w:rsidRPr="00CB0DE0">
              <w:t>0..1</w:t>
            </w:r>
          </w:p>
        </w:tc>
      </w:tr>
    </w:tbl>
    <w:p w14:paraId="06A5675C" w14:textId="2EB3D399" w:rsidR="00860245" w:rsidRPr="00CB0DE0" w:rsidRDefault="00860245" w:rsidP="00B32E2D">
      <w:pPr>
        <w:pStyle w:val="Heading3"/>
      </w:pPr>
      <w:bookmarkStart w:id="243" w:name="_Toc2329887"/>
      <w:r w:rsidRPr="00CB0DE0">
        <w:t>Description</w:t>
      </w:r>
      <w:bookmarkEnd w:id="243"/>
    </w:p>
    <w:p w14:paraId="127AE44E" w14:textId="77777777" w:rsidR="00860245" w:rsidRPr="00CB0DE0" w:rsidRDefault="00860245" w:rsidP="00FD3360">
      <w:pPr>
        <w:pStyle w:val="Body"/>
      </w:pPr>
      <w:r w:rsidRPr="00CB0DE0">
        <w:t>This property represents a free text description of the Cost.</w:t>
      </w:r>
    </w:p>
    <w:p w14:paraId="312C71DB" w14:textId="70A300CC" w:rsidR="003009EF" w:rsidRPr="00CB0DE0" w:rsidRDefault="003009EF"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3009EF" w:rsidRPr="00CB0DE0" w14:paraId="0406427C"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80768FC" w14:textId="77777777" w:rsidR="003009EF" w:rsidRPr="00CB0DE0" w:rsidRDefault="003009EF" w:rsidP="002420C5">
            <w:r w:rsidRPr="00CB0DE0">
              <w:t>Property</w:t>
            </w:r>
          </w:p>
        </w:tc>
        <w:tc>
          <w:tcPr>
            <w:tcW w:w="3011" w:type="dxa"/>
          </w:tcPr>
          <w:p w14:paraId="7F538467" w14:textId="77777777" w:rsidR="003009EF" w:rsidRPr="00CB0DE0" w:rsidRDefault="003009EF" w:rsidP="002420C5">
            <w:r w:rsidRPr="00CB0DE0">
              <w:t>URI</w:t>
            </w:r>
          </w:p>
        </w:tc>
        <w:tc>
          <w:tcPr>
            <w:tcW w:w="2551" w:type="dxa"/>
          </w:tcPr>
          <w:p w14:paraId="420B6319" w14:textId="77777777" w:rsidR="003009EF" w:rsidRPr="00CB0DE0" w:rsidRDefault="003009EF" w:rsidP="002420C5">
            <w:r w:rsidRPr="00CB0DE0">
              <w:t>Range</w:t>
            </w:r>
          </w:p>
        </w:tc>
        <w:tc>
          <w:tcPr>
            <w:tcW w:w="1554" w:type="dxa"/>
          </w:tcPr>
          <w:p w14:paraId="49E57D57" w14:textId="77777777" w:rsidR="003009EF" w:rsidRPr="00CB0DE0" w:rsidRDefault="003009EF" w:rsidP="002420C5">
            <w:r w:rsidRPr="00CB0DE0">
              <w:t>Cardinality</w:t>
            </w:r>
          </w:p>
        </w:tc>
      </w:tr>
      <w:tr w:rsidR="003009EF" w:rsidRPr="00CB0DE0" w14:paraId="5C532FE4" w14:textId="77777777" w:rsidTr="00A26E86">
        <w:tc>
          <w:tcPr>
            <w:tcW w:w="2371" w:type="dxa"/>
          </w:tcPr>
          <w:p w14:paraId="643CA77D" w14:textId="1B74B569" w:rsidR="003009EF" w:rsidRPr="00CB0DE0" w:rsidRDefault="00F160F4" w:rsidP="002420C5">
            <w:r>
              <w:t>d</w:t>
            </w:r>
            <w:r w:rsidR="003009EF" w:rsidRPr="00CB0DE0">
              <w:t>escription</w:t>
            </w:r>
          </w:p>
        </w:tc>
        <w:tc>
          <w:tcPr>
            <w:tcW w:w="3011" w:type="dxa"/>
          </w:tcPr>
          <w:p w14:paraId="05F24161" w14:textId="77777777" w:rsidR="003009EF" w:rsidRPr="00CB0DE0" w:rsidRDefault="003009EF" w:rsidP="002420C5">
            <w:proofErr w:type="spellStart"/>
            <w:r w:rsidRPr="00CB0DE0">
              <w:t>dct:description</w:t>
            </w:r>
            <w:proofErr w:type="spellEnd"/>
          </w:p>
        </w:tc>
        <w:tc>
          <w:tcPr>
            <w:tcW w:w="2551" w:type="dxa"/>
          </w:tcPr>
          <w:p w14:paraId="39C2C6FC" w14:textId="77777777" w:rsidR="003009EF" w:rsidRPr="00CB0DE0" w:rsidRDefault="003009EF" w:rsidP="002420C5">
            <w:r w:rsidRPr="00CB0DE0">
              <w:t>Text</w:t>
            </w:r>
          </w:p>
        </w:tc>
        <w:tc>
          <w:tcPr>
            <w:tcW w:w="1554" w:type="dxa"/>
          </w:tcPr>
          <w:p w14:paraId="0058737D" w14:textId="77777777" w:rsidR="003009EF" w:rsidRPr="00CB0DE0" w:rsidRDefault="003009EF" w:rsidP="002420C5">
            <w:r w:rsidRPr="00CB0DE0">
              <w:t>0..1</w:t>
            </w:r>
          </w:p>
        </w:tc>
      </w:tr>
    </w:tbl>
    <w:p w14:paraId="0F953A70" w14:textId="43C96E0C" w:rsidR="00860245" w:rsidRPr="00CB0DE0" w:rsidRDefault="00860245" w:rsidP="00B32E2D">
      <w:pPr>
        <w:pStyle w:val="Heading3"/>
      </w:pPr>
      <w:bookmarkStart w:id="244" w:name="_Toc2329888"/>
      <w:r w:rsidRPr="00CB0DE0">
        <w:t>Is Defined By</w:t>
      </w:r>
      <w:bookmarkEnd w:id="244"/>
    </w:p>
    <w:p w14:paraId="6AEF93B5" w14:textId="7D947A28" w:rsidR="00860245" w:rsidRPr="00CB0DE0" w:rsidRDefault="00860245" w:rsidP="00FD3360">
      <w:pPr>
        <w:pStyle w:val="Bodywithskip"/>
        <w:rPr>
          <w:lang w:eastAsia="en-GB"/>
        </w:rPr>
      </w:pPr>
      <w:r w:rsidRPr="00CB0DE0">
        <w:t>This property l</w:t>
      </w:r>
      <w:r w:rsidRPr="00CB0DE0">
        <w:rPr>
          <w:lang w:eastAsia="en-GB"/>
        </w:rPr>
        <w:t xml:space="preserve">inks the Cost class with one or more instances of the Public </w:t>
      </w:r>
      <w:r w:rsidR="004C0E33">
        <w:rPr>
          <w:lang w:eastAsia="en-GB"/>
        </w:rPr>
        <w:t>Organization</w:t>
      </w:r>
      <w:r w:rsidRPr="00CB0DE0">
        <w:rPr>
          <w:lang w:eastAsia="en-GB"/>
        </w:rPr>
        <w:t xml:space="preserve"> class (section </w:t>
      </w:r>
      <w:r w:rsidR="00A44827" w:rsidRPr="00CB0DE0">
        <w:fldChar w:fldCharType="begin"/>
      </w:r>
      <w:r w:rsidR="00A44827" w:rsidRPr="00CB0DE0">
        <w:instrText xml:space="preserve"> REF _Ref405485504 \r \h  \* MERGEFORMAT </w:instrText>
      </w:r>
      <w:r w:rsidR="00A44827" w:rsidRPr="00CB0DE0">
        <w:fldChar w:fldCharType="separate"/>
      </w:r>
      <w:r w:rsidR="00346598">
        <w:rPr>
          <w:lang w:eastAsia="en-GB"/>
        </w:rPr>
        <w:t>3.16</w:t>
      </w:r>
      <w:r w:rsidR="00A44827" w:rsidRPr="00CB0DE0">
        <w:fldChar w:fldCharType="end"/>
      </w:r>
      <w:r w:rsidRPr="00CB0DE0">
        <w:rPr>
          <w:lang w:eastAsia="en-GB"/>
        </w:rPr>
        <w:t xml:space="preserve">). This property indicates which Public </w:t>
      </w:r>
      <w:r w:rsidR="004C0E33">
        <w:rPr>
          <w:lang w:eastAsia="en-GB"/>
        </w:rPr>
        <w:t>Organization</w:t>
      </w:r>
      <w:r w:rsidR="007364E6" w:rsidRPr="00CB0DE0">
        <w:rPr>
          <w:lang w:eastAsia="en-GB"/>
        </w:rPr>
        <w:t xml:space="preserve"> </w:t>
      </w:r>
      <w:r w:rsidRPr="00CB0DE0">
        <w:rPr>
          <w:lang w:eastAsia="en-GB"/>
        </w:rPr>
        <w:t>is the Competent Authority for defining the costs associated with the delivery of a particular Public Service.</w:t>
      </w:r>
    </w:p>
    <w:p w14:paraId="28963115" w14:textId="3C65FB75" w:rsidR="003009EF" w:rsidRPr="00CB0DE0" w:rsidRDefault="003009EF" w:rsidP="00FD3360">
      <w:pPr>
        <w:pStyle w:val="Body"/>
        <w:rPr>
          <w:lang w:eastAsia="en-GB"/>
        </w:rPr>
      </w:pPr>
    </w:p>
    <w:tbl>
      <w:tblPr>
        <w:tblStyle w:val="TableGrid"/>
        <w:tblW w:w="0" w:type="auto"/>
        <w:tblLook w:val="04A0" w:firstRow="1" w:lastRow="0" w:firstColumn="1" w:lastColumn="0" w:noHBand="0" w:noVBand="1"/>
      </w:tblPr>
      <w:tblGrid>
        <w:gridCol w:w="2034"/>
        <w:gridCol w:w="2561"/>
        <w:gridCol w:w="2387"/>
        <w:gridCol w:w="1513"/>
      </w:tblGrid>
      <w:tr w:rsidR="003009EF" w:rsidRPr="00CB0DE0" w14:paraId="7CD51A3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C5A3529" w14:textId="77777777" w:rsidR="003009EF" w:rsidRPr="00CB0DE0" w:rsidRDefault="003009EF" w:rsidP="002420C5">
            <w:r w:rsidRPr="00CB0DE0">
              <w:t>Property</w:t>
            </w:r>
          </w:p>
        </w:tc>
        <w:tc>
          <w:tcPr>
            <w:tcW w:w="3011" w:type="dxa"/>
          </w:tcPr>
          <w:p w14:paraId="4BB62DFA" w14:textId="77777777" w:rsidR="003009EF" w:rsidRPr="00CB0DE0" w:rsidRDefault="003009EF" w:rsidP="002420C5">
            <w:r w:rsidRPr="00CB0DE0">
              <w:t>URI</w:t>
            </w:r>
          </w:p>
        </w:tc>
        <w:tc>
          <w:tcPr>
            <w:tcW w:w="2551" w:type="dxa"/>
          </w:tcPr>
          <w:p w14:paraId="270E9F9F" w14:textId="77777777" w:rsidR="003009EF" w:rsidRPr="00CB0DE0" w:rsidRDefault="003009EF" w:rsidP="002420C5">
            <w:r w:rsidRPr="00CB0DE0">
              <w:t>Range</w:t>
            </w:r>
          </w:p>
        </w:tc>
        <w:tc>
          <w:tcPr>
            <w:tcW w:w="1554" w:type="dxa"/>
          </w:tcPr>
          <w:p w14:paraId="770E5B65" w14:textId="77777777" w:rsidR="003009EF" w:rsidRPr="00CB0DE0" w:rsidRDefault="003009EF" w:rsidP="002420C5">
            <w:r w:rsidRPr="00CB0DE0">
              <w:t>Cardinality</w:t>
            </w:r>
          </w:p>
        </w:tc>
      </w:tr>
      <w:tr w:rsidR="003009EF" w:rsidRPr="00CB0DE0" w14:paraId="15305D50" w14:textId="77777777" w:rsidTr="00A26E86">
        <w:tc>
          <w:tcPr>
            <w:tcW w:w="2371" w:type="dxa"/>
          </w:tcPr>
          <w:p w14:paraId="0AF77394" w14:textId="57FC1D68" w:rsidR="003009EF" w:rsidRPr="00CB0DE0" w:rsidRDefault="00F160F4" w:rsidP="002420C5">
            <w:proofErr w:type="spellStart"/>
            <w:r>
              <w:t>isDefined</w:t>
            </w:r>
            <w:r w:rsidR="003009EF" w:rsidRPr="00CB0DE0">
              <w:t>By</w:t>
            </w:r>
            <w:proofErr w:type="spellEnd"/>
          </w:p>
        </w:tc>
        <w:tc>
          <w:tcPr>
            <w:tcW w:w="3011" w:type="dxa"/>
          </w:tcPr>
          <w:p w14:paraId="5219A578" w14:textId="77777777" w:rsidR="003009EF" w:rsidRPr="00CB0DE0" w:rsidRDefault="003009EF" w:rsidP="002420C5">
            <w:proofErr w:type="spellStart"/>
            <w:r w:rsidRPr="00CB0DE0">
              <w:t>cv:isDefinedBy</w:t>
            </w:r>
            <w:proofErr w:type="spellEnd"/>
          </w:p>
        </w:tc>
        <w:tc>
          <w:tcPr>
            <w:tcW w:w="2551" w:type="dxa"/>
          </w:tcPr>
          <w:p w14:paraId="3CEDC8FB" w14:textId="6F2AD79A" w:rsidR="003009EF" w:rsidRPr="00CB0DE0" w:rsidRDefault="000632A3" w:rsidP="002420C5">
            <w:proofErr w:type="spellStart"/>
            <w:r w:rsidRPr="00CB0DE0">
              <w:t>PublicOrganisation</w:t>
            </w:r>
            <w:proofErr w:type="spellEnd"/>
          </w:p>
        </w:tc>
        <w:tc>
          <w:tcPr>
            <w:tcW w:w="1554" w:type="dxa"/>
          </w:tcPr>
          <w:p w14:paraId="09441D9A" w14:textId="20B24286" w:rsidR="003009EF" w:rsidRPr="00CB0DE0" w:rsidRDefault="003009EF" w:rsidP="002420C5">
            <w:r w:rsidRPr="00CB0DE0">
              <w:t>0..</w:t>
            </w:r>
            <w:r w:rsidR="000632A3" w:rsidRPr="00CB0DE0">
              <w:t>n</w:t>
            </w:r>
          </w:p>
        </w:tc>
      </w:tr>
    </w:tbl>
    <w:p w14:paraId="4DD55682" w14:textId="09E732B3" w:rsidR="00DA1F69" w:rsidRPr="00CB0DE0" w:rsidRDefault="00DA1F69" w:rsidP="00B32E2D">
      <w:pPr>
        <w:pStyle w:val="Heading3"/>
      </w:pPr>
      <w:bookmarkStart w:id="245" w:name="_Ref466650028"/>
      <w:bookmarkStart w:id="246" w:name="_Toc2329889"/>
      <w:r w:rsidRPr="00CB0DE0">
        <w:t>If Accessed Through</w:t>
      </w:r>
      <w:bookmarkEnd w:id="245"/>
      <w:bookmarkEnd w:id="246"/>
    </w:p>
    <w:p w14:paraId="58F86BED" w14:textId="71E3ECC7" w:rsidR="00DA1F69" w:rsidRPr="00CB0DE0" w:rsidRDefault="00DA1F69" w:rsidP="00FD3360">
      <w:pPr>
        <w:pStyle w:val="Body"/>
        <w:rPr>
          <w:lang w:eastAsia="en-GB"/>
        </w:rPr>
      </w:pPr>
      <w:r w:rsidRPr="00CB0DE0">
        <w:rPr>
          <w:lang w:eastAsia="en-GB"/>
        </w:rPr>
        <w:t xml:space="preserve">Where the cost varies depending on the channel used, for example, if accessed through an online service cf. accessed at a physical location, the cost can be linked to the channel using the If Accessed Through property. </w:t>
      </w:r>
    </w:p>
    <w:p w14:paraId="77AD1700" w14:textId="7AFE4451" w:rsidR="003009EF" w:rsidRPr="00CB0DE0" w:rsidRDefault="003009EF" w:rsidP="00FD3360">
      <w:pPr>
        <w:pStyle w:val="Body"/>
        <w:rPr>
          <w:lang w:eastAsia="en-GB"/>
        </w:rPr>
      </w:pPr>
    </w:p>
    <w:tbl>
      <w:tblPr>
        <w:tblStyle w:val="TableGrid"/>
        <w:tblW w:w="0" w:type="auto"/>
        <w:tblLook w:val="04A0" w:firstRow="1" w:lastRow="0" w:firstColumn="1" w:lastColumn="0" w:noHBand="0" w:noVBand="1"/>
      </w:tblPr>
      <w:tblGrid>
        <w:gridCol w:w="2261"/>
        <w:gridCol w:w="2773"/>
        <w:gridCol w:w="1953"/>
        <w:gridCol w:w="1508"/>
      </w:tblGrid>
      <w:tr w:rsidR="003009EF" w:rsidRPr="00CB0DE0" w14:paraId="62251BF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DE65949" w14:textId="77777777" w:rsidR="003009EF" w:rsidRPr="00CB0DE0" w:rsidRDefault="003009EF" w:rsidP="002420C5">
            <w:r w:rsidRPr="00CB0DE0">
              <w:t>Property</w:t>
            </w:r>
          </w:p>
        </w:tc>
        <w:tc>
          <w:tcPr>
            <w:tcW w:w="3011" w:type="dxa"/>
          </w:tcPr>
          <w:p w14:paraId="58FC0EF3" w14:textId="77777777" w:rsidR="003009EF" w:rsidRPr="00CB0DE0" w:rsidRDefault="003009EF" w:rsidP="002420C5">
            <w:r w:rsidRPr="00CB0DE0">
              <w:t>URI</w:t>
            </w:r>
          </w:p>
        </w:tc>
        <w:tc>
          <w:tcPr>
            <w:tcW w:w="2551" w:type="dxa"/>
          </w:tcPr>
          <w:p w14:paraId="58D65A6A" w14:textId="77777777" w:rsidR="003009EF" w:rsidRPr="00CB0DE0" w:rsidRDefault="003009EF" w:rsidP="002420C5">
            <w:r w:rsidRPr="00CB0DE0">
              <w:t>Range</w:t>
            </w:r>
          </w:p>
        </w:tc>
        <w:tc>
          <w:tcPr>
            <w:tcW w:w="1554" w:type="dxa"/>
          </w:tcPr>
          <w:p w14:paraId="3257820E" w14:textId="77777777" w:rsidR="003009EF" w:rsidRPr="00CB0DE0" w:rsidRDefault="003009EF" w:rsidP="002420C5">
            <w:r w:rsidRPr="00CB0DE0">
              <w:t>Cardinality</w:t>
            </w:r>
          </w:p>
        </w:tc>
      </w:tr>
      <w:tr w:rsidR="003009EF" w:rsidRPr="00CB0DE0" w14:paraId="52565F64" w14:textId="77777777" w:rsidTr="00A26E86">
        <w:tc>
          <w:tcPr>
            <w:tcW w:w="2371" w:type="dxa"/>
          </w:tcPr>
          <w:p w14:paraId="50D75A69" w14:textId="5AA87C0A" w:rsidR="003009EF" w:rsidRPr="00CB0DE0" w:rsidRDefault="00F160F4" w:rsidP="002420C5">
            <w:proofErr w:type="spellStart"/>
            <w:r>
              <w:t>ifAccessed</w:t>
            </w:r>
            <w:r w:rsidR="003009EF" w:rsidRPr="00CB0DE0">
              <w:t>Through</w:t>
            </w:r>
            <w:proofErr w:type="spellEnd"/>
          </w:p>
        </w:tc>
        <w:tc>
          <w:tcPr>
            <w:tcW w:w="3011" w:type="dxa"/>
          </w:tcPr>
          <w:p w14:paraId="70B4583E" w14:textId="77777777" w:rsidR="003009EF" w:rsidRPr="00CB0DE0" w:rsidRDefault="003009EF" w:rsidP="002420C5">
            <w:proofErr w:type="spellStart"/>
            <w:r w:rsidRPr="00CB0DE0">
              <w:t>cv:ifAccessedThrough</w:t>
            </w:r>
            <w:proofErr w:type="spellEnd"/>
          </w:p>
        </w:tc>
        <w:tc>
          <w:tcPr>
            <w:tcW w:w="2551" w:type="dxa"/>
          </w:tcPr>
          <w:p w14:paraId="51AA2427" w14:textId="77777777" w:rsidR="003009EF" w:rsidRPr="00CB0DE0" w:rsidRDefault="003009EF" w:rsidP="002420C5">
            <w:r w:rsidRPr="00CB0DE0">
              <w:t>Channel</w:t>
            </w:r>
          </w:p>
        </w:tc>
        <w:tc>
          <w:tcPr>
            <w:tcW w:w="1554" w:type="dxa"/>
          </w:tcPr>
          <w:p w14:paraId="0739E016" w14:textId="77777777" w:rsidR="003009EF" w:rsidRPr="00CB0DE0" w:rsidRDefault="003009EF" w:rsidP="002420C5">
            <w:r w:rsidRPr="00CB0DE0">
              <w:t>0..1</w:t>
            </w:r>
          </w:p>
        </w:tc>
      </w:tr>
    </w:tbl>
    <w:p w14:paraId="56C5BD5C" w14:textId="77777777" w:rsidR="003009EF" w:rsidRPr="00CB0DE0" w:rsidRDefault="003009EF" w:rsidP="00FD3360">
      <w:pPr>
        <w:pStyle w:val="Body"/>
        <w:rPr>
          <w:lang w:eastAsia="en-GB"/>
        </w:rPr>
      </w:pPr>
    </w:p>
    <w:p w14:paraId="0402695D" w14:textId="77777777" w:rsidR="00860245" w:rsidRPr="00CB0DE0" w:rsidRDefault="00860245" w:rsidP="002420C5">
      <w:pPr>
        <w:pStyle w:val="Heading2"/>
        <w:rPr>
          <w:lang w:val="en-GB"/>
        </w:rPr>
      </w:pPr>
      <w:bookmarkStart w:id="247" w:name="_Ref451433829"/>
      <w:bookmarkStart w:id="248" w:name="_Toc2329890"/>
      <w:r w:rsidRPr="00CB0DE0">
        <w:rPr>
          <w:lang w:val="en-GB"/>
        </w:rPr>
        <w:t>The Channel Class</w:t>
      </w:r>
      <w:bookmarkEnd w:id="247"/>
      <w:bookmarkEnd w:id="248"/>
    </w:p>
    <w:p w14:paraId="4D5787EE" w14:textId="298693EC" w:rsidR="00B6068B" w:rsidRPr="00CB0DE0" w:rsidRDefault="00860245" w:rsidP="002420C5">
      <w:pPr>
        <w:rPr>
          <w:lang w:eastAsia="en-GB"/>
        </w:rPr>
      </w:pPr>
      <w:r w:rsidRPr="00CB0DE0">
        <w:rPr>
          <w:lang w:eastAsia="en-GB"/>
        </w:rPr>
        <w:t>The Channel class represents the medium through which an Agent provides, uses or interacts in another way with a Public Service. Typical examples include online services, phone, walk-in centres etc.</w:t>
      </w:r>
    </w:p>
    <w:p w14:paraId="199A5FEC" w14:textId="42EE86C9" w:rsidR="00D05CC7" w:rsidRPr="00CB0DE0" w:rsidRDefault="00D05CC7" w:rsidP="002420C5">
      <w:pPr>
        <w:rPr>
          <w:lang w:eastAsia="en-GB"/>
        </w:rPr>
      </w:pPr>
    </w:p>
    <w:tbl>
      <w:tblPr>
        <w:tblStyle w:val="TableGrid"/>
        <w:tblW w:w="0" w:type="auto"/>
        <w:tblLook w:val="04A0" w:firstRow="1" w:lastRow="0" w:firstColumn="1" w:lastColumn="0" w:noHBand="0" w:noVBand="1"/>
      </w:tblPr>
      <w:tblGrid>
        <w:gridCol w:w="2443"/>
        <w:gridCol w:w="2653"/>
        <w:gridCol w:w="3399"/>
      </w:tblGrid>
      <w:tr w:rsidR="00D05CC7" w:rsidRPr="00CB0DE0" w14:paraId="2E1D49FC"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1054BBE9" w14:textId="77777777" w:rsidR="00D05CC7" w:rsidRPr="00CB0DE0" w:rsidRDefault="00D05CC7" w:rsidP="002420C5">
            <w:r w:rsidRPr="00CB0DE0">
              <w:t>Class name</w:t>
            </w:r>
          </w:p>
        </w:tc>
        <w:tc>
          <w:tcPr>
            <w:tcW w:w="2694" w:type="dxa"/>
          </w:tcPr>
          <w:p w14:paraId="1DB99630" w14:textId="77777777" w:rsidR="00D05CC7" w:rsidRPr="00CB0DE0" w:rsidRDefault="00D05CC7" w:rsidP="002420C5">
            <w:r w:rsidRPr="00CB0DE0">
              <w:t>Mandatory/Optional</w:t>
            </w:r>
          </w:p>
        </w:tc>
        <w:tc>
          <w:tcPr>
            <w:tcW w:w="3963" w:type="dxa"/>
          </w:tcPr>
          <w:p w14:paraId="73C38048" w14:textId="77777777" w:rsidR="00D05CC7" w:rsidRPr="00CB0DE0" w:rsidRDefault="00D05CC7" w:rsidP="002420C5">
            <w:r w:rsidRPr="00CB0DE0">
              <w:t>URI</w:t>
            </w:r>
          </w:p>
        </w:tc>
      </w:tr>
      <w:tr w:rsidR="00D05CC7" w:rsidRPr="00CB0DE0" w14:paraId="1F749E1B" w14:textId="77777777" w:rsidTr="00A26E86">
        <w:tc>
          <w:tcPr>
            <w:tcW w:w="2830" w:type="dxa"/>
          </w:tcPr>
          <w:p w14:paraId="4A72293C" w14:textId="77777777" w:rsidR="00D05CC7" w:rsidRPr="00CB0DE0" w:rsidRDefault="00D05CC7" w:rsidP="002420C5">
            <w:r w:rsidRPr="00CB0DE0">
              <w:t>Channel</w:t>
            </w:r>
          </w:p>
        </w:tc>
        <w:tc>
          <w:tcPr>
            <w:tcW w:w="2694" w:type="dxa"/>
          </w:tcPr>
          <w:p w14:paraId="18A4BDD6" w14:textId="77777777" w:rsidR="00D05CC7" w:rsidRPr="00CB0DE0" w:rsidRDefault="00D05CC7" w:rsidP="002420C5">
            <w:r w:rsidRPr="00CB0DE0">
              <w:t>Optional</w:t>
            </w:r>
          </w:p>
        </w:tc>
        <w:tc>
          <w:tcPr>
            <w:tcW w:w="3963" w:type="dxa"/>
          </w:tcPr>
          <w:p w14:paraId="031388D2" w14:textId="77777777" w:rsidR="00D05CC7" w:rsidRPr="00CB0DE0" w:rsidRDefault="00D05CC7" w:rsidP="002420C5">
            <w:proofErr w:type="spellStart"/>
            <w:r w:rsidRPr="00CB0DE0">
              <w:t>cv:Channel</w:t>
            </w:r>
            <w:proofErr w:type="spellEnd"/>
          </w:p>
        </w:tc>
      </w:tr>
    </w:tbl>
    <w:p w14:paraId="594EE686" w14:textId="77777777" w:rsidR="00D05CC7" w:rsidRPr="00CB0DE0" w:rsidRDefault="00D05CC7" w:rsidP="002420C5">
      <w:pPr>
        <w:rPr>
          <w:lang w:eastAsia="en-GB"/>
        </w:rPr>
      </w:pPr>
    </w:p>
    <w:p w14:paraId="2C99016D" w14:textId="0590B407" w:rsidR="00860245" w:rsidRPr="00CB0DE0" w:rsidRDefault="00860245" w:rsidP="00B32E2D">
      <w:pPr>
        <w:pStyle w:val="Heading3"/>
        <w:numPr>
          <w:ilvl w:val="2"/>
          <w:numId w:val="30"/>
        </w:numPr>
      </w:pPr>
      <w:bookmarkStart w:id="249" w:name="_Toc2329891"/>
      <w:r w:rsidRPr="00CB0DE0">
        <w:t>Identifier</w:t>
      </w:r>
      <w:bookmarkEnd w:id="249"/>
    </w:p>
    <w:p w14:paraId="04D88672" w14:textId="77777777" w:rsidR="00860245" w:rsidRPr="00CB0DE0" w:rsidRDefault="00860245" w:rsidP="00FD3360">
      <w:pPr>
        <w:pStyle w:val="Bodywithskip"/>
      </w:pPr>
      <w:r w:rsidRPr="00CB0DE0">
        <w:t>This property represents an Identifier for the Channel.</w:t>
      </w:r>
    </w:p>
    <w:p w14:paraId="2EE4AE51" w14:textId="1945377D" w:rsidR="003009EF" w:rsidRPr="00CB0DE0" w:rsidRDefault="003009EF"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7EEA8DF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18443FA" w14:textId="77777777" w:rsidR="003009EF" w:rsidRPr="00CB0DE0" w:rsidRDefault="003009EF" w:rsidP="002420C5">
            <w:r w:rsidRPr="00CB0DE0">
              <w:t>Property</w:t>
            </w:r>
          </w:p>
        </w:tc>
        <w:tc>
          <w:tcPr>
            <w:tcW w:w="3011" w:type="dxa"/>
          </w:tcPr>
          <w:p w14:paraId="5A30AF13" w14:textId="77777777" w:rsidR="003009EF" w:rsidRPr="00CB0DE0" w:rsidRDefault="003009EF" w:rsidP="002420C5">
            <w:r w:rsidRPr="00CB0DE0">
              <w:t>URI</w:t>
            </w:r>
          </w:p>
        </w:tc>
        <w:tc>
          <w:tcPr>
            <w:tcW w:w="2551" w:type="dxa"/>
          </w:tcPr>
          <w:p w14:paraId="18B96344" w14:textId="77777777" w:rsidR="003009EF" w:rsidRPr="00CB0DE0" w:rsidRDefault="003009EF" w:rsidP="002420C5">
            <w:r w:rsidRPr="00CB0DE0">
              <w:t>Range</w:t>
            </w:r>
          </w:p>
        </w:tc>
        <w:tc>
          <w:tcPr>
            <w:tcW w:w="1554" w:type="dxa"/>
          </w:tcPr>
          <w:p w14:paraId="1B21E8BE" w14:textId="77777777" w:rsidR="003009EF" w:rsidRPr="00CB0DE0" w:rsidRDefault="003009EF" w:rsidP="002420C5">
            <w:r w:rsidRPr="00CB0DE0">
              <w:t>Cardinality</w:t>
            </w:r>
          </w:p>
        </w:tc>
      </w:tr>
      <w:tr w:rsidR="003009EF" w:rsidRPr="00CB0DE0" w14:paraId="67670BD7" w14:textId="77777777" w:rsidTr="00A26E86">
        <w:tc>
          <w:tcPr>
            <w:tcW w:w="2371" w:type="dxa"/>
          </w:tcPr>
          <w:p w14:paraId="07557834" w14:textId="32B3CEC6" w:rsidR="003009EF" w:rsidRPr="00CB0DE0" w:rsidRDefault="00F160F4" w:rsidP="002420C5">
            <w:r>
              <w:t>i</w:t>
            </w:r>
            <w:r w:rsidR="003009EF" w:rsidRPr="00CB0DE0">
              <w:t>dentifier</w:t>
            </w:r>
          </w:p>
        </w:tc>
        <w:tc>
          <w:tcPr>
            <w:tcW w:w="3011" w:type="dxa"/>
          </w:tcPr>
          <w:p w14:paraId="74F12859" w14:textId="77777777" w:rsidR="003009EF" w:rsidRPr="00CB0DE0" w:rsidRDefault="003009EF" w:rsidP="002420C5">
            <w:proofErr w:type="spellStart"/>
            <w:r w:rsidRPr="00CB0DE0">
              <w:t>dct:identifier</w:t>
            </w:r>
            <w:proofErr w:type="spellEnd"/>
          </w:p>
        </w:tc>
        <w:tc>
          <w:tcPr>
            <w:tcW w:w="2551" w:type="dxa"/>
          </w:tcPr>
          <w:p w14:paraId="62A5C6C8" w14:textId="5FD3B3DB" w:rsidR="003009EF" w:rsidRPr="00CB0DE0" w:rsidRDefault="00040330" w:rsidP="002420C5">
            <w:r w:rsidRPr="00CB0DE0">
              <w:t>Text</w:t>
            </w:r>
            <w:r w:rsidRPr="00CB0DE0">
              <w:rPr>
                <w:rStyle w:val="FootnoteReference"/>
              </w:rPr>
              <w:footnoteReference w:id="28"/>
            </w:r>
          </w:p>
        </w:tc>
        <w:tc>
          <w:tcPr>
            <w:tcW w:w="1554" w:type="dxa"/>
          </w:tcPr>
          <w:p w14:paraId="0CC7C897" w14:textId="77777777" w:rsidR="003009EF" w:rsidRPr="00CB0DE0" w:rsidRDefault="003009EF" w:rsidP="002420C5">
            <w:r w:rsidRPr="00CB0DE0">
              <w:t>1..1</w:t>
            </w:r>
          </w:p>
        </w:tc>
      </w:tr>
    </w:tbl>
    <w:p w14:paraId="01AA80B6" w14:textId="1B573076" w:rsidR="00860245" w:rsidRPr="00CB0DE0" w:rsidRDefault="00860245" w:rsidP="00B32E2D">
      <w:pPr>
        <w:pStyle w:val="Heading3"/>
        <w:rPr>
          <w:lang w:eastAsia="en-GB"/>
        </w:rPr>
      </w:pPr>
      <w:bookmarkStart w:id="250" w:name="_Toc2329892"/>
      <w:r w:rsidRPr="00CB0DE0">
        <w:rPr>
          <w:lang w:eastAsia="en-GB"/>
        </w:rPr>
        <w:t>Owned By</w:t>
      </w:r>
      <w:bookmarkEnd w:id="250"/>
    </w:p>
    <w:p w14:paraId="05186990" w14:textId="7FEA93BB" w:rsidR="00860245" w:rsidRPr="00CB0DE0" w:rsidRDefault="00860245" w:rsidP="00FD3360">
      <w:pPr>
        <w:pStyle w:val="Bodywithskip"/>
        <w:rPr>
          <w:lang w:eastAsia="en-GB"/>
        </w:rPr>
      </w:pPr>
      <w:r w:rsidRPr="00CB0DE0">
        <w:t>This property l</w:t>
      </w:r>
      <w:r w:rsidRPr="00CB0DE0">
        <w:rPr>
          <w:lang w:eastAsia="en-GB"/>
        </w:rPr>
        <w:t xml:space="preserve">inks the Channel class with one or more instances of the </w:t>
      </w:r>
      <w:r w:rsidR="00C02839" w:rsidRPr="00CB0DE0">
        <w:rPr>
          <w:lang w:eastAsia="en-GB"/>
        </w:rPr>
        <w:t>Agent</w:t>
      </w:r>
      <w:r w:rsidRPr="00CB0DE0">
        <w:rPr>
          <w:lang w:eastAsia="en-GB"/>
        </w:rPr>
        <w:t xml:space="preserve"> class (section</w:t>
      </w:r>
      <w:r w:rsidR="00C02839" w:rsidRPr="00CB0DE0">
        <w:rPr>
          <w:lang w:eastAsia="en-GB"/>
        </w:rPr>
        <w:t xml:space="preserve"> </w:t>
      </w:r>
      <w:r w:rsidR="00C02839" w:rsidRPr="00CB0DE0">
        <w:fldChar w:fldCharType="begin"/>
      </w:r>
      <w:r w:rsidR="00C02839" w:rsidRPr="00CB0DE0">
        <w:rPr>
          <w:lang w:eastAsia="en-GB"/>
        </w:rPr>
        <w:instrText xml:space="preserve"> REF _Ref453268039 \r \h </w:instrText>
      </w:r>
      <w:r w:rsidR="008E7980" w:rsidRPr="00CB0DE0">
        <w:instrText xml:space="preserve"> \* MERGEFORMAT </w:instrText>
      </w:r>
      <w:r w:rsidR="00C02839" w:rsidRPr="00CB0DE0">
        <w:fldChar w:fldCharType="separate"/>
      </w:r>
      <w:r w:rsidR="00346598">
        <w:rPr>
          <w:lang w:eastAsia="en-GB"/>
        </w:rPr>
        <w:t>3.15</w:t>
      </w:r>
      <w:r w:rsidR="00C02839" w:rsidRPr="00CB0DE0">
        <w:fldChar w:fldCharType="end"/>
      </w:r>
      <w:r w:rsidRPr="00CB0DE0">
        <w:rPr>
          <w:lang w:eastAsia="en-GB"/>
        </w:rPr>
        <w:t xml:space="preserve">). This property indicates the owner of a specific Channel through which </w:t>
      </w:r>
      <w:r w:rsidRPr="00CB0DE0">
        <w:rPr>
          <w:lang w:eastAsia="en-GB"/>
        </w:rPr>
        <w:lastRenderedPageBreak/>
        <w:t>a Public Service is being delivered.</w:t>
      </w:r>
      <w:r w:rsidR="001836DB" w:rsidRPr="00CB0DE0">
        <w:rPr>
          <w:lang w:eastAsia="en-GB"/>
        </w:rPr>
        <w:t xml:space="preserve"> Note that Public </w:t>
      </w:r>
      <w:r w:rsidR="004C0E33">
        <w:rPr>
          <w:lang w:eastAsia="en-GB"/>
        </w:rPr>
        <w:t>Organization</w:t>
      </w:r>
      <w:r w:rsidR="001836DB" w:rsidRPr="00CB0DE0">
        <w:rPr>
          <w:lang w:eastAsia="en-GB"/>
        </w:rPr>
        <w:t xml:space="preserve"> is a sub class of Agent so that if the owner is the Public </w:t>
      </w:r>
      <w:r w:rsidR="004C0E33">
        <w:rPr>
          <w:lang w:eastAsia="en-GB"/>
        </w:rPr>
        <w:t>Organization</w:t>
      </w:r>
      <w:r w:rsidR="001836DB" w:rsidRPr="00CB0DE0">
        <w:rPr>
          <w:lang w:eastAsia="en-GB"/>
        </w:rPr>
        <w:t xml:space="preserve">, the </w:t>
      </w:r>
      <w:proofErr w:type="spellStart"/>
      <w:r w:rsidR="001836DB" w:rsidRPr="00CB0DE0">
        <w:t>ownedBy</w:t>
      </w:r>
      <w:proofErr w:type="spellEnd"/>
      <w:r w:rsidR="001836DB" w:rsidRPr="00CB0DE0">
        <w:rPr>
          <w:lang w:eastAsia="en-GB"/>
        </w:rPr>
        <w:t xml:space="preserve"> property can link to it. </w:t>
      </w:r>
    </w:p>
    <w:p w14:paraId="3D7683B5" w14:textId="0AAACC28" w:rsidR="003009EF" w:rsidRPr="00CB0DE0" w:rsidRDefault="003009EF" w:rsidP="00FD3360">
      <w:pPr>
        <w:pStyle w:val="Body"/>
        <w:rPr>
          <w:lang w:eastAsia="en-GB"/>
        </w:rPr>
      </w:pPr>
    </w:p>
    <w:tbl>
      <w:tblPr>
        <w:tblStyle w:val="TableGrid"/>
        <w:tblW w:w="0" w:type="auto"/>
        <w:tblLook w:val="04A0" w:firstRow="1" w:lastRow="0" w:firstColumn="1" w:lastColumn="0" w:noHBand="0" w:noVBand="1"/>
      </w:tblPr>
      <w:tblGrid>
        <w:gridCol w:w="2074"/>
        <w:gridCol w:w="2614"/>
        <w:gridCol w:w="2283"/>
        <w:gridCol w:w="1524"/>
      </w:tblGrid>
      <w:tr w:rsidR="003009EF" w:rsidRPr="00CB0DE0" w14:paraId="1F213680"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7B483EC" w14:textId="77777777" w:rsidR="003009EF" w:rsidRPr="00CB0DE0" w:rsidRDefault="003009EF" w:rsidP="002420C5">
            <w:r w:rsidRPr="00CB0DE0">
              <w:t>Property</w:t>
            </w:r>
          </w:p>
        </w:tc>
        <w:tc>
          <w:tcPr>
            <w:tcW w:w="3011" w:type="dxa"/>
          </w:tcPr>
          <w:p w14:paraId="1335EFD8" w14:textId="77777777" w:rsidR="003009EF" w:rsidRPr="00CB0DE0" w:rsidRDefault="003009EF" w:rsidP="002420C5">
            <w:r w:rsidRPr="00CB0DE0">
              <w:t>URI</w:t>
            </w:r>
          </w:p>
        </w:tc>
        <w:tc>
          <w:tcPr>
            <w:tcW w:w="2551" w:type="dxa"/>
          </w:tcPr>
          <w:p w14:paraId="173EF5A8" w14:textId="77777777" w:rsidR="003009EF" w:rsidRPr="00CB0DE0" w:rsidRDefault="003009EF" w:rsidP="002420C5">
            <w:r w:rsidRPr="00CB0DE0">
              <w:t>Range</w:t>
            </w:r>
          </w:p>
        </w:tc>
        <w:tc>
          <w:tcPr>
            <w:tcW w:w="1554" w:type="dxa"/>
          </w:tcPr>
          <w:p w14:paraId="6562ECBF" w14:textId="77777777" w:rsidR="003009EF" w:rsidRPr="00CB0DE0" w:rsidRDefault="003009EF" w:rsidP="002420C5">
            <w:r w:rsidRPr="00CB0DE0">
              <w:t>Cardinality</w:t>
            </w:r>
          </w:p>
        </w:tc>
      </w:tr>
      <w:tr w:rsidR="003009EF" w:rsidRPr="00CB0DE0" w14:paraId="4CB5D6E2" w14:textId="77777777" w:rsidTr="00A26E86">
        <w:tc>
          <w:tcPr>
            <w:tcW w:w="2371" w:type="dxa"/>
          </w:tcPr>
          <w:p w14:paraId="2B19876D" w14:textId="2931871D" w:rsidR="003009EF" w:rsidRPr="00CB0DE0" w:rsidRDefault="00F160F4" w:rsidP="002420C5">
            <w:proofErr w:type="spellStart"/>
            <w:r>
              <w:t>owned</w:t>
            </w:r>
            <w:r w:rsidR="003009EF" w:rsidRPr="00CB0DE0">
              <w:t>By</w:t>
            </w:r>
            <w:proofErr w:type="spellEnd"/>
          </w:p>
        </w:tc>
        <w:tc>
          <w:tcPr>
            <w:tcW w:w="3011" w:type="dxa"/>
          </w:tcPr>
          <w:p w14:paraId="0D6D3D10" w14:textId="77777777" w:rsidR="003009EF" w:rsidRPr="00CB0DE0" w:rsidRDefault="003009EF" w:rsidP="002420C5">
            <w:proofErr w:type="spellStart"/>
            <w:r w:rsidRPr="00CB0DE0">
              <w:t>cv:ownedBy</w:t>
            </w:r>
            <w:proofErr w:type="spellEnd"/>
          </w:p>
        </w:tc>
        <w:tc>
          <w:tcPr>
            <w:tcW w:w="2551" w:type="dxa"/>
          </w:tcPr>
          <w:p w14:paraId="32CC47D6" w14:textId="77777777" w:rsidR="003009EF" w:rsidRPr="00CB0DE0" w:rsidRDefault="003009EF" w:rsidP="002420C5">
            <w:r w:rsidRPr="00CB0DE0">
              <w:t>Public Organisation</w:t>
            </w:r>
          </w:p>
        </w:tc>
        <w:tc>
          <w:tcPr>
            <w:tcW w:w="1554" w:type="dxa"/>
          </w:tcPr>
          <w:p w14:paraId="61EC98FC" w14:textId="77777777" w:rsidR="003009EF" w:rsidRPr="00CB0DE0" w:rsidRDefault="003009EF" w:rsidP="002420C5">
            <w:r w:rsidRPr="00CB0DE0">
              <w:t>0..n</w:t>
            </w:r>
          </w:p>
        </w:tc>
      </w:tr>
    </w:tbl>
    <w:p w14:paraId="14966992" w14:textId="029FD970" w:rsidR="00860245" w:rsidRPr="00CB0DE0" w:rsidRDefault="00860245" w:rsidP="00B32E2D">
      <w:pPr>
        <w:pStyle w:val="Heading3"/>
        <w:rPr>
          <w:lang w:eastAsia="en-GB"/>
        </w:rPr>
      </w:pPr>
      <w:bookmarkStart w:id="251" w:name="_Ref415470565"/>
      <w:bookmarkStart w:id="252" w:name="_Ref453130877"/>
      <w:bookmarkStart w:id="253" w:name="_Toc2329893"/>
      <w:r w:rsidRPr="00CB0DE0">
        <w:rPr>
          <w:lang w:eastAsia="en-GB"/>
        </w:rPr>
        <w:t>Type</w:t>
      </w:r>
      <w:bookmarkEnd w:id="251"/>
      <w:bookmarkEnd w:id="252"/>
      <w:bookmarkEnd w:id="253"/>
    </w:p>
    <w:p w14:paraId="21F6477A" w14:textId="59F95064" w:rsidR="00860245" w:rsidRPr="00CB0DE0" w:rsidRDefault="00860245" w:rsidP="002420C5">
      <w:r w:rsidRPr="00CB0DE0">
        <w:t xml:space="preserve">This property represents the type of Channel as defined in a controlled vocabulary. The recommended controlled vocabularies are listed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46598">
        <w:t>4</w:t>
      </w:r>
      <w:r w:rsidRPr="00CB0DE0">
        <w:fldChar w:fldCharType="end"/>
      </w:r>
      <w:r w:rsidRPr="00CB0DE0">
        <w:t xml:space="preserve">. </w:t>
      </w:r>
    </w:p>
    <w:p w14:paraId="08212BE3" w14:textId="5FF3E925" w:rsidR="003009EF" w:rsidRPr="00CB0DE0" w:rsidRDefault="003009EF" w:rsidP="002420C5">
      <w:pPr>
        <w:rPr>
          <w:lang w:eastAsia="en-GB"/>
        </w:rPr>
      </w:pPr>
    </w:p>
    <w:tbl>
      <w:tblPr>
        <w:tblStyle w:val="TableGrid"/>
        <w:tblW w:w="0" w:type="auto"/>
        <w:tblLook w:val="04A0" w:firstRow="1" w:lastRow="0" w:firstColumn="1" w:lastColumn="0" w:noHBand="0" w:noVBand="1"/>
      </w:tblPr>
      <w:tblGrid>
        <w:gridCol w:w="2126"/>
        <w:gridCol w:w="2604"/>
        <w:gridCol w:w="2235"/>
        <w:gridCol w:w="1530"/>
      </w:tblGrid>
      <w:tr w:rsidR="003009EF" w:rsidRPr="00CB0DE0" w14:paraId="25B3AFE4"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1676CB0" w14:textId="77777777" w:rsidR="003009EF" w:rsidRPr="00CB0DE0" w:rsidRDefault="003009EF" w:rsidP="002420C5">
            <w:r w:rsidRPr="00CB0DE0">
              <w:t>Property</w:t>
            </w:r>
          </w:p>
        </w:tc>
        <w:tc>
          <w:tcPr>
            <w:tcW w:w="3011" w:type="dxa"/>
          </w:tcPr>
          <w:p w14:paraId="47C15F3A" w14:textId="77777777" w:rsidR="003009EF" w:rsidRPr="00CB0DE0" w:rsidRDefault="003009EF" w:rsidP="002420C5">
            <w:r w:rsidRPr="00CB0DE0">
              <w:t>URI</w:t>
            </w:r>
          </w:p>
        </w:tc>
        <w:tc>
          <w:tcPr>
            <w:tcW w:w="2551" w:type="dxa"/>
          </w:tcPr>
          <w:p w14:paraId="606F02E5" w14:textId="77777777" w:rsidR="003009EF" w:rsidRPr="00CB0DE0" w:rsidRDefault="003009EF" w:rsidP="002420C5">
            <w:r w:rsidRPr="00CB0DE0">
              <w:t>Range</w:t>
            </w:r>
          </w:p>
        </w:tc>
        <w:tc>
          <w:tcPr>
            <w:tcW w:w="1554" w:type="dxa"/>
          </w:tcPr>
          <w:p w14:paraId="1DCEE854" w14:textId="77777777" w:rsidR="003009EF" w:rsidRPr="00CB0DE0" w:rsidRDefault="003009EF" w:rsidP="002420C5">
            <w:r w:rsidRPr="00CB0DE0">
              <w:t>Cardinality</w:t>
            </w:r>
          </w:p>
        </w:tc>
      </w:tr>
      <w:tr w:rsidR="003009EF" w:rsidRPr="00CB0DE0" w14:paraId="675AFD1D" w14:textId="77777777" w:rsidTr="00A26E86">
        <w:tc>
          <w:tcPr>
            <w:tcW w:w="2371" w:type="dxa"/>
          </w:tcPr>
          <w:p w14:paraId="011664A8" w14:textId="38D3BE0C" w:rsidR="003009EF" w:rsidRPr="00CB0DE0" w:rsidRDefault="00F160F4" w:rsidP="002420C5">
            <w:r>
              <w:t>t</w:t>
            </w:r>
            <w:r w:rsidR="003009EF" w:rsidRPr="00CB0DE0">
              <w:t>ype</w:t>
            </w:r>
          </w:p>
        </w:tc>
        <w:tc>
          <w:tcPr>
            <w:tcW w:w="3011" w:type="dxa"/>
          </w:tcPr>
          <w:p w14:paraId="53202E23" w14:textId="77777777" w:rsidR="003009EF" w:rsidRPr="00CB0DE0" w:rsidRDefault="003009EF" w:rsidP="002420C5">
            <w:proofErr w:type="spellStart"/>
            <w:r w:rsidRPr="00CB0DE0">
              <w:t>dct:type</w:t>
            </w:r>
            <w:proofErr w:type="spellEnd"/>
          </w:p>
        </w:tc>
        <w:tc>
          <w:tcPr>
            <w:tcW w:w="2551" w:type="dxa"/>
          </w:tcPr>
          <w:p w14:paraId="1496DBE5" w14:textId="77777777" w:rsidR="003009EF" w:rsidRPr="00CB0DE0" w:rsidRDefault="003009EF" w:rsidP="002420C5">
            <w:r w:rsidRPr="00CB0DE0">
              <w:t>Concept</w:t>
            </w:r>
          </w:p>
        </w:tc>
        <w:tc>
          <w:tcPr>
            <w:tcW w:w="1554" w:type="dxa"/>
          </w:tcPr>
          <w:p w14:paraId="7A7EA3B3" w14:textId="77777777" w:rsidR="003009EF" w:rsidRPr="00CB0DE0" w:rsidRDefault="003009EF" w:rsidP="002420C5">
            <w:r w:rsidRPr="00CB0DE0">
              <w:t>0..1</w:t>
            </w:r>
          </w:p>
        </w:tc>
      </w:tr>
    </w:tbl>
    <w:p w14:paraId="4BAFC246" w14:textId="496540E7" w:rsidR="00860245" w:rsidRPr="00CB0DE0" w:rsidRDefault="00860245" w:rsidP="00B32E2D">
      <w:pPr>
        <w:pStyle w:val="Heading3"/>
        <w:rPr>
          <w:lang w:eastAsia="en-GB"/>
        </w:rPr>
      </w:pPr>
      <w:bookmarkStart w:id="254" w:name="_Ref455562005"/>
      <w:bookmarkStart w:id="255" w:name="_Toc2329894"/>
      <w:r w:rsidRPr="00CB0DE0">
        <w:rPr>
          <w:lang w:eastAsia="en-GB"/>
        </w:rPr>
        <w:t>Has Input</w:t>
      </w:r>
      <w:bookmarkEnd w:id="254"/>
      <w:bookmarkEnd w:id="255"/>
    </w:p>
    <w:p w14:paraId="30BCD414" w14:textId="7B05EE51" w:rsidR="00860245" w:rsidRPr="00CB0DE0" w:rsidRDefault="00860245" w:rsidP="00FD3360">
      <w:pPr>
        <w:pStyle w:val="Body"/>
      </w:pPr>
      <w:r w:rsidRPr="00CB0DE0">
        <w:t xml:space="preserve">In </w:t>
      </w:r>
      <w:proofErr w:type="gramStart"/>
      <w:r w:rsidRPr="00CB0DE0">
        <w:t>the majority of</w:t>
      </w:r>
      <w:proofErr w:type="gramEnd"/>
      <w:r w:rsidRPr="00CB0DE0">
        <w:t xml:space="preserve"> cases, the evidence required to use a Public Service will be independent of the channel through which the service is accessed. The Has Input property should normally be used to link a Public Service directly to one or more pieces of Evidence (see section</w:t>
      </w:r>
      <w:r w:rsidR="00B6051B" w:rsidRPr="00CB0DE0">
        <w:t xml:space="preserve"> </w:t>
      </w:r>
      <w:r w:rsidR="00B6051B" w:rsidRPr="00CB0DE0">
        <w:fldChar w:fldCharType="begin"/>
      </w:r>
      <w:r w:rsidR="00B6051B" w:rsidRPr="00CB0DE0">
        <w:instrText xml:space="preserve"> REF _Ref404783202 \r \h </w:instrText>
      </w:r>
      <w:r w:rsidR="008E7980" w:rsidRPr="00CB0DE0">
        <w:instrText xml:space="preserve"> \* MERGEFORMAT </w:instrText>
      </w:r>
      <w:r w:rsidR="00B6051B" w:rsidRPr="00CB0DE0">
        <w:fldChar w:fldCharType="separate"/>
      </w:r>
      <w:r w:rsidR="00346598">
        <w:t>3.9</w:t>
      </w:r>
      <w:r w:rsidR="00B6051B" w:rsidRPr="00CB0DE0">
        <w:fldChar w:fldCharType="end"/>
      </w:r>
      <w:r w:rsidRPr="00CB0DE0">
        <w:t>). However, where the type of Evidence required varies according to the channel used to access the Public Service, then the Has Input property may be used at the Channel level. For example, a digital signature may be required for an online channel, whereas a physical signature may be required for a face to face service provision.</w:t>
      </w:r>
    </w:p>
    <w:p w14:paraId="6DFDA7A4" w14:textId="4DC7709F" w:rsidR="003009EF" w:rsidRPr="00CB0DE0" w:rsidRDefault="003009EF" w:rsidP="00FD3360">
      <w:pPr>
        <w:pStyle w:val="Body"/>
      </w:pPr>
    </w:p>
    <w:tbl>
      <w:tblPr>
        <w:tblStyle w:val="TableGrid"/>
        <w:tblW w:w="0" w:type="auto"/>
        <w:tblLook w:val="04A0" w:firstRow="1" w:lastRow="0" w:firstColumn="1" w:lastColumn="0" w:noHBand="0" w:noVBand="1"/>
      </w:tblPr>
      <w:tblGrid>
        <w:gridCol w:w="2086"/>
        <w:gridCol w:w="2681"/>
        <w:gridCol w:w="2202"/>
        <w:gridCol w:w="1526"/>
      </w:tblGrid>
      <w:tr w:rsidR="003009EF" w:rsidRPr="00CB0DE0" w14:paraId="779A097B"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5C2589B" w14:textId="77777777" w:rsidR="003009EF" w:rsidRPr="00CB0DE0" w:rsidRDefault="003009EF" w:rsidP="002420C5">
            <w:r w:rsidRPr="00CB0DE0">
              <w:t>Property</w:t>
            </w:r>
          </w:p>
        </w:tc>
        <w:tc>
          <w:tcPr>
            <w:tcW w:w="3011" w:type="dxa"/>
          </w:tcPr>
          <w:p w14:paraId="2BCDF4EC" w14:textId="77777777" w:rsidR="003009EF" w:rsidRPr="00CB0DE0" w:rsidRDefault="003009EF" w:rsidP="002420C5">
            <w:r w:rsidRPr="00CB0DE0">
              <w:t>URI</w:t>
            </w:r>
          </w:p>
        </w:tc>
        <w:tc>
          <w:tcPr>
            <w:tcW w:w="2551" w:type="dxa"/>
          </w:tcPr>
          <w:p w14:paraId="1739C792" w14:textId="77777777" w:rsidR="003009EF" w:rsidRPr="00CB0DE0" w:rsidRDefault="003009EF" w:rsidP="002420C5">
            <w:r w:rsidRPr="00CB0DE0">
              <w:t>Range</w:t>
            </w:r>
          </w:p>
        </w:tc>
        <w:tc>
          <w:tcPr>
            <w:tcW w:w="1554" w:type="dxa"/>
          </w:tcPr>
          <w:p w14:paraId="1EA9EA9B" w14:textId="77777777" w:rsidR="003009EF" w:rsidRPr="00CB0DE0" w:rsidRDefault="003009EF" w:rsidP="002420C5">
            <w:r w:rsidRPr="00CB0DE0">
              <w:t>Cardinality</w:t>
            </w:r>
          </w:p>
        </w:tc>
      </w:tr>
      <w:tr w:rsidR="003009EF" w:rsidRPr="00CB0DE0" w14:paraId="56AC8385" w14:textId="77777777" w:rsidTr="00A26E86">
        <w:tc>
          <w:tcPr>
            <w:tcW w:w="2371" w:type="dxa"/>
          </w:tcPr>
          <w:p w14:paraId="7CF67009" w14:textId="1466AB57" w:rsidR="003009EF" w:rsidRPr="00CB0DE0" w:rsidRDefault="00F160F4" w:rsidP="00F160F4">
            <w:proofErr w:type="spellStart"/>
            <w:r>
              <w:t>h</w:t>
            </w:r>
            <w:r w:rsidR="003009EF" w:rsidRPr="00CB0DE0">
              <w:t>asInput</w:t>
            </w:r>
            <w:proofErr w:type="spellEnd"/>
          </w:p>
        </w:tc>
        <w:tc>
          <w:tcPr>
            <w:tcW w:w="3011" w:type="dxa"/>
          </w:tcPr>
          <w:p w14:paraId="15350E32" w14:textId="387C6C5C" w:rsidR="003009EF" w:rsidRPr="00CB0DE0" w:rsidRDefault="003009EF" w:rsidP="002420C5">
            <w:proofErr w:type="spellStart"/>
            <w:r w:rsidRPr="00CB0DE0">
              <w:t>c</w:t>
            </w:r>
            <w:r w:rsidR="00B27811" w:rsidRPr="00CB0DE0">
              <w:t>psv</w:t>
            </w:r>
            <w:r w:rsidRPr="00CB0DE0">
              <w:t>:hasInput</w:t>
            </w:r>
            <w:proofErr w:type="spellEnd"/>
          </w:p>
        </w:tc>
        <w:tc>
          <w:tcPr>
            <w:tcW w:w="2551" w:type="dxa"/>
          </w:tcPr>
          <w:p w14:paraId="2F6E50A2" w14:textId="77777777" w:rsidR="003009EF" w:rsidRPr="00CB0DE0" w:rsidRDefault="003009EF" w:rsidP="002420C5">
            <w:r w:rsidRPr="00CB0DE0">
              <w:t>Evidence</w:t>
            </w:r>
          </w:p>
        </w:tc>
        <w:tc>
          <w:tcPr>
            <w:tcW w:w="1554" w:type="dxa"/>
          </w:tcPr>
          <w:p w14:paraId="361820BB" w14:textId="77777777" w:rsidR="003009EF" w:rsidRPr="00CB0DE0" w:rsidRDefault="003009EF" w:rsidP="002420C5">
            <w:r w:rsidRPr="00CB0DE0">
              <w:t>0..n</w:t>
            </w:r>
          </w:p>
        </w:tc>
      </w:tr>
    </w:tbl>
    <w:p w14:paraId="5BE617DF" w14:textId="4C77C5FF" w:rsidR="00922D68" w:rsidRPr="00CB0DE0" w:rsidRDefault="00922D68" w:rsidP="00B32E2D">
      <w:pPr>
        <w:pStyle w:val="Heading3"/>
        <w:rPr>
          <w:lang w:eastAsia="en-GB"/>
        </w:rPr>
      </w:pPr>
      <w:bookmarkStart w:id="256" w:name="_Ref466650462"/>
      <w:bookmarkStart w:id="257" w:name="_Toc2329895"/>
      <w:r w:rsidRPr="00CB0DE0">
        <w:rPr>
          <w:lang w:eastAsia="en-GB"/>
        </w:rPr>
        <w:t>Opening Hours</w:t>
      </w:r>
      <w:bookmarkEnd w:id="256"/>
      <w:bookmarkEnd w:id="257"/>
    </w:p>
    <w:p w14:paraId="01230225" w14:textId="23A6086F" w:rsidR="00984A1E" w:rsidRPr="00CB0DE0" w:rsidRDefault="00984A1E" w:rsidP="00FD3360">
      <w:pPr>
        <w:pStyle w:val="Body"/>
      </w:pPr>
      <w:r w:rsidRPr="00CB0DE0">
        <w:t xml:space="preserve">This property represents the </w:t>
      </w:r>
      <w:r w:rsidR="00E30E48" w:rsidRPr="00CB0DE0">
        <w:t xml:space="preserve">normal </w:t>
      </w:r>
      <w:r w:rsidRPr="00CB0DE0">
        <w:t xml:space="preserve">opening hours of a channel. The value should follow the flexible format defined for </w:t>
      </w:r>
      <w:proofErr w:type="spellStart"/>
      <w:r w:rsidRPr="00CB0DE0">
        <w:t>schema.org's</w:t>
      </w:r>
      <w:proofErr w:type="spellEnd"/>
      <w:r w:rsidRPr="00CB0DE0">
        <w:t xml:space="preserve"> opening hours property</w:t>
      </w:r>
      <w:r w:rsidRPr="00CB0DE0">
        <w:rPr>
          <w:rStyle w:val="FootnoteReference"/>
        </w:rPr>
        <w:footnoteReference w:id="29"/>
      </w:r>
      <w:r w:rsidRPr="00CB0DE0">
        <w:t xml:space="preserve">. Following that structure, days of the week are represented by two letter codes (Mo, Tu, We, Th, Fr, Sa, Su). Lists should be comma separated (for example: Mo, We, Fr) and periods separated by a hyphen (for example: Mo-Fr). </w:t>
      </w:r>
    </w:p>
    <w:p w14:paraId="37160834" w14:textId="77777777" w:rsidR="00984A1E" w:rsidRPr="00CB0DE0" w:rsidRDefault="00984A1E" w:rsidP="00FD3360">
      <w:pPr>
        <w:pStyle w:val="Body"/>
      </w:pPr>
    </w:p>
    <w:p w14:paraId="5720E0ED" w14:textId="46A4A938" w:rsidR="00860245" w:rsidRPr="00CB0DE0" w:rsidRDefault="00984A1E" w:rsidP="002420C5">
      <w:r w:rsidRPr="00CB0DE0">
        <w:t>If it is appropriate to add opening hours then this follows the day so if a phone service is available 08:00 – 20:00 Monday to Saturday and 08:00 – 18:00 on Sundays that would be encoded as Mo-Sa 08:00-20:00, Su 08:00-18:00.</w:t>
      </w:r>
    </w:p>
    <w:p w14:paraId="1D388391" w14:textId="7F33B823" w:rsidR="003009EF" w:rsidRPr="00CB0DE0" w:rsidRDefault="003009EF" w:rsidP="002420C5"/>
    <w:tbl>
      <w:tblPr>
        <w:tblStyle w:val="TableGrid"/>
        <w:tblW w:w="0" w:type="auto"/>
        <w:tblLook w:val="04A0" w:firstRow="1" w:lastRow="0" w:firstColumn="1" w:lastColumn="0" w:noHBand="0" w:noVBand="1"/>
      </w:tblPr>
      <w:tblGrid>
        <w:gridCol w:w="2122"/>
        <w:gridCol w:w="2833"/>
        <w:gridCol w:w="2024"/>
        <w:gridCol w:w="1516"/>
      </w:tblGrid>
      <w:tr w:rsidR="003009EF" w:rsidRPr="00CB0DE0" w14:paraId="631AF634"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A50BD1B" w14:textId="77777777" w:rsidR="003009EF" w:rsidRPr="00CB0DE0" w:rsidRDefault="003009EF" w:rsidP="002420C5">
            <w:r w:rsidRPr="00CB0DE0">
              <w:t>Property</w:t>
            </w:r>
          </w:p>
        </w:tc>
        <w:tc>
          <w:tcPr>
            <w:tcW w:w="3011" w:type="dxa"/>
          </w:tcPr>
          <w:p w14:paraId="76738F3E" w14:textId="77777777" w:rsidR="003009EF" w:rsidRPr="00CB0DE0" w:rsidRDefault="003009EF" w:rsidP="002420C5">
            <w:r w:rsidRPr="00CB0DE0">
              <w:t>URI</w:t>
            </w:r>
          </w:p>
        </w:tc>
        <w:tc>
          <w:tcPr>
            <w:tcW w:w="2551" w:type="dxa"/>
          </w:tcPr>
          <w:p w14:paraId="4A4B46F1" w14:textId="77777777" w:rsidR="003009EF" w:rsidRPr="00CB0DE0" w:rsidRDefault="003009EF" w:rsidP="002420C5">
            <w:r w:rsidRPr="00CB0DE0">
              <w:t>Range</w:t>
            </w:r>
          </w:p>
        </w:tc>
        <w:tc>
          <w:tcPr>
            <w:tcW w:w="1554" w:type="dxa"/>
          </w:tcPr>
          <w:p w14:paraId="44ED6A7C" w14:textId="77777777" w:rsidR="003009EF" w:rsidRPr="00CB0DE0" w:rsidRDefault="003009EF" w:rsidP="002420C5">
            <w:r w:rsidRPr="00CB0DE0">
              <w:t>Cardinality</w:t>
            </w:r>
          </w:p>
        </w:tc>
      </w:tr>
      <w:tr w:rsidR="003009EF" w:rsidRPr="00CB0DE0" w14:paraId="738972E5" w14:textId="77777777" w:rsidTr="00A26E86">
        <w:tc>
          <w:tcPr>
            <w:tcW w:w="2371" w:type="dxa"/>
          </w:tcPr>
          <w:p w14:paraId="118E2768" w14:textId="36202B0F" w:rsidR="003009EF" w:rsidRPr="00CB0DE0" w:rsidRDefault="00F160F4" w:rsidP="00F160F4">
            <w:proofErr w:type="spellStart"/>
            <w:r>
              <w:t>opening</w:t>
            </w:r>
            <w:r w:rsidR="003009EF" w:rsidRPr="00CB0DE0">
              <w:t>Hours</w:t>
            </w:r>
            <w:proofErr w:type="spellEnd"/>
          </w:p>
        </w:tc>
        <w:tc>
          <w:tcPr>
            <w:tcW w:w="3011" w:type="dxa"/>
          </w:tcPr>
          <w:p w14:paraId="158A6F17" w14:textId="77777777" w:rsidR="003009EF" w:rsidRPr="00CB0DE0" w:rsidRDefault="003009EF" w:rsidP="002420C5">
            <w:proofErr w:type="spellStart"/>
            <w:r w:rsidRPr="00CB0DE0">
              <w:t>schema:openingHours</w:t>
            </w:r>
            <w:proofErr w:type="spellEnd"/>
          </w:p>
        </w:tc>
        <w:tc>
          <w:tcPr>
            <w:tcW w:w="2551" w:type="dxa"/>
          </w:tcPr>
          <w:p w14:paraId="7AD48292" w14:textId="77777777" w:rsidR="003009EF" w:rsidRPr="00CB0DE0" w:rsidRDefault="003009EF" w:rsidP="002420C5">
            <w:r w:rsidRPr="00CB0DE0">
              <w:t>Text</w:t>
            </w:r>
          </w:p>
        </w:tc>
        <w:tc>
          <w:tcPr>
            <w:tcW w:w="1554" w:type="dxa"/>
          </w:tcPr>
          <w:p w14:paraId="45A2043D" w14:textId="77777777" w:rsidR="003009EF" w:rsidRPr="00CB0DE0" w:rsidRDefault="003009EF" w:rsidP="002420C5">
            <w:r w:rsidRPr="00CB0DE0">
              <w:t>0..n</w:t>
            </w:r>
          </w:p>
        </w:tc>
      </w:tr>
    </w:tbl>
    <w:p w14:paraId="5D6ED023" w14:textId="77777777" w:rsidR="003009EF" w:rsidRPr="00CB0DE0" w:rsidRDefault="003009EF" w:rsidP="002420C5"/>
    <w:p w14:paraId="04D19699" w14:textId="22246872" w:rsidR="00E30E48" w:rsidRPr="00CB0DE0" w:rsidRDefault="00E30E48" w:rsidP="00B32E2D">
      <w:pPr>
        <w:pStyle w:val="Heading3"/>
        <w:rPr>
          <w:lang w:eastAsia="en-GB"/>
        </w:rPr>
      </w:pPr>
      <w:bookmarkStart w:id="258" w:name="_Ref456003572"/>
      <w:bookmarkStart w:id="259" w:name="_Ref456003573"/>
      <w:bookmarkStart w:id="260" w:name="_Toc2329896"/>
      <w:r w:rsidRPr="00CB0DE0">
        <w:rPr>
          <w:lang w:eastAsia="en-GB"/>
        </w:rPr>
        <w:t>Availability restriction</w:t>
      </w:r>
      <w:bookmarkEnd w:id="258"/>
      <w:bookmarkEnd w:id="259"/>
      <w:bookmarkEnd w:id="260"/>
    </w:p>
    <w:p w14:paraId="37887B61" w14:textId="4F2BA1A9" w:rsidR="00E30E48" w:rsidRPr="00CB0DE0" w:rsidRDefault="00E30E48" w:rsidP="00FD3360">
      <w:pPr>
        <w:pStyle w:val="Body"/>
        <w:rPr>
          <w:lang w:eastAsia="en-GB"/>
        </w:rPr>
      </w:pPr>
      <w:r w:rsidRPr="00CB0DE0">
        <w:rPr>
          <w:lang w:eastAsia="en-GB"/>
        </w:rPr>
        <w:t xml:space="preserve">This property links a channel to information about when the channel is </w:t>
      </w:r>
      <w:r w:rsidRPr="00CB0DE0">
        <w:rPr>
          <w:i/>
          <w:lang w:eastAsia="en-GB"/>
        </w:rPr>
        <w:t>not</w:t>
      </w:r>
      <w:r w:rsidRPr="00CB0DE0">
        <w:rPr>
          <w:lang w:eastAsia="en-GB"/>
        </w:rPr>
        <w:t xml:space="preserve"> available, overriding the general opening hours information (</w:t>
      </w:r>
      <w:r w:rsidRPr="00CB0DE0">
        <w:rPr>
          <w:lang w:eastAsia="en-GB"/>
        </w:rPr>
        <w:fldChar w:fldCharType="begin"/>
      </w:r>
      <w:r w:rsidRPr="00CB0DE0">
        <w:rPr>
          <w:lang w:eastAsia="en-GB"/>
        </w:rPr>
        <w:instrText xml:space="preserve"> REF _Ref466650462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46598">
        <w:rPr>
          <w:lang w:eastAsia="en-GB"/>
        </w:rPr>
        <w:t>3.12.5</w:t>
      </w:r>
      <w:r w:rsidRPr="00CB0DE0">
        <w:rPr>
          <w:lang w:eastAsia="en-GB"/>
        </w:rPr>
        <w:fldChar w:fldCharType="end"/>
      </w:r>
      <w:r w:rsidRPr="00CB0DE0">
        <w:rPr>
          <w:lang w:eastAsia="en-GB"/>
        </w:rPr>
        <w:t xml:space="preserve">). The details are provided using the Opening Hours Specification class (section </w:t>
      </w:r>
      <w:r w:rsidRPr="00CB0DE0">
        <w:rPr>
          <w:lang w:eastAsia="en-GB"/>
        </w:rPr>
        <w:fldChar w:fldCharType="begin"/>
      </w:r>
      <w:r w:rsidRPr="00CB0DE0">
        <w:rPr>
          <w:lang w:eastAsia="en-GB"/>
        </w:rPr>
        <w:instrText xml:space="preserve"> REF _Ref467858244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46598">
        <w:rPr>
          <w:lang w:eastAsia="en-GB"/>
        </w:rPr>
        <w:t>3.13</w:t>
      </w:r>
      <w:r w:rsidRPr="00CB0DE0">
        <w:rPr>
          <w:lang w:eastAsia="en-GB"/>
        </w:rPr>
        <w:fldChar w:fldCharType="end"/>
      </w:r>
      <w:r w:rsidRPr="00CB0DE0">
        <w:rPr>
          <w:lang w:eastAsia="en-GB"/>
        </w:rPr>
        <w:t>).</w:t>
      </w:r>
    </w:p>
    <w:p w14:paraId="30662B0B" w14:textId="396AB16E" w:rsidR="003009EF" w:rsidRPr="00CB0DE0" w:rsidRDefault="003009EF" w:rsidP="00FD3360">
      <w:pPr>
        <w:pStyle w:val="Body"/>
        <w:rPr>
          <w:lang w:eastAsia="en-GB"/>
        </w:rPr>
      </w:pPr>
    </w:p>
    <w:tbl>
      <w:tblPr>
        <w:tblStyle w:val="TableGrid"/>
        <w:tblW w:w="0" w:type="auto"/>
        <w:tblLook w:val="04A0" w:firstRow="1" w:lastRow="0" w:firstColumn="1" w:lastColumn="0" w:noHBand="0" w:noVBand="1"/>
      </w:tblPr>
      <w:tblGrid>
        <w:gridCol w:w="2364"/>
        <w:gridCol w:w="2732"/>
        <w:gridCol w:w="1915"/>
        <w:gridCol w:w="1484"/>
      </w:tblGrid>
      <w:tr w:rsidR="003009EF" w:rsidRPr="00CB0DE0" w14:paraId="0D21A64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AA3BEF3" w14:textId="77777777" w:rsidR="003009EF" w:rsidRPr="00CB0DE0" w:rsidRDefault="003009EF" w:rsidP="002420C5">
            <w:r w:rsidRPr="00CB0DE0">
              <w:t>Property</w:t>
            </w:r>
          </w:p>
        </w:tc>
        <w:tc>
          <w:tcPr>
            <w:tcW w:w="3011" w:type="dxa"/>
          </w:tcPr>
          <w:p w14:paraId="56E14D1D" w14:textId="77777777" w:rsidR="003009EF" w:rsidRPr="00CB0DE0" w:rsidRDefault="003009EF" w:rsidP="002420C5">
            <w:r w:rsidRPr="00CB0DE0">
              <w:t>URI</w:t>
            </w:r>
          </w:p>
        </w:tc>
        <w:tc>
          <w:tcPr>
            <w:tcW w:w="2551" w:type="dxa"/>
          </w:tcPr>
          <w:p w14:paraId="1C582D66" w14:textId="77777777" w:rsidR="003009EF" w:rsidRPr="00CB0DE0" w:rsidRDefault="003009EF" w:rsidP="002420C5">
            <w:r w:rsidRPr="00CB0DE0">
              <w:t>Range</w:t>
            </w:r>
          </w:p>
        </w:tc>
        <w:tc>
          <w:tcPr>
            <w:tcW w:w="1554" w:type="dxa"/>
          </w:tcPr>
          <w:p w14:paraId="7DD2700D" w14:textId="77777777" w:rsidR="003009EF" w:rsidRPr="00CB0DE0" w:rsidRDefault="003009EF" w:rsidP="002420C5">
            <w:r w:rsidRPr="00CB0DE0">
              <w:t>Cardinality</w:t>
            </w:r>
          </w:p>
        </w:tc>
      </w:tr>
      <w:tr w:rsidR="003009EF" w:rsidRPr="00CB0DE0" w14:paraId="7F81E2AC" w14:textId="77777777" w:rsidTr="00A26E86">
        <w:tc>
          <w:tcPr>
            <w:tcW w:w="2371" w:type="dxa"/>
          </w:tcPr>
          <w:p w14:paraId="1938988E" w14:textId="3A8E70DA" w:rsidR="003009EF" w:rsidRPr="00CB0DE0" w:rsidRDefault="00F160F4" w:rsidP="00F160F4">
            <w:proofErr w:type="spellStart"/>
            <w:r>
              <w:t>a</w:t>
            </w:r>
            <w:r w:rsidR="003009EF" w:rsidRPr="00CB0DE0">
              <w:t>vailabilityRestriction</w:t>
            </w:r>
            <w:proofErr w:type="spellEnd"/>
          </w:p>
        </w:tc>
        <w:tc>
          <w:tcPr>
            <w:tcW w:w="3011" w:type="dxa"/>
          </w:tcPr>
          <w:p w14:paraId="2B4147AB" w14:textId="77777777" w:rsidR="003009EF" w:rsidRPr="00CB0DE0" w:rsidRDefault="003009EF" w:rsidP="002420C5">
            <w:proofErr w:type="spellStart"/>
            <w:r w:rsidRPr="00CB0DE0">
              <w:t>schema:hoursAvailable</w:t>
            </w:r>
            <w:proofErr w:type="spellEnd"/>
          </w:p>
        </w:tc>
        <w:tc>
          <w:tcPr>
            <w:tcW w:w="2551" w:type="dxa"/>
          </w:tcPr>
          <w:p w14:paraId="02673AEC" w14:textId="77777777" w:rsidR="003009EF" w:rsidRPr="00CB0DE0" w:rsidRDefault="003009EF" w:rsidP="002420C5">
            <w:r w:rsidRPr="00CB0DE0">
              <w:t>Opening Hours Specification</w:t>
            </w:r>
          </w:p>
        </w:tc>
        <w:tc>
          <w:tcPr>
            <w:tcW w:w="1554" w:type="dxa"/>
          </w:tcPr>
          <w:p w14:paraId="4D4C345E" w14:textId="77777777" w:rsidR="003009EF" w:rsidRPr="00CB0DE0" w:rsidRDefault="003009EF" w:rsidP="002420C5">
            <w:r w:rsidRPr="00CB0DE0">
              <w:t>0..1</w:t>
            </w:r>
          </w:p>
        </w:tc>
      </w:tr>
    </w:tbl>
    <w:p w14:paraId="596CAE61" w14:textId="77777777" w:rsidR="003009EF" w:rsidRPr="00CB0DE0" w:rsidRDefault="003009EF" w:rsidP="00FD3360">
      <w:pPr>
        <w:pStyle w:val="Body"/>
        <w:rPr>
          <w:lang w:eastAsia="en-GB"/>
        </w:rPr>
      </w:pPr>
    </w:p>
    <w:p w14:paraId="6985084A" w14:textId="332EA9BA" w:rsidR="00E30E48" w:rsidRPr="00CB0DE0" w:rsidRDefault="00B30091" w:rsidP="002420C5">
      <w:pPr>
        <w:pStyle w:val="Heading2"/>
        <w:rPr>
          <w:lang w:val="en-GB"/>
        </w:rPr>
      </w:pPr>
      <w:bookmarkStart w:id="261" w:name="_Ref467839075"/>
      <w:bookmarkStart w:id="262" w:name="_Ref467858244"/>
      <w:bookmarkStart w:id="263" w:name="_Toc2329897"/>
      <w:r w:rsidRPr="00CB0DE0">
        <w:rPr>
          <w:lang w:val="en-GB"/>
        </w:rPr>
        <w:t xml:space="preserve">The </w:t>
      </w:r>
      <w:r w:rsidR="00E30E48" w:rsidRPr="00CB0DE0">
        <w:rPr>
          <w:lang w:val="en-GB"/>
        </w:rPr>
        <w:t>Opening Hours</w:t>
      </w:r>
      <w:bookmarkEnd w:id="261"/>
      <w:r w:rsidR="00E30E48" w:rsidRPr="00CB0DE0">
        <w:rPr>
          <w:lang w:val="en-GB"/>
        </w:rPr>
        <w:t xml:space="preserve"> Specification</w:t>
      </w:r>
      <w:bookmarkEnd w:id="262"/>
      <w:r w:rsidRPr="00CB0DE0">
        <w:rPr>
          <w:lang w:val="en-GB"/>
        </w:rPr>
        <w:t xml:space="preserve"> Class</w:t>
      </w:r>
      <w:bookmarkEnd w:id="263"/>
    </w:p>
    <w:p w14:paraId="0937BE7C" w14:textId="2283DD2B" w:rsidR="00E30E48" w:rsidRPr="00CB0DE0" w:rsidRDefault="00E30E48" w:rsidP="00FD3360">
      <w:pPr>
        <w:pStyle w:val="Body"/>
        <w:rPr>
          <w:lang w:eastAsia="zh-CN"/>
        </w:rPr>
      </w:pPr>
      <w:r w:rsidRPr="00CB0DE0">
        <w:rPr>
          <w:lang w:eastAsia="zh-CN"/>
        </w:rPr>
        <w:t xml:space="preserve">The CPSV-AP makes use of </w:t>
      </w:r>
      <w:proofErr w:type="spellStart"/>
      <w:r w:rsidRPr="00CB0DE0">
        <w:rPr>
          <w:lang w:eastAsia="zh-CN"/>
        </w:rPr>
        <w:t>schema.org’s</w:t>
      </w:r>
      <w:proofErr w:type="spellEnd"/>
      <w:r w:rsidRPr="00CB0DE0">
        <w:rPr>
          <w:lang w:eastAsia="zh-CN"/>
        </w:rPr>
        <w:t xml:space="preserve"> </w:t>
      </w:r>
      <w:proofErr w:type="spellStart"/>
      <w:r w:rsidRPr="00CB0DE0">
        <w:t>openingHours</w:t>
      </w:r>
      <w:proofErr w:type="spellEnd"/>
      <w:r w:rsidRPr="00CB0DE0">
        <w:rPr>
          <w:lang w:eastAsia="zh-CN"/>
        </w:rPr>
        <w:t xml:space="preserve"> property (section </w:t>
      </w:r>
      <w:r w:rsidRPr="00CB0DE0">
        <w:rPr>
          <w:lang w:eastAsia="zh-CN"/>
        </w:rPr>
        <w:fldChar w:fldCharType="begin"/>
      </w:r>
      <w:r w:rsidRPr="00CB0DE0">
        <w:rPr>
          <w:lang w:eastAsia="zh-CN"/>
        </w:rPr>
        <w:instrText xml:space="preserve"> REF _Ref466650462 \r \h </w:instrText>
      </w:r>
      <w:r w:rsidR="008E7980" w:rsidRPr="00CB0DE0">
        <w:rPr>
          <w:lang w:eastAsia="zh-CN"/>
        </w:rPr>
        <w:instrText xml:space="preserve"> \* MERGEFORMAT </w:instrText>
      </w:r>
      <w:r w:rsidRPr="00CB0DE0">
        <w:rPr>
          <w:lang w:eastAsia="zh-CN"/>
        </w:rPr>
      </w:r>
      <w:r w:rsidRPr="00CB0DE0">
        <w:rPr>
          <w:lang w:eastAsia="zh-CN"/>
        </w:rPr>
        <w:fldChar w:fldCharType="separate"/>
      </w:r>
      <w:r w:rsidR="00346598">
        <w:rPr>
          <w:lang w:eastAsia="zh-CN"/>
        </w:rPr>
        <w:t>3.12.5</w:t>
      </w:r>
      <w:r w:rsidRPr="00CB0DE0">
        <w:rPr>
          <w:lang w:eastAsia="zh-CN"/>
        </w:rPr>
        <w:fldChar w:fldCharType="end"/>
      </w:r>
      <w:r w:rsidRPr="00CB0DE0">
        <w:rPr>
          <w:lang w:eastAsia="zh-CN"/>
        </w:rPr>
        <w:t>) to provide details of regular operations. The Opening Hours Specification</w:t>
      </w:r>
      <w:r w:rsidRPr="00CB0DE0">
        <w:rPr>
          <w:rStyle w:val="FootnoteReference"/>
          <w:lang w:eastAsia="zh-CN"/>
        </w:rPr>
        <w:footnoteReference w:id="30"/>
      </w:r>
      <w:r w:rsidRPr="00CB0DE0">
        <w:rPr>
          <w:lang w:eastAsia="zh-CN"/>
        </w:rPr>
        <w:t xml:space="preserve"> class can be used to provide details of exceptional circumstances, such as being closed on public holidays</w:t>
      </w:r>
      <w:r w:rsidR="00813B0C" w:rsidRPr="00CB0DE0">
        <w:rPr>
          <w:lang w:eastAsia="zh-CN"/>
        </w:rPr>
        <w:t>, which is encoded (in Turtle)</w:t>
      </w:r>
      <w:r w:rsidRPr="00CB0DE0">
        <w:rPr>
          <w:lang w:eastAsia="zh-CN"/>
        </w:rPr>
        <w:t>, thus:</w:t>
      </w:r>
    </w:p>
    <w:p w14:paraId="3A935B69" w14:textId="77777777" w:rsidR="00E30E48" w:rsidRPr="00CB0DE0" w:rsidRDefault="00E30E48" w:rsidP="002420C5">
      <w:proofErr w:type="spellStart"/>
      <w:proofErr w:type="gramStart"/>
      <w:r w:rsidRPr="00CB0DE0">
        <w:t>ex:PublicHolidayClosed</w:t>
      </w:r>
      <w:proofErr w:type="spellEnd"/>
      <w:proofErr w:type="gramEnd"/>
      <w:r w:rsidRPr="00CB0DE0">
        <w:t xml:space="preserve"> a </w:t>
      </w:r>
      <w:proofErr w:type="spellStart"/>
      <w:r w:rsidRPr="00CB0DE0">
        <w:t>schema:OpeningHoursSpecification</w:t>
      </w:r>
      <w:proofErr w:type="spellEnd"/>
      <w:r w:rsidRPr="00CB0DE0">
        <w:t>;</w:t>
      </w:r>
    </w:p>
    <w:p w14:paraId="4226A61C" w14:textId="77777777" w:rsidR="00E30E48" w:rsidRPr="00197415" w:rsidRDefault="00E30E48" w:rsidP="002420C5">
      <w:pPr>
        <w:rPr>
          <w:lang w:val="nl-NL"/>
        </w:rPr>
      </w:pPr>
      <w:r w:rsidRPr="00CB0DE0">
        <w:t xml:space="preserve"> </w:t>
      </w:r>
      <w:r w:rsidRPr="00197415">
        <w:rPr>
          <w:lang w:val="nl-NL"/>
        </w:rPr>
        <w:t>schema:dayOfWeek &lt;http://schema.org/PublicHoliday&gt;.</w:t>
      </w:r>
    </w:p>
    <w:p w14:paraId="203203F6" w14:textId="77777777" w:rsidR="00B30091" w:rsidRPr="00197415" w:rsidRDefault="00B30091" w:rsidP="002420C5">
      <w:pPr>
        <w:rPr>
          <w:lang w:val="nl-NL"/>
        </w:rPr>
      </w:pPr>
    </w:p>
    <w:p w14:paraId="4F000790" w14:textId="7361E9B1" w:rsidR="00E30E48" w:rsidRPr="00CB0DE0" w:rsidRDefault="00E30E48" w:rsidP="002420C5">
      <w:r w:rsidRPr="00CB0DE0">
        <w:t xml:space="preserve">Note that the property </w:t>
      </w:r>
      <w:proofErr w:type="spellStart"/>
      <w:proofErr w:type="gramStart"/>
      <w:r w:rsidRPr="00CB0DE0">
        <w:t>schema:opens</w:t>
      </w:r>
      <w:proofErr w:type="spellEnd"/>
      <w:proofErr w:type="gramEnd"/>
      <w:r w:rsidRPr="00CB0DE0">
        <w:t xml:space="preserve"> is not used, therefore the contact point is closed. More specific closures can be indicated by including the </w:t>
      </w:r>
      <w:proofErr w:type="spellStart"/>
      <w:proofErr w:type="gramStart"/>
      <w:r w:rsidRPr="00CB0DE0">
        <w:t>schema:validFrom</w:t>
      </w:r>
      <w:proofErr w:type="spellEnd"/>
      <w:proofErr w:type="gramEnd"/>
      <w:r w:rsidRPr="00CB0DE0">
        <w:t xml:space="preserve"> and </w:t>
      </w:r>
      <w:proofErr w:type="spellStart"/>
      <w:r w:rsidRPr="00CB0DE0">
        <w:t>schema:validThrough</w:t>
      </w:r>
      <w:proofErr w:type="spellEnd"/>
      <w:r w:rsidRPr="00CB0DE0">
        <w:t xml:space="preserve"> properties, for example:</w:t>
      </w:r>
    </w:p>
    <w:p w14:paraId="65972B38" w14:textId="77777777" w:rsidR="00B30091" w:rsidRPr="00CB0DE0" w:rsidRDefault="00B30091" w:rsidP="002420C5"/>
    <w:p w14:paraId="4F2F02F7" w14:textId="77777777" w:rsidR="00E30E48" w:rsidRPr="00CB0DE0" w:rsidRDefault="00E30E48" w:rsidP="002420C5">
      <w:proofErr w:type="spellStart"/>
      <w:proofErr w:type="gramStart"/>
      <w:r w:rsidRPr="00CB0DE0">
        <w:t>ex:ChristmasClosed</w:t>
      </w:r>
      <w:proofErr w:type="spellEnd"/>
      <w:proofErr w:type="gramEnd"/>
      <w:r w:rsidRPr="00CB0DE0">
        <w:t xml:space="preserve"> a </w:t>
      </w:r>
      <w:proofErr w:type="spellStart"/>
      <w:r w:rsidRPr="00CB0DE0">
        <w:t>schema:OpeningHoursSpecification</w:t>
      </w:r>
      <w:proofErr w:type="spellEnd"/>
      <w:r w:rsidRPr="00CB0DE0">
        <w:t>;</w:t>
      </w:r>
    </w:p>
    <w:p w14:paraId="5991ADE6" w14:textId="77777777" w:rsidR="00E30E48" w:rsidRPr="00CB0DE0" w:rsidRDefault="00E30E48" w:rsidP="002420C5">
      <w:r w:rsidRPr="00CB0DE0">
        <w:t xml:space="preserve"> </w:t>
      </w:r>
      <w:proofErr w:type="spellStart"/>
      <w:proofErr w:type="gramStart"/>
      <w:r w:rsidRPr="00CB0DE0">
        <w:t>schema:validFrom</w:t>
      </w:r>
      <w:proofErr w:type="spellEnd"/>
      <w:proofErr w:type="gramEnd"/>
      <w:r w:rsidRPr="00CB0DE0">
        <w:t xml:space="preserve"> “2016-12-24T012:00Z”;</w:t>
      </w:r>
    </w:p>
    <w:p w14:paraId="44C9272C" w14:textId="77777777" w:rsidR="00E30E48" w:rsidRPr="00CB0DE0" w:rsidRDefault="00E30E48" w:rsidP="002420C5">
      <w:r w:rsidRPr="00CB0DE0">
        <w:t xml:space="preserve"> </w:t>
      </w:r>
      <w:proofErr w:type="spellStart"/>
      <w:proofErr w:type="gramStart"/>
      <w:r w:rsidRPr="00CB0DE0">
        <w:t>schema:validThrough</w:t>
      </w:r>
      <w:proofErr w:type="spellEnd"/>
      <w:proofErr w:type="gramEnd"/>
      <w:r w:rsidRPr="00CB0DE0">
        <w:t xml:space="preserve"> “2017-01-02T09:00Z”.</w:t>
      </w:r>
    </w:p>
    <w:p w14:paraId="7504A48B" w14:textId="0AC3C9FE" w:rsidR="00D05CC7" w:rsidRPr="00CB0DE0" w:rsidRDefault="00D05CC7" w:rsidP="002420C5"/>
    <w:tbl>
      <w:tblPr>
        <w:tblStyle w:val="TableGrid"/>
        <w:tblW w:w="0" w:type="auto"/>
        <w:tblLook w:val="04A0" w:firstRow="1" w:lastRow="0" w:firstColumn="1" w:lastColumn="0" w:noHBand="0" w:noVBand="1"/>
      </w:tblPr>
      <w:tblGrid>
        <w:gridCol w:w="2075"/>
        <w:gridCol w:w="2577"/>
        <w:gridCol w:w="3843"/>
      </w:tblGrid>
      <w:tr w:rsidR="00D05CC7" w:rsidRPr="00CB0DE0" w14:paraId="5C384DFF"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66F0644F" w14:textId="77777777" w:rsidR="00D05CC7" w:rsidRPr="00CB0DE0" w:rsidRDefault="00D05CC7" w:rsidP="002420C5">
            <w:r w:rsidRPr="00CB0DE0">
              <w:t>Class name</w:t>
            </w:r>
          </w:p>
        </w:tc>
        <w:tc>
          <w:tcPr>
            <w:tcW w:w="2694" w:type="dxa"/>
          </w:tcPr>
          <w:p w14:paraId="2F451FBD" w14:textId="77777777" w:rsidR="00D05CC7" w:rsidRPr="00CB0DE0" w:rsidRDefault="00D05CC7" w:rsidP="002420C5">
            <w:r w:rsidRPr="00CB0DE0">
              <w:t>Mandatory/Optional</w:t>
            </w:r>
          </w:p>
        </w:tc>
        <w:tc>
          <w:tcPr>
            <w:tcW w:w="3963" w:type="dxa"/>
          </w:tcPr>
          <w:p w14:paraId="09DF7280" w14:textId="77777777" w:rsidR="00D05CC7" w:rsidRPr="00CB0DE0" w:rsidRDefault="00D05CC7" w:rsidP="002420C5">
            <w:r w:rsidRPr="00CB0DE0">
              <w:t>URI</w:t>
            </w:r>
          </w:p>
        </w:tc>
      </w:tr>
      <w:tr w:rsidR="00D05CC7" w:rsidRPr="00CB0DE0" w14:paraId="6744A823" w14:textId="77777777" w:rsidTr="00A26E86">
        <w:tc>
          <w:tcPr>
            <w:tcW w:w="2830" w:type="dxa"/>
          </w:tcPr>
          <w:p w14:paraId="600C2C91" w14:textId="1E1DCBFD" w:rsidR="00D05CC7" w:rsidRPr="00CB0DE0" w:rsidRDefault="00F160F4" w:rsidP="002420C5">
            <w:proofErr w:type="spellStart"/>
            <w:r>
              <w:t>opening</w:t>
            </w:r>
            <w:r w:rsidR="00D05CC7" w:rsidRPr="00CB0DE0">
              <w:t>Hours</w:t>
            </w:r>
            <w:proofErr w:type="spellEnd"/>
          </w:p>
        </w:tc>
        <w:tc>
          <w:tcPr>
            <w:tcW w:w="2694" w:type="dxa"/>
          </w:tcPr>
          <w:p w14:paraId="4E16AAD0" w14:textId="77777777" w:rsidR="00D05CC7" w:rsidRPr="00CB0DE0" w:rsidRDefault="00D05CC7" w:rsidP="002420C5">
            <w:r w:rsidRPr="00CB0DE0">
              <w:t>Optional</w:t>
            </w:r>
          </w:p>
        </w:tc>
        <w:tc>
          <w:tcPr>
            <w:tcW w:w="3963" w:type="dxa"/>
          </w:tcPr>
          <w:p w14:paraId="56A3DC3B" w14:textId="77777777" w:rsidR="00D05CC7" w:rsidRPr="00CB0DE0" w:rsidRDefault="00D05CC7" w:rsidP="002420C5">
            <w:proofErr w:type="spellStart"/>
            <w:r w:rsidRPr="00CB0DE0">
              <w:t>schema:OpeningHoursSpecification</w:t>
            </w:r>
            <w:proofErr w:type="spellEnd"/>
          </w:p>
        </w:tc>
      </w:tr>
    </w:tbl>
    <w:p w14:paraId="0E9B6DC0" w14:textId="463BEBAE" w:rsidR="00860245" w:rsidRPr="00CB0DE0" w:rsidRDefault="00860245" w:rsidP="002420C5"/>
    <w:p w14:paraId="7BCE12E6" w14:textId="77777777" w:rsidR="00860245" w:rsidRPr="00CB0DE0" w:rsidRDefault="00860245" w:rsidP="002420C5">
      <w:pPr>
        <w:pStyle w:val="Heading2"/>
        <w:rPr>
          <w:lang w:val="en-GB"/>
        </w:rPr>
      </w:pPr>
      <w:bookmarkStart w:id="264" w:name="_Ref453232156"/>
      <w:bookmarkStart w:id="265" w:name="_Toc2329898"/>
      <w:r w:rsidRPr="00CB0DE0">
        <w:rPr>
          <w:lang w:val="en-GB"/>
        </w:rPr>
        <w:t>The Rule Class</w:t>
      </w:r>
      <w:bookmarkEnd w:id="264"/>
      <w:bookmarkEnd w:id="265"/>
    </w:p>
    <w:p w14:paraId="2BB7EB94" w14:textId="77777777" w:rsidR="00860245" w:rsidRPr="00CB0DE0" w:rsidRDefault="00860245" w:rsidP="00FD3360">
      <w:pPr>
        <w:pStyle w:val="Body"/>
      </w:pPr>
      <w:r w:rsidRPr="00CB0DE0">
        <w:t xml:space="preserve">The Rule class represents a document that sets out the specific rules, guidelines or procedures that the Public Service follows. It includes the terms of service, licence, and authentication requirements of the Public Service. </w:t>
      </w:r>
    </w:p>
    <w:p w14:paraId="49D56781" w14:textId="77777777" w:rsidR="00860245" w:rsidRPr="00CB0DE0" w:rsidRDefault="00860245" w:rsidP="00FD3360">
      <w:pPr>
        <w:pStyle w:val="Body"/>
      </w:pPr>
    </w:p>
    <w:p w14:paraId="1AF0986E" w14:textId="77777777" w:rsidR="00860245" w:rsidRPr="00CB0DE0" w:rsidRDefault="00860245" w:rsidP="00FD3360">
      <w:pPr>
        <w:pStyle w:val="Body"/>
      </w:pPr>
      <w:r w:rsidRPr="00CB0DE0">
        <w:t>Instances of the Rule class are FRBR Expressions, that is, a concrete expression such as a document, of the more abstract concept of the rules themselves. The CPSV-AP does not envisage instances of the Rule class as machine-readable business rules.</w:t>
      </w:r>
    </w:p>
    <w:p w14:paraId="1B148243" w14:textId="77777777" w:rsidR="00860245" w:rsidRPr="00CB0DE0" w:rsidRDefault="00860245" w:rsidP="00FD3360">
      <w:pPr>
        <w:pStyle w:val="Body"/>
      </w:pPr>
    </w:p>
    <w:p w14:paraId="7CD6170F" w14:textId="77777777" w:rsidR="00860245" w:rsidRPr="00CB0DE0" w:rsidRDefault="00860245" w:rsidP="00FD3360">
      <w:pPr>
        <w:pStyle w:val="Body"/>
      </w:pPr>
      <w:r w:rsidRPr="00CB0DE0">
        <w:t>Detailed modelling of the rules related to Public Services is out of scope of the CPSV-AP.</w:t>
      </w:r>
    </w:p>
    <w:p w14:paraId="1216D21B" w14:textId="360F7A1A" w:rsidR="00D05CC7" w:rsidRPr="00CB0DE0" w:rsidRDefault="00D05CC7" w:rsidP="00FD3360">
      <w:pPr>
        <w:pStyle w:val="Body"/>
      </w:pPr>
    </w:p>
    <w:tbl>
      <w:tblPr>
        <w:tblStyle w:val="TableGrid"/>
        <w:tblW w:w="0" w:type="auto"/>
        <w:tblLook w:val="04A0" w:firstRow="1" w:lastRow="0" w:firstColumn="1" w:lastColumn="0" w:noHBand="0" w:noVBand="1"/>
      </w:tblPr>
      <w:tblGrid>
        <w:gridCol w:w="2430"/>
        <w:gridCol w:w="2656"/>
        <w:gridCol w:w="3409"/>
      </w:tblGrid>
      <w:tr w:rsidR="00D05CC7" w:rsidRPr="00CB0DE0" w14:paraId="72835E0D"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1D27C278" w14:textId="77777777" w:rsidR="00D05CC7" w:rsidRPr="00CB0DE0" w:rsidRDefault="00D05CC7" w:rsidP="002420C5">
            <w:r w:rsidRPr="00CB0DE0">
              <w:t>Class name</w:t>
            </w:r>
          </w:p>
        </w:tc>
        <w:tc>
          <w:tcPr>
            <w:tcW w:w="2694" w:type="dxa"/>
          </w:tcPr>
          <w:p w14:paraId="195C4731" w14:textId="77777777" w:rsidR="00D05CC7" w:rsidRPr="00CB0DE0" w:rsidRDefault="00D05CC7" w:rsidP="002420C5">
            <w:r w:rsidRPr="00CB0DE0">
              <w:t>Mandatory/Optional</w:t>
            </w:r>
          </w:p>
        </w:tc>
        <w:tc>
          <w:tcPr>
            <w:tcW w:w="3963" w:type="dxa"/>
          </w:tcPr>
          <w:p w14:paraId="0423F53A" w14:textId="77777777" w:rsidR="00D05CC7" w:rsidRPr="00CB0DE0" w:rsidRDefault="00D05CC7" w:rsidP="002420C5">
            <w:r w:rsidRPr="00CB0DE0">
              <w:t>URI</w:t>
            </w:r>
          </w:p>
        </w:tc>
      </w:tr>
      <w:tr w:rsidR="00D05CC7" w:rsidRPr="00CB0DE0" w14:paraId="3D3FC6A4" w14:textId="77777777" w:rsidTr="00A26E86">
        <w:tc>
          <w:tcPr>
            <w:tcW w:w="2830" w:type="dxa"/>
          </w:tcPr>
          <w:p w14:paraId="5A273866" w14:textId="77777777" w:rsidR="00D05CC7" w:rsidRPr="00CB0DE0" w:rsidRDefault="00D05CC7" w:rsidP="002420C5">
            <w:r w:rsidRPr="00CB0DE0">
              <w:t>Rule</w:t>
            </w:r>
          </w:p>
        </w:tc>
        <w:tc>
          <w:tcPr>
            <w:tcW w:w="2694" w:type="dxa"/>
          </w:tcPr>
          <w:p w14:paraId="2DAB95A5" w14:textId="77777777" w:rsidR="00D05CC7" w:rsidRPr="00CB0DE0" w:rsidRDefault="00D05CC7" w:rsidP="002420C5">
            <w:r w:rsidRPr="00CB0DE0">
              <w:t>Optional</w:t>
            </w:r>
          </w:p>
        </w:tc>
        <w:tc>
          <w:tcPr>
            <w:tcW w:w="3963" w:type="dxa"/>
          </w:tcPr>
          <w:p w14:paraId="2A98A6B2" w14:textId="77777777" w:rsidR="00D05CC7" w:rsidRPr="00CB0DE0" w:rsidRDefault="00D05CC7" w:rsidP="002420C5">
            <w:proofErr w:type="spellStart"/>
            <w:r w:rsidRPr="00CB0DE0">
              <w:t>cpsv:Rule</w:t>
            </w:r>
            <w:proofErr w:type="spellEnd"/>
          </w:p>
        </w:tc>
      </w:tr>
    </w:tbl>
    <w:p w14:paraId="07B7ED19" w14:textId="77777777" w:rsidR="00D05CC7" w:rsidRPr="00CB0DE0" w:rsidRDefault="00D05CC7" w:rsidP="00FD3360">
      <w:pPr>
        <w:pStyle w:val="Body"/>
      </w:pPr>
    </w:p>
    <w:p w14:paraId="3C3F88AB" w14:textId="0DC16EB8" w:rsidR="00860245" w:rsidRPr="00CB0DE0" w:rsidRDefault="00860245" w:rsidP="00B32E2D">
      <w:pPr>
        <w:pStyle w:val="Heading3"/>
        <w:numPr>
          <w:ilvl w:val="2"/>
          <w:numId w:val="30"/>
        </w:numPr>
      </w:pPr>
      <w:bookmarkStart w:id="266" w:name="_Toc2329899"/>
      <w:r w:rsidRPr="00CB0DE0">
        <w:t>Identifier</w:t>
      </w:r>
      <w:bookmarkEnd w:id="266"/>
    </w:p>
    <w:p w14:paraId="6C6AE973" w14:textId="77777777" w:rsidR="00860245" w:rsidRPr="00CB0DE0" w:rsidRDefault="00860245" w:rsidP="00FD3360">
      <w:pPr>
        <w:pStyle w:val="Bodywithskip"/>
      </w:pPr>
      <w:r w:rsidRPr="00CB0DE0">
        <w:t>This property represents an Identifier for the Rule.</w:t>
      </w:r>
    </w:p>
    <w:p w14:paraId="20E3328D" w14:textId="026ED3AE" w:rsidR="003009EF" w:rsidRPr="00CB0DE0" w:rsidRDefault="003009EF"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621B0F45"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2A63755" w14:textId="77777777" w:rsidR="003009EF" w:rsidRPr="00CB0DE0" w:rsidRDefault="003009EF" w:rsidP="002420C5">
            <w:r w:rsidRPr="00CB0DE0">
              <w:t>Property</w:t>
            </w:r>
          </w:p>
        </w:tc>
        <w:tc>
          <w:tcPr>
            <w:tcW w:w="3011" w:type="dxa"/>
          </w:tcPr>
          <w:p w14:paraId="5DA57E29" w14:textId="77777777" w:rsidR="003009EF" w:rsidRPr="00CB0DE0" w:rsidRDefault="003009EF" w:rsidP="002420C5">
            <w:r w:rsidRPr="00CB0DE0">
              <w:t>URI</w:t>
            </w:r>
          </w:p>
        </w:tc>
        <w:tc>
          <w:tcPr>
            <w:tcW w:w="2551" w:type="dxa"/>
          </w:tcPr>
          <w:p w14:paraId="30E5D345" w14:textId="77777777" w:rsidR="003009EF" w:rsidRPr="00CB0DE0" w:rsidRDefault="003009EF" w:rsidP="002420C5">
            <w:r w:rsidRPr="00CB0DE0">
              <w:t>Range</w:t>
            </w:r>
          </w:p>
        </w:tc>
        <w:tc>
          <w:tcPr>
            <w:tcW w:w="1554" w:type="dxa"/>
          </w:tcPr>
          <w:p w14:paraId="7BE6D8E0" w14:textId="77777777" w:rsidR="003009EF" w:rsidRPr="00CB0DE0" w:rsidRDefault="003009EF" w:rsidP="002420C5">
            <w:r w:rsidRPr="00CB0DE0">
              <w:t>Cardinality</w:t>
            </w:r>
          </w:p>
        </w:tc>
      </w:tr>
      <w:tr w:rsidR="003009EF" w:rsidRPr="00CB0DE0" w14:paraId="27013748" w14:textId="77777777" w:rsidTr="00A26E86">
        <w:tc>
          <w:tcPr>
            <w:tcW w:w="2371" w:type="dxa"/>
          </w:tcPr>
          <w:p w14:paraId="4325BAAF" w14:textId="163415F8" w:rsidR="003009EF" w:rsidRPr="00CB0DE0" w:rsidRDefault="00F160F4" w:rsidP="002420C5">
            <w:r>
              <w:lastRenderedPageBreak/>
              <w:t>i</w:t>
            </w:r>
            <w:r w:rsidR="003009EF" w:rsidRPr="00CB0DE0">
              <w:t>dentifier</w:t>
            </w:r>
          </w:p>
        </w:tc>
        <w:tc>
          <w:tcPr>
            <w:tcW w:w="3011" w:type="dxa"/>
          </w:tcPr>
          <w:p w14:paraId="1977A5A4" w14:textId="77777777" w:rsidR="003009EF" w:rsidRPr="00CB0DE0" w:rsidRDefault="003009EF" w:rsidP="002420C5">
            <w:proofErr w:type="spellStart"/>
            <w:r w:rsidRPr="00CB0DE0">
              <w:t>dct:identifier</w:t>
            </w:r>
            <w:proofErr w:type="spellEnd"/>
          </w:p>
        </w:tc>
        <w:tc>
          <w:tcPr>
            <w:tcW w:w="2551" w:type="dxa"/>
          </w:tcPr>
          <w:p w14:paraId="1E1A44CB" w14:textId="3E6BDC84" w:rsidR="003009EF" w:rsidRPr="00CB0DE0" w:rsidRDefault="00040330" w:rsidP="002420C5">
            <w:r w:rsidRPr="00CB0DE0">
              <w:t>Text</w:t>
            </w:r>
            <w:r w:rsidRPr="00CB0DE0">
              <w:rPr>
                <w:rStyle w:val="FootnoteReference"/>
              </w:rPr>
              <w:footnoteReference w:id="31"/>
            </w:r>
          </w:p>
        </w:tc>
        <w:tc>
          <w:tcPr>
            <w:tcW w:w="1554" w:type="dxa"/>
          </w:tcPr>
          <w:p w14:paraId="70CDECC5" w14:textId="77777777" w:rsidR="003009EF" w:rsidRPr="00CB0DE0" w:rsidRDefault="003009EF" w:rsidP="002420C5">
            <w:r w:rsidRPr="00CB0DE0">
              <w:t>1..1</w:t>
            </w:r>
          </w:p>
        </w:tc>
      </w:tr>
    </w:tbl>
    <w:p w14:paraId="16EC4DBC" w14:textId="77777777" w:rsidR="003009EF" w:rsidRPr="00CB0DE0" w:rsidRDefault="003009EF" w:rsidP="00FD3360">
      <w:pPr>
        <w:pStyle w:val="Body"/>
      </w:pPr>
    </w:p>
    <w:p w14:paraId="5C8ADF1B" w14:textId="50C146A9" w:rsidR="00860245" w:rsidRPr="00CB0DE0" w:rsidRDefault="00860245" w:rsidP="00B32E2D">
      <w:pPr>
        <w:pStyle w:val="Heading3"/>
        <w:numPr>
          <w:ilvl w:val="2"/>
          <w:numId w:val="30"/>
        </w:numPr>
      </w:pPr>
      <w:bookmarkStart w:id="267" w:name="_Toc2329900"/>
      <w:r w:rsidRPr="00CB0DE0">
        <w:t>Description</w:t>
      </w:r>
      <w:bookmarkEnd w:id="267"/>
    </w:p>
    <w:p w14:paraId="569DF23D" w14:textId="77777777" w:rsidR="00860245" w:rsidRPr="00CB0DE0" w:rsidRDefault="00860245" w:rsidP="00FD3360">
      <w:pPr>
        <w:pStyle w:val="Body"/>
      </w:pPr>
      <w:r w:rsidRPr="00CB0DE0">
        <w:t>This property represents a free text Description of the Rule.</w:t>
      </w:r>
    </w:p>
    <w:p w14:paraId="0DA38136" w14:textId="11B526E7" w:rsidR="003009EF" w:rsidRPr="00CB0DE0" w:rsidRDefault="003009EF"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3009EF" w:rsidRPr="00CB0DE0" w14:paraId="74CEB59B"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2A25413" w14:textId="77777777" w:rsidR="003009EF" w:rsidRPr="00CB0DE0" w:rsidRDefault="003009EF" w:rsidP="002420C5">
            <w:r w:rsidRPr="00CB0DE0">
              <w:t>Property</w:t>
            </w:r>
          </w:p>
        </w:tc>
        <w:tc>
          <w:tcPr>
            <w:tcW w:w="3011" w:type="dxa"/>
          </w:tcPr>
          <w:p w14:paraId="58804A26" w14:textId="77777777" w:rsidR="003009EF" w:rsidRPr="00CB0DE0" w:rsidRDefault="003009EF" w:rsidP="002420C5">
            <w:r w:rsidRPr="00CB0DE0">
              <w:t>URI</w:t>
            </w:r>
          </w:p>
        </w:tc>
        <w:tc>
          <w:tcPr>
            <w:tcW w:w="2551" w:type="dxa"/>
          </w:tcPr>
          <w:p w14:paraId="4CA96759" w14:textId="77777777" w:rsidR="003009EF" w:rsidRPr="00CB0DE0" w:rsidRDefault="003009EF" w:rsidP="002420C5">
            <w:r w:rsidRPr="00CB0DE0">
              <w:t>Range</w:t>
            </w:r>
          </w:p>
        </w:tc>
        <w:tc>
          <w:tcPr>
            <w:tcW w:w="1554" w:type="dxa"/>
          </w:tcPr>
          <w:p w14:paraId="19EEAF7B" w14:textId="77777777" w:rsidR="003009EF" w:rsidRPr="00CB0DE0" w:rsidRDefault="003009EF" w:rsidP="002420C5">
            <w:r w:rsidRPr="00CB0DE0">
              <w:t>Cardinality</w:t>
            </w:r>
          </w:p>
        </w:tc>
      </w:tr>
      <w:tr w:rsidR="003009EF" w:rsidRPr="00CB0DE0" w14:paraId="0E53DC99" w14:textId="77777777" w:rsidTr="00A26E86">
        <w:tc>
          <w:tcPr>
            <w:tcW w:w="2371" w:type="dxa"/>
          </w:tcPr>
          <w:p w14:paraId="34006A0C" w14:textId="6D960DF1" w:rsidR="003009EF" w:rsidRPr="00CB0DE0" w:rsidRDefault="00F160F4" w:rsidP="002420C5">
            <w:r>
              <w:t>d</w:t>
            </w:r>
            <w:r w:rsidR="003009EF" w:rsidRPr="00CB0DE0">
              <w:t>escription</w:t>
            </w:r>
          </w:p>
        </w:tc>
        <w:tc>
          <w:tcPr>
            <w:tcW w:w="3011" w:type="dxa"/>
          </w:tcPr>
          <w:p w14:paraId="0EF12834" w14:textId="77777777" w:rsidR="003009EF" w:rsidRPr="00CB0DE0" w:rsidRDefault="003009EF" w:rsidP="002420C5">
            <w:proofErr w:type="spellStart"/>
            <w:r w:rsidRPr="00CB0DE0">
              <w:t>dct:description</w:t>
            </w:r>
            <w:proofErr w:type="spellEnd"/>
          </w:p>
        </w:tc>
        <w:tc>
          <w:tcPr>
            <w:tcW w:w="2551" w:type="dxa"/>
          </w:tcPr>
          <w:p w14:paraId="549FFE33" w14:textId="77777777" w:rsidR="003009EF" w:rsidRPr="00CB0DE0" w:rsidRDefault="003009EF" w:rsidP="002420C5">
            <w:r w:rsidRPr="00CB0DE0">
              <w:t>Text</w:t>
            </w:r>
          </w:p>
        </w:tc>
        <w:tc>
          <w:tcPr>
            <w:tcW w:w="1554" w:type="dxa"/>
          </w:tcPr>
          <w:p w14:paraId="18E7C3EB" w14:textId="77777777" w:rsidR="003009EF" w:rsidRPr="00CB0DE0" w:rsidRDefault="003009EF" w:rsidP="002420C5">
            <w:r w:rsidRPr="00CB0DE0">
              <w:t>1..1</w:t>
            </w:r>
          </w:p>
        </w:tc>
      </w:tr>
    </w:tbl>
    <w:p w14:paraId="0462E96D" w14:textId="21C0959E" w:rsidR="00860245" w:rsidRPr="00CB0DE0" w:rsidRDefault="00860245" w:rsidP="00B32E2D">
      <w:pPr>
        <w:pStyle w:val="Heading3"/>
        <w:numPr>
          <w:ilvl w:val="2"/>
          <w:numId w:val="30"/>
        </w:numPr>
      </w:pPr>
      <w:bookmarkStart w:id="268" w:name="_Ref405274845"/>
      <w:bookmarkStart w:id="269" w:name="_Toc2329901"/>
      <w:r w:rsidRPr="00CB0DE0">
        <w:t>Language</w:t>
      </w:r>
      <w:bookmarkEnd w:id="268"/>
      <w:bookmarkEnd w:id="269"/>
    </w:p>
    <w:p w14:paraId="61A1B737" w14:textId="1FE99E9C" w:rsidR="00860245" w:rsidRPr="00CB0DE0" w:rsidRDefault="00860245" w:rsidP="002420C5">
      <w:r w:rsidRPr="00CB0DE0">
        <w:t xml:space="preserve">This property represents the language(s) in which the Rule is available. This could be one or multiple languages, for instance in countries with more than one official language. The possible values for this property are described in a controlled vocabulary. The recommended controlled vocabularies are listed in section </w:t>
      </w:r>
      <w:r w:rsidRPr="00CB0DE0">
        <w:fldChar w:fldCharType="begin"/>
      </w:r>
      <w:r w:rsidRPr="00CB0DE0">
        <w:instrText xml:space="preserve"> REF _Ref451498670 \r \h </w:instrText>
      </w:r>
      <w:r w:rsidR="008E7980" w:rsidRPr="00CB0DE0">
        <w:instrText xml:space="preserve"> \* MERGEFORMAT </w:instrText>
      </w:r>
      <w:r w:rsidRPr="00CB0DE0">
        <w:fldChar w:fldCharType="separate"/>
      </w:r>
      <w:r w:rsidR="00346598">
        <w:t>4</w:t>
      </w:r>
      <w:r w:rsidRPr="00CB0DE0">
        <w:fldChar w:fldCharType="end"/>
      </w:r>
      <w:r w:rsidRPr="00CB0DE0">
        <w:t>.</w:t>
      </w:r>
    </w:p>
    <w:p w14:paraId="2BF67FAC" w14:textId="59C50B14" w:rsidR="003009EF" w:rsidRPr="00CB0DE0" w:rsidRDefault="003009EF" w:rsidP="002420C5"/>
    <w:tbl>
      <w:tblPr>
        <w:tblStyle w:val="TableGrid"/>
        <w:tblW w:w="0" w:type="auto"/>
        <w:tblLook w:val="04A0" w:firstRow="1" w:lastRow="0" w:firstColumn="1" w:lastColumn="0" w:noHBand="0" w:noVBand="1"/>
      </w:tblPr>
      <w:tblGrid>
        <w:gridCol w:w="1983"/>
        <w:gridCol w:w="2525"/>
        <w:gridCol w:w="2471"/>
        <w:gridCol w:w="1516"/>
      </w:tblGrid>
      <w:tr w:rsidR="003009EF" w:rsidRPr="00CB0DE0" w14:paraId="7B0EADD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33EC1B2" w14:textId="77777777" w:rsidR="003009EF" w:rsidRPr="00CB0DE0" w:rsidRDefault="003009EF" w:rsidP="002420C5">
            <w:r w:rsidRPr="00CB0DE0">
              <w:t>Property</w:t>
            </w:r>
          </w:p>
        </w:tc>
        <w:tc>
          <w:tcPr>
            <w:tcW w:w="3011" w:type="dxa"/>
          </w:tcPr>
          <w:p w14:paraId="5999A6B9" w14:textId="77777777" w:rsidR="003009EF" w:rsidRPr="00CB0DE0" w:rsidRDefault="003009EF" w:rsidP="002420C5">
            <w:r w:rsidRPr="00CB0DE0">
              <w:t>URI</w:t>
            </w:r>
          </w:p>
        </w:tc>
        <w:tc>
          <w:tcPr>
            <w:tcW w:w="2551" w:type="dxa"/>
          </w:tcPr>
          <w:p w14:paraId="769DF7F9" w14:textId="77777777" w:rsidR="003009EF" w:rsidRPr="00CB0DE0" w:rsidRDefault="003009EF" w:rsidP="002420C5">
            <w:r w:rsidRPr="00CB0DE0">
              <w:t>Range</w:t>
            </w:r>
          </w:p>
        </w:tc>
        <w:tc>
          <w:tcPr>
            <w:tcW w:w="1554" w:type="dxa"/>
          </w:tcPr>
          <w:p w14:paraId="253EF376" w14:textId="77777777" w:rsidR="003009EF" w:rsidRPr="00CB0DE0" w:rsidRDefault="003009EF" w:rsidP="002420C5">
            <w:r w:rsidRPr="00CB0DE0">
              <w:t>Cardinality</w:t>
            </w:r>
          </w:p>
        </w:tc>
      </w:tr>
      <w:tr w:rsidR="003009EF" w:rsidRPr="00CB0DE0" w14:paraId="0E00869A" w14:textId="77777777" w:rsidTr="00A26E86">
        <w:tc>
          <w:tcPr>
            <w:tcW w:w="2371" w:type="dxa"/>
          </w:tcPr>
          <w:p w14:paraId="36CEFD21" w14:textId="026FB448" w:rsidR="003009EF" w:rsidRPr="00CB0DE0" w:rsidRDefault="00F160F4" w:rsidP="002420C5">
            <w:r>
              <w:t>l</w:t>
            </w:r>
            <w:r w:rsidR="003009EF" w:rsidRPr="00CB0DE0">
              <w:t>anguage</w:t>
            </w:r>
          </w:p>
        </w:tc>
        <w:tc>
          <w:tcPr>
            <w:tcW w:w="3011" w:type="dxa"/>
          </w:tcPr>
          <w:p w14:paraId="3DD1BBCC" w14:textId="77777777" w:rsidR="003009EF" w:rsidRPr="00CB0DE0" w:rsidRDefault="003009EF" w:rsidP="002420C5">
            <w:proofErr w:type="spellStart"/>
            <w:r w:rsidRPr="00CB0DE0">
              <w:t>dct:language</w:t>
            </w:r>
            <w:proofErr w:type="spellEnd"/>
          </w:p>
        </w:tc>
        <w:tc>
          <w:tcPr>
            <w:tcW w:w="2551" w:type="dxa"/>
          </w:tcPr>
          <w:p w14:paraId="321E4EA9" w14:textId="06FA4CB1" w:rsidR="003009EF" w:rsidRPr="00CB0DE0" w:rsidRDefault="007862C8" w:rsidP="002420C5">
            <w:proofErr w:type="spellStart"/>
            <w:r w:rsidRPr="00CB0DE0">
              <w:t>dct:LinguisticSystem</w:t>
            </w:r>
            <w:proofErr w:type="spellEnd"/>
          </w:p>
        </w:tc>
        <w:tc>
          <w:tcPr>
            <w:tcW w:w="1554" w:type="dxa"/>
          </w:tcPr>
          <w:p w14:paraId="4FBC8328" w14:textId="77777777" w:rsidR="003009EF" w:rsidRPr="00CB0DE0" w:rsidRDefault="003009EF" w:rsidP="002420C5">
            <w:r w:rsidRPr="00CB0DE0">
              <w:t>0..n</w:t>
            </w:r>
          </w:p>
        </w:tc>
      </w:tr>
    </w:tbl>
    <w:p w14:paraId="13FE90CD" w14:textId="7438882A" w:rsidR="00860245" w:rsidRPr="00CB0DE0" w:rsidRDefault="00860245" w:rsidP="00B32E2D">
      <w:pPr>
        <w:pStyle w:val="Heading3"/>
        <w:numPr>
          <w:ilvl w:val="2"/>
          <w:numId w:val="30"/>
        </w:numPr>
      </w:pPr>
      <w:bookmarkStart w:id="270" w:name="_Toc2329902"/>
      <w:r w:rsidRPr="00CB0DE0">
        <w:t>Name</w:t>
      </w:r>
      <w:bookmarkEnd w:id="270"/>
    </w:p>
    <w:p w14:paraId="2805B774" w14:textId="77777777" w:rsidR="00860245" w:rsidRPr="00CB0DE0" w:rsidRDefault="00860245" w:rsidP="00FD3360">
      <w:pPr>
        <w:pStyle w:val="Bodywithskip"/>
      </w:pPr>
      <w:r w:rsidRPr="00CB0DE0">
        <w:t>This property represents the name of the Rule.</w:t>
      </w:r>
    </w:p>
    <w:p w14:paraId="5C34BD1A" w14:textId="231E8C41" w:rsidR="003009EF" w:rsidRPr="00CB0DE0" w:rsidRDefault="003009EF"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3009EF" w:rsidRPr="00CB0DE0" w14:paraId="2A5795A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BE8488D" w14:textId="77777777" w:rsidR="003009EF" w:rsidRPr="00CB0DE0" w:rsidRDefault="003009EF" w:rsidP="002420C5">
            <w:r w:rsidRPr="00CB0DE0">
              <w:t>Property</w:t>
            </w:r>
          </w:p>
        </w:tc>
        <w:tc>
          <w:tcPr>
            <w:tcW w:w="3011" w:type="dxa"/>
          </w:tcPr>
          <w:p w14:paraId="49342F33" w14:textId="77777777" w:rsidR="003009EF" w:rsidRPr="00CB0DE0" w:rsidRDefault="003009EF" w:rsidP="002420C5">
            <w:r w:rsidRPr="00CB0DE0">
              <w:t>URI</w:t>
            </w:r>
          </w:p>
        </w:tc>
        <w:tc>
          <w:tcPr>
            <w:tcW w:w="2551" w:type="dxa"/>
          </w:tcPr>
          <w:p w14:paraId="7203999B" w14:textId="77777777" w:rsidR="003009EF" w:rsidRPr="00CB0DE0" w:rsidRDefault="003009EF" w:rsidP="002420C5">
            <w:r w:rsidRPr="00CB0DE0">
              <w:t>Range</w:t>
            </w:r>
          </w:p>
        </w:tc>
        <w:tc>
          <w:tcPr>
            <w:tcW w:w="1554" w:type="dxa"/>
          </w:tcPr>
          <w:p w14:paraId="0F28C699" w14:textId="77777777" w:rsidR="003009EF" w:rsidRPr="00CB0DE0" w:rsidRDefault="003009EF" w:rsidP="002420C5">
            <w:r w:rsidRPr="00CB0DE0">
              <w:t>Cardinality</w:t>
            </w:r>
          </w:p>
        </w:tc>
      </w:tr>
      <w:tr w:rsidR="003009EF" w:rsidRPr="00CB0DE0" w14:paraId="16DF6667" w14:textId="77777777" w:rsidTr="00A26E86">
        <w:tc>
          <w:tcPr>
            <w:tcW w:w="2371" w:type="dxa"/>
          </w:tcPr>
          <w:p w14:paraId="430ABA9C" w14:textId="38394D9B" w:rsidR="003009EF" w:rsidRPr="00CB0DE0" w:rsidRDefault="00F160F4" w:rsidP="002420C5">
            <w:r>
              <w:t>n</w:t>
            </w:r>
            <w:r w:rsidR="003009EF" w:rsidRPr="00CB0DE0">
              <w:t>ame</w:t>
            </w:r>
          </w:p>
        </w:tc>
        <w:tc>
          <w:tcPr>
            <w:tcW w:w="3011" w:type="dxa"/>
          </w:tcPr>
          <w:p w14:paraId="0DA5C82B" w14:textId="77777777" w:rsidR="003009EF" w:rsidRPr="00CB0DE0" w:rsidRDefault="003009EF" w:rsidP="002420C5">
            <w:proofErr w:type="spellStart"/>
            <w:r w:rsidRPr="00CB0DE0">
              <w:t>dct:title</w:t>
            </w:r>
            <w:proofErr w:type="spellEnd"/>
          </w:p>
        </w:tc>
        <w:tc>
          <w:tcPr>
            <w:tcW w:w="2551" w:type="dxa"/>
          </w:tcPr>
          <w:p w14:paraId="2BFCD6C4" w14:textId="77777777" w:rsidR="003009EF" w:rsidRPr="00CB0DE0" w:rsidRDefault="003009EF" w:rsidP="002420C5">
            <w:r w:rsidRPr="00CB0DE0">
              <w:t>Text</w:t>
            </w:r>
          </w:p>
        </w:tc>
        <w:tc>
          <w:tcPr>
            <w:tcW w:w="1554" w:type="dxa"/>
          </w:tcPr>
          <w:p w14:paraId="1DC7D913" w14:textId="77777777" w:rsidR="003009EF" w:rsidRPr="00CB0DE0" w:rsidRDefault="003009EF" w:rsidP="002420C5">
            <w:r w:rsidRPr="00CB0DE0">
              <w:t>1..1</w:t>
            </w:r>
          </w:p>
        </w:tc>
      </w:tr>
    </w:tbl>
    <w:p w14:paraId="7E5BB2B5" w14:textId="37CCB52F" w:rsidR="00860245" w:rsidRPr="00CB0DE0" w:rsidRDefault="00860245" w:rsidP="00B32E2D">
      <w:pPr>
        <w:pStyle w:val="Heading3"/>
        <w:numPr>
          <w:ilvl w:val="2"/>
          <w:numId w:val="30"/>
        </w:numPr>
      </w:pPr>
      <w:bookmarkStart w:id="271" w:name="_Toc2329903"/>
      <w:r w:rsidRPr="00CB0DE0">
        <w:t>Implements</w:t>
      </w:r>
      <w:bookmarkEnd w:id="271"/>
    </w:p>
    <w:p w14:paraId="1EE3B43B" w14:textId="3D7DA6DD" w:rsidR="00860245" w:rsidRPr="00CB0DE0" w:rsidRDefault="00860245" w:rsidP="00FD3360">
      <w:pPr>
        <w:pStyle w:val="Body"/>
      </w:pPr>
      <w:r w:rsidRPr="00CB0DE0">
        <w:t xml:space="preserve">The Implements property links a Rule to relevant legislation or policy documents i.e. the </w:t>
      </w:r>
      <w:r w:rsidR="00603884">
        <w:t>Legal Resource</w:t>
      </w:r>
      <w:r w:rsidRPr="00CB0DE0">
        <w:t xml:space="preserve"> under which the Rules are being defined (see section </w:t>
      </w:r>
      <w:r w:rsidR="00A44827" w:rsidRPr="00CB0DE0">
        <w:fldChar w:fldCharType="begin"/>
      </w:r>
      <w:r w:rsidR="00A44827" w:rsidRPr="00CB0DE0">
        <w:instrText xml:space="preserve"> REF _Ref404782869 \r \h  \* MERGEFORMAT </w:instrText>
      </w:r>
      <w:r w:rsidR="00A44827" w:rsidRPr="00CB0DE0">
        <w:fldChar w:fldCharType="separate"/>
      </w:r>
      <w:r w:rsidR="00346598">
        <w:t>3.16</w:t>
      </w:r>
      <w:r w:rsidR="00A44827" w:rsidRPr="00CB0DE0">
        <w:fldChar w:fldCharType="end"/>
      </w:r>
      <w:r w:rsidRPr="00CB0DE0">
        <w:t>).</w:t>
      </w:r>
    </w:p>
    <w:p w14:paraId="7C3DFFFC" w14:textId="65492F66" w:rsidR="003009EF" w:rsidRPr="00CB0DE0" w:rsidRDefault="003009EF" w:rsidP="00FD3360">
      <w:pPr>
        <w:pStyle w:val="Body"/>
      </w:pPr>
    </w:p>
    <w:tbl>
      <w:tblPr>
        <w:tblStyle w:val="TableGrid"/>
        <w:tblW w:w="0" w:type="auto"/>
        <w:tblLook w:val="04A0" w:firstRow="1" w:lastRow="0" w:firstColumn="1" w:lastColumn="0" w:noHBand="0" w:noVBand="1"/>
      </w:tblPr>
      <w:tblGrid>
        <w:gridCol w:w="2113"/>
        <w:gridCol w:w="2727"/>
        <w:gridCol w:w="2132"/>
        <w:gridCol w:w="1523"/>
      </w:tblGrid>
      <w:tr w:rsidR="003009EF" w:rsidRPr="00CB0DE0" w14:paraId="460DB91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89093EA" w14:textId="77777777" w:rsidR="003009EF" w:rsidRPr="00CB0DE0" w:rsidRDefault="003009EF" w:rsidP="002420C5">
            <w:r w:rsidRPr="00CB0DE0">
              <w:t>Property</w:t>
            </w:r>
          </w:p>
        </w:tc>
        <w:tc>
          <w:tcPr>
            <w:tcW w:w="3011" w:type="dxa"/>
          </w:tcPr>
          <w:p w14:paraId="2D8738D2" w14:textId="77777777" w:rsidR="003009EF" w:rsidRPr="00CB0DE0" w:rsidRDefault="003009EF" w:rsidP="002420C5">
            <w:r w:rsidRPr="00CB0DE0">
              <w:t>URI</w:t>
            </w:r>
          </w:p>
        </w:tc>
        <w:tc>
          <w:tcPr>
            <w:tcW w:w="2551" w:type="dxa"/>
          </w:tcPr>
          <w:p w14:paraId="379BAEB3" w14:textId="77777777" w:rsidR="003009EF" w:rsidRPr="00CB0DE0" w:rsidRDefault="003009EF" w:rsidP="002420C5">
            <w:r w:rsidRPr="00CB0DE0">
              <w:t>Range</w:t>
            </w:r>
          </w:p>
        </w:tc>
        <w:tc>
          <w:tcPr>
            <w:tcW w:w="1554" w:type="dxa"/>
          </w:tcPr>
          <w:p w14:paraId="6A89DDC5" w14:textId="77777777" w:rsidR="003009EF" w:rsidRPr="00CB0DE0" w:rsidRDefault="003009EF" w:rsidP="002420C5">
            <w:r w:rsidRPr="00CB0DE0">
              <w:t>Cardinality</w:t>
            </w:r>
          </w:p>
        </w:tc>
      </w:tr>
      <w:tr w:rsidR="003009EF" w:rsidRPr="00CB0DE0" w14:paraId="43F43C14" w14:textId="77777777" w:rsidTr="00A26E86">
        <w:tc>
          <w:tcPr>
            <w:tcW w:w="2371" w:type="dxa"/>
          </w:tcPr>
          <w:p w14:paraId="1529439C" w14:textId="6C2ED33F" w:rsidR="003009EF" w:rsidRPr="00CB0DE0" w:rsidRDefault="00F160F4" w:rsidP="002420C5">
            <w:r>
              <w:t>i</w:t>
            </w:r>
            <w:r w:rsidR="003009EF" w:rsidRPr="00CB0DE0">
              <w:t>mplements</w:t>
            </w:r>
          </w:p>
        </w:tc>
        <w:tc>
          <w:tcPr>
            <w:tcW w:w="3011" w:type="dxa"/>
          </w:tcPr>
          <w:p w14:paraId="6B137449" w14:textId="77777777" w:rsidR="003009EF" w:rsidRPr="00CB0DE0" w:rsidRDefault="003009EF" w:rsidP="002420C5">
            <w:proofErr w:type="spellStart"/>
            <w:r w:rsidRPr="00CB0DE0">
              <w:t>cpsv:implements</w:t>
            </w:r>
            <w:proofErr w:type="spellEnd"/>
          </w:p>
        </w:tc>
        <w:tc>
          <w:tcPr>
            <w:tcW w:w="2551" w:type="dxa"/>
          </w:tcPr>
          <w:p w14:paraId="646112B2" w14:textId="2DA41F64" w:rsidR="003009EF" w:rsidRPr="00CB0DE0" w:rsidRDefault="00603884" w:rsidP="002420C5">
            <w:r>
              <w:t>Public Service</w:t>
            </w:r>
          </w:p>
        </w:tc>
        <w:tc>
          <w:tcPr>
            <w:tcW w:w="1554" w:type="dxa"/>
          </w:tcPr>
          <w:p w14:paraId="7B17325E" w14:textId="77777777" w:rsidR="003009EF" w:rsidRPr="00CB0DE0" w:rsidRDefault="003009EF" w:rsidP="002420C5">
            <w:r w:rsidRPr="00CB0DE0">
              <w:t>0..n</w:t>
            </w:r>
          </w:p>
        </w:tc>
      </w:tr>
    </w:tbl>
    <w:p w14:paraId="167017AE" w14:textId="77777777" w:rsidR="003009EF" w:rsidRPr="00CB0DE0" w:rsidRDefault="003009EF" w:rsidP="00FD3360">
      <w:pPr>
        <w:pStyle w:val="Body"/>
      </w:pPr>
    </w:p>
    <w:p w14:paraId="7011CE1C" w14:textId="77777777" w:rsidR="00860245" w:rsidRPr="00CB0DE0" w:rsidRDefault="00860245" w:rsidP="002420C5">
      <w:pPr>
        <w:pStyle w:val="Heading2"/>
        <w:rPr>
          <w:lang w:val="en-GB"/>
        </w:rPr>
      </w:pPr>
      <w:bookmarkStart w:id="272" w:name="_Ref453268039"/>
      <w:bookmarkStart w:id="273" w:name="_Toc2329904"/>
      <w:r w:rsidRPr="00CB0DE0">
        <w:rPr>
          <w:lang w:val="en-GB"/>
        </w:rPr>
        <w:t>The Agent Class</w:t>
      </w:r>
      <w:bookmarkEnd w:id="272"/>
      <w:bookmarkEnd w:id="273"/>
    </w:p>
    <w:p w14:paraId="701687F3" w14:textId="26529F8F" w:rsidR="00B6068B" w:rsidRPr="00CB0DE0" w:rsidRDefault="00860245" w:rsidP="00FD3360">
      <w:pPr>
        <w:pStyle w:val="Bodywithskip"/>
      </w:pPr>
      <w:r w:rsidRPr="00CB0DE0">
        <w:t xml:space="preserve">The Agent class is any resource that acts or has the power to act. This includes people, organisations and groups. The Public </w:t>
      </w:r>
      <w:r w:rsidR="004C0E33">
        <w:t>Organization</w:t>
      </w:r>
      <w:r w:rsidRPr="00CB0DE0">
        <w:t xml:space="preserve"> class, defined in the Core Public </w:t>
      </w:r>
      <w:r w:rsidR="004C0E33">
        <w:t>Organisation</w:t>
      </w:r>
      <w:r w:rsidRPr="00CB0DE0">
        <w:t xml:space="preserve"> Vocabulary, is a notable sub class of Agent.</w:t>
      </w:r>
    </w:p>
    <w:p w14:paraId="3DBFD17A" w14:textId="4CF37C3A" w:rsidR="00D05CC7" w:rsidRPr="00CB0DE0" w:rsidRDefault="00D05CC7" w:rsidP="00FD3360">
      <w:pPr>
        <w:pStyle w:val="Body"/>
      </w:pPr>
    </w:p>
    <w:tbl>
      <w:tblPr>
        <w:tblStyle w:val="TableGrid"/>
        <w:tblW w:w="0" w:type="auto"/>
        <w:tblLook w:val="04A0" w:firstRow="1" w:lastRow="0" w:firstColumn="1" w:lastColumn="0" w:noHBand="0" w:noVBand="1"/>
      </w:tblPr>
      <w:tblGrid>
        <w:gridCol w:w="2397"/>
        <w:gridCol w:w="2652"/>
        <w:gridCol w:w="3446"/>
      </w:tblGrid>
      <w:tr w:rsidR="00D05CC7" w:rsidRPr="00CB0DE0" w14:paraId="496D7BC5"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21A8D90C" w14:textId="77777777" w:rsidR="00D05CC7" w:rsidRPr="00CB0DE0" w:rsidRDefault="00D05CC7" w:rsidP="002420C5">
            <w:r w:rsidRPr="00CB0DE0">
              <w:t>Class name</w:t>
            </w:r>
          </w:p>
        </w:tc>
        <w:tc>
          <w:tcPr>
            <w:tcW w:w="2694" w:type="dxa"/>
          </w:tcPr>
          <w:p w14:paraId="659B6B89" w14:textId="77777777" w:rsidR="00D05CC7" w:rsidRPr="00CB0DE0" w:rsidRDefault="00D05CC7" w:rsidP="002420C5">
            <w:r w:rsidRPr="00CB0DE0">
              <w:t>Mandatory/Optional</w:t>
            </w:r>
          </w:p>
        </w:tc>
        <w:tc>
          <w:tcPr>
            <w:tcW w:w="3963" w:type="dxa"/>
          </w:tcPr>
          <w:p w14:paraId="1679603B" w14:textId="77777777" w:rsidR="00D05CC7" w:rsidRPr="00CB0DE0" w:rsidRDefault="00D05CC7" w:rsidP="002420C5">
            <w:r w:rsidRPr="00CB0DE0">
              <w:t>URI</w:t>
            </w:r>
          </w:p>
        </w:tc>
      </w:tr>
      <w:tr w:rsidR="00D05CC7" w:rsidRPr="00CB0DE0" w14:paraId="232B6650" w14:textId="77777777" w:rsidTr="00A26E86">
        <w:tc>
          <w:tcPr>
            <w:tcW w:w="2830" w:type="dxa"/>
          </w:tcPr>
          <w:p w14:paraId="423FBE2B" w14:textId="77777777" w:rsidR="00D05CC7" w:rsidRPr="00CB0DE0" w:rsidRDefault="00D05CC7" w:rsidP="002420C5">
            <w:r w:rsidRPr="00CB0DE0">
              <w:t>Agent</w:t>
            </w:r>
          </w:p>
        </w:tc>
        <w:tc>
          <w:tcPr>
            <w:tcW w:w="2694" w:type="dxa"/>
          </w:tcPr>
          <w:p w14:paraId="226F5B34" w14:textId="77777777" w:rsidR="00D05CC7" w:rsidRPr="00CB0DE0" w:rsidRDefault="00D05CC7" w:rsidP="002420C5">
            <w:r w:rsidRPr="00CB0DE0">
              <w:t>Optional</w:t>
            </w:r>
          </w:p>
        </w:tc>
        <w:tc>
          <w:tcPr>
            <w:tcW w:w="3963" w:type="dxa"/>
          </w:tcPr>
          <w:p w14:paraId="250A9CBB" w14:textId="76D94B91" w:rsidR="00D05CC7" w:rsidRPr="00CB0DE0" w:rsidRDefault="008313C0" w:rsidP="002420C5">
            <w:proofErr w:type="spellStart"/>
            <w:ins w:id="274" w:author="Alexandre Beaufays (BE)" w:date="2021-03-02T09:41:00Z">
              <w:r>
                <w:t>foaf</w:t>
              </w:r>
            </w:ins>
            <w:del w:id="275" w:author="Alexandre Beaufays (BE)" w:date="2021-03-02T09:41:00Z">
              <w:r w:rsidR="00D05CC7" w:rsidRPr="00CB0DE0" w:rsidDel="008313C0">
                <w:delText>dct</w:delText>
              </w:r>
            </w:del>
            <w:r w:rsidR="00D05CC7" w:rsidRPr="00CB0DE0">
              <w:t>:Agent</w:t>
            </w:r>
            <w:proofErr w:type="spellEnd"/>
          </w:p>
        </w:tc>
      </w:tr>
    </w:tbl>
    <w:p w14:paraId="20E6AFD0" w14:textId="77777777" w:rsidR="00D05CC7" w:rsidRPr="00CB0DE0" w:rsidDel="00604354" w:rsidRDefault="00D05CC7" w:rsidP="00FD3360">
      <w:pPr>
        <w:pStyle w:val="Body"/>
      </w:pPr>
    </w:p>
    <w:p w14:paraId="4FE31E8F" w14:textId="15D72911" w:rsidR="00860245" w:rsidRPr="00CB0DE0" w:rsidRDefault="00860245" w:rsidP="00B32E2D">
      <w:pPr>
        <w:pStyle w:val="Heading3"/>
        <w:numPr>
          <w:ilvl w:val="2"/>
          <w:numId w:val="30"/>
        </w:numPr>
      </w:pPr>
      <w:bookmarkStart w:id="276" w:name="_Toc2329905"/>
      <w:r w:rsidRPr="00CB0DE0">
        <w:t>Name</w:t>
      </w:r>
      <w:bookmarkEnd w:id="276"/>
    </w:p>
    <w:p w14:paraId="57183714" w14:textId="77777777" w:rsidR="00860245" w:rsidRPr="00CB0DE0" w:rsidRDefault="00860245" w:rsidP="00FD3360">
      <w:pPr>
        <w:pStyle w:val="Bodywithskip"/>
      </w:pPr>
      <w:r w:rsidRPr="00CB0DE0">
        <w:rPr>
          <w:lang w:eastAsia="en-GB"/>
        </w:rPr>
        <w:t>This property represents t</w:t>
      </w:r>
      <w:r w:rsidRPr="00CB0DE0">
        <w:t>he Name of the Agent.</w:t>
      </w:r>
    </w:p>
    <w:p w14:paraId="717FE4BB" w14:textId="10029A9A" w:rsidR="00467E5C" w:rsidRPr="00CB0DE0" w:rsidRDefault="00467E5C"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467E5C" w:rsidRPr="00CB0DE0" w14:paraId="7C1C760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ACC42DC" w14:textId="77777777" w:rsidR="00467E5C" w:rsidRPr="00CB0DE0" w:rsidRDefault="00467E5C" w:rsidP="002420C5">
            <w:r w:rsidRPr="00CB0DE0">
              <w:lastRenderedPageBreak/>
              <w:t>Property</w:t>
            </w:r>
          </w:p>
        </w:tc>
        <w:tc>
          <w:tcPr>
            <w:tcW w:w="3011" w:type="dxa"/>
          </w:tcPr>
          <w:p w14:paraId="792DB6ED" w14:textId="77777777" w:rsidR="00467E5C" w:rsidRPr="00CB0DE0" w:rsidRDefault="00467E5C" w:rsidP="002420C5">
            <w:r w:rsidRPr="00CB0DE0">
              <w:t>URI</w:t>
            </w:r>
          </w:p>
        </w:tc>
        <w:tc>
          <w:tcPr>
            <w:tcW w:w="2551" w:type="dxa"/>
          </w:tcPr>
          <w:p w14:paraId="69CFAD76" w14:textId="77777777" w:rsidR="00467E5C" w:rsidRPr="00CB0DE0" w:rsidRDefault="00467E5C" w:rsidP="002420C5">
            <w:r w:rsidRPr="00CB0DE0">
              <w:t>Range</w:t>
            </w:r>
          </w:p>
        </w:tc>
        <w:tc>
          <w:tcPr>
            <w:tcW w:w="1554" w:type="dxa"/>
          </w:tcPr>
          <w:p w14:paraId="5F3E8260" w14:textId="77777777" w:rsidR="00467E5C" w:rsidRPr="00CB0DE0" w:rsidRDefault="00467E5C" w:rsidP="002420C5">
            <w:r w:rsidRPr="00CB0DE0">
              <w:t>Cardinality</w:t>
            </w:r>
          </w:p>
        </w:tc>
      </w:tr>
      <w:tr w:rsidR="00467E5C" w:rsidRPr="00CB0DE0" w14:paraId="3840A05C" w14:textId="77777777" w:rsidTr="00A26E86">
        <w:tc>
          <w:tcPr>
            <w:tcW w:w="2371" w:type="dxa"/>
          </w:tcPr>
          <w:p w14:paraId="6AE93D50" w14:textId="4B827149" w:rsidR="00467E5C" w:rsidRPr="00CB0DE0" w:rsidRDefault="00F160F4" w:rsidP="002420C5">
            <w:r>
              <w:t>n</w:t>
            </w:r>
            <w:r w:rsidR="00467E5C" w:rsidRPr="00CB0DE0">
              <w:t>ame</w:t>
            </w:r>
          </w:p>
        </w:tc>
        <w:tc>
          <w:tcPr>
            <w:tcW w:w="3011" w:type="dxa"/>
          </w:tcPr>
          <w:p w14:paraId="10E2249F" w14:textId="77777777" w:rsidR="00467E5C" w:rsidRPr="00CB0DE0" w:rsidRDefault="00467E5C" w:rsidP="002420C5">
            <w:proofErr w:type="spellStart"/>
            <w:r w:rsidRPr="00CB0DE0">
              <w:t>dct:title</w:t>
            </w:r>
            <w:proofErr w:type="spellEnd"/>
          </w:p>
        </w:tc>
        <w:tc>
          <w:tcPr>
            <w:tcW w:w="2551" w:type="dxa"/>
          </w:tcPr>
          <w:p w14:paraId="4EA3934B" w14:textId="77777777" w:rsidR="00467E5C" w:rsidRPr="00CB0DE0" w:rsidRDefault="00467E5C" w:rsidP="002420C5">
            <w:r w:rsidRPr="00CB0DE0">
              <w:t>Text</w:t>
            </w:r>
          </w:p>
        </w:tc>
        <w:tc>
          <w:tcPr>
            <w:tcW w:w="1554" w:type="dxa"/>
          </w:tcPr>
          <w:p w14:paraId="7456928A" w14:textId="77777777" w:rsidR="00467E5C" w:rsidRPr="00CB0DE0" w:rsidRDefault="00467E5C" w:rsidP="002420C5">
            <w:r w:rsidRPr="00CB0DE0">
              <w:t>1..1</w:t>
            </w:r>
          </w:p>
        </w:tc>
      </w:tr>
    </w:tbl>
    <w:p w14:paraId="5705E004" w14:textId="7A4F3E33" w:rsidR="00860245" w:rsidRPr="00CB0DE0" w:rsidRDefault="00860245" w:rsidP="00B32E2D">
      <w:pPr>
        <w:pStyle w:val="Heading3"/>
        <w:numPr>
          <w:ilvl w:val="2"/>
          <w:numId w:val="30"/>
        </w:numPr>
      </w:pPr>
      <w:bookmarkStart w:id="277" w:name="_Toc2329906"/>
      <w:r w:rsidRPr="00CB0DE0">
        <w:t>Identifier</w:t>
      </w:r>
      <w:bookmarkEnd w:id="277"/>
    </w:p>
    <w:p w14:paraId="176FECEC" w14:textId="77777777" w:rsidR="00860245" w:rsidRPr="00CB0DE0" w:rsidRDefault="00860245" w:rsidP="00FD3360">
      <w:pPr>
        <w:pStyle w:val="Bodywithskip"/>
      </w:pPr>
      <w:r w:rsidRPr="00CB0DE0">
        <w:rPr>
          <w:lang w:eastAsia="en-GB"/>
        </w:rPr>
        <w:t>This property represents an</w:t>
      </w:r>
      <w:r w:rsidRPr="00CB0DE0">
        <w:t xml:space="preserve"> Identifier for the Agent.</w:t>
      </w:r>
    </w:p>
    <w:p w14:paraId="1DCAE042" w14:textId="2F31A735" w:rsidR="00467E5C" w:rsidRPr="00CB0DE0" w:rsidRDefault="00467E5C"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467E5C" w:rsidRPr="00CB0DE0" w14:paraId="346E1425"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7874D50" w14:textId="77777777" w:rsidR="00467E5C" w:rsidRPr="00CB0DE0" w:rsidRDefault="00467E5C" w:rsidP="002420C5">
            <w:r w:rsidRPr="00CB0DE0">
              <w:t>Property</w:t>
            </w:r>
          </w:p>
        </w:tc>
        <w:tc>
          <w:tcPr>
            <w:tcW w:w="3011" w:type="dxa"/>
          </w:tcPr>
          <w:p w14:paraId="5CADD632" w14:textId="77777777" w:rsidR="00467E5C" w:rsidRPr="00CB0DE0" w:rsidRDefault="00467E5C" w:rsidP="002420C5">
            <w:r w:rsidRPr="00CB0DE0">
              <w:t>URI</w:t>
            </w:r>
          </w:p>
        </w:tc>
        <w:tc>
          <w:tcPr>
            <w:tcW w:w="2551" w:type="dxa"/>
          </w:tcPr>
          <w:p w14:paraId="13FF17BB" w14:textId="77777777" w:rsidR="00467E5C" w:rsidRPr="00CB0DE0" w:rsidRDefault="00467E5C" w:rsidP="002420C5">
            <w:r w:rsidRPr="00CB0DE0">
              <w:t>Range</w:t>
            </w:r>
          </w:p>
        </w:tc>
        <w:tc>
          <w:tcPr>
            <w:tcW w:w="1554" w:type="dxa"/>
          </w:tcPr>
          <w:p w14:paraId="3C3E1310" w14:textId="77777777" w:rsidR="00467E5C" w:rsidRPr="00CB0DE0" w:rsidRDefault="00467E5C" w:rsidP="002420C5">
            <w:r w:rsidRPr="00CB0DE0">
              <w:t>Cardinality</w:t>
            </w:r>
          </w:p>
        </w:tc>
      </w:tr>
      <w:tr w:rsidR="00467E5C" w:rsidRPr="00CB0DE0" w14:paraId="1BA349E2" w14:textId="77777777" w:rsidTr="00A26E86">
        <w:tc>
          <w:tcPr>
            <w:tcW w:w="2371" w:type="dxa"/>
          </w:tcPr>
          <w:p w14:paraId="3858788D" w14:textId="7686C5D2" w:rsidR="00467E5C" w:rsidRPr="00CB0DE0" w:rsidRDefault="00F160F4" w:rsidP="002420C5">
            <w:r>
              <w:t>i</w:t>
            </w:r>
            <w:r w:rsidR="00467E5C" w:rsidRPr="00CB0DE0">
              <w:t>dentifier</w:t>
            </w:r>
          </w:p>
        </w:tc>
        <w:tc>
          <w:tcPr>
            <w:tcW w:w="3011" w:type="dxa"/>
          </w:tcPr>
          <w:p w14:paraId="35158CC5" w14:textId="77777777" w:rsidR="00467E5C" w:rsidRPr="00CB0DE0" w:rsidRDefault="00467E5C" w:rsidP="002420C5">
            <w:proofErr w:type="spellStart"/>
            <w:r w:rsidRPr="00CB0DE0">
              <w:t>dct:identifier</w:t>
            </w:r>
            <w:proofErr w:type="spellEnd"/>
          </w:p>
        </w:tc>
        <w:tc>
          <w:tcPr>
            <w:tcW w:w="2551" w:type="dxa"/>
          </w:tcPr>
          <w:p w14:paraId="16C6295A" w14:textId="5D851C57" w:rsidR="00467E5C" w:rsidRPr="00CB0DE0" w:rsidRDefault="00040330" w:rsidP="002420C5">
            <w:r w:rsidRPr="00CB0DE0">
              <w:t>Text</w:t>
            </w:r>
            <w:r w:rsidRPr="00CB0DE0">
              <w:rPr>
                <w:rStyle w:val="FootnoteReference"/>
              </w:rPr>
              <w:footnoteReference w:id="32"/>
            </w:r>
          </w:p>
        </w:tc>
        <w:tc>
          <w:tcPr>
            <w:tcW w:w="1554" w:type="dxa"/>
          </w:tcPr>
          <w:p w14:paraId="4B2D159F" w14:textId="77777777" w:rsidR="00467E5C" w:rsidRPr="00CB0DE0" w:rsidRDefault="00467E5C" w:rsidP="002420C5">
            <w:r w:rsidRPr="00CB0DE0">
              <w:t>1..1</w:t>
            </w:r>
          </w:p>
        </w:tc>
      </w:tr>
    </w:tbl>
    <w:p w14:paraId="3B331969" w14:textId="7CAA1FDF" w:rsidR="00860245" w:rsidRPr="00CB0DE0" w:rsidRDefault="00860245" w:rsidP="00B32E2D">
      <w:pPr>
        <w:pStyle w:val="Heading3"/>
        <w:numPr>
          <w:ilvl w:val="2"/>
          <w:numId w:val="30"/>
        </w:numPr>
      </w:pPr>
      <w:bookmarkStart w:id="278" w:name="_Ref451430401"/>
      <w:bookmarkStart w:id="279" w:name="_Toc2329907"/>
      <w:r w:rsidRPr="00CB0DE0">
        <w:t>Plays Role</w:t>
      </w:r>
      <w:bookmarkEnd w:id="278"/>
      <w:bookmarkEnd w:id="279"/>
    </w:p>
    <w:p w14:paraId="3262B420" w14:textId="31ECB542" w:rsidR="00860245" w:rsidRPr="00CB0DE0" w:rsidRDefault="00860245" w:rsidP="00FD3360">
      <w:pPr>
        <w:pStyle w:val="Body"/>
      </w:pPr>
      <w:r w:rsidRPr="00CB0DE0">
        <w:t xml:space="preserve">This property links an Agent to the Participation class. The Participation class is defined in section </w:t>
      </w:r>
      <w:r w:rsidRPr="00CB0DE0">
        <w:fldChar w:fldCharType="begin"/>
      </w:r>
      <w:r w:rsidRPr="00CB0DE0">
        <w:instrText xml:space="preserve"> REF _Ref451429530 \r \h </w:instrText>
      </w:r>
      <w:r w:rsidR="008E7980" w:rsidRPr="00CB0DE0">
        <w:instrText xml:space="preserve"> \* MERGEFORMAT </w:instrText>
      </w:r>
      <w:r w:rsidRPr="00CB0DE0">
        <w:fldChar w:fldCharType="separate"/>
      </w:r>
      <w:r w:rsidR="00346598">
        <w:t>3.6</w:t>
      </w:r>
      <w:r w:rsidRPr="00CB0DE0">
        <w:fldChar w:fldCharType="end"/>
      </w:r>
      <w:r w:rsidRPr="00CB0DE0">
        <w:t xml:space="preserve"> and facilitates the detailed description of how an Agent participates in or interacts with a Public Service and may include temporal and spatial constraints on that participation.</w:t>
      </w:r>
    </w:p>
    <w:p w14:paraId="5D260EF5" w14:textId="416F0E0F" w:rsidR="00467E5C" w:rsidRPr="00CB0DE0" w:rsidRDefault="00467E5C" w:rsidP="00FD3360">
      <w:pPr>
        <w:pStyle w:val="Body"/>
      </w:pPr>
    </w:p>
    <w:tbl>
      <w:tblPr>
        <w:tblStyle w:val="TableGrid"/>
        <w:tblW w:w="0" w:type="auto"/>
        <w:tblLook w:val="04A0" w:firstRow="1" w:lastRow="0" w:firstColumn="1" w:lastColumn="0" w:noHBand="0" w:noVBand="1"/>
      </w:tblPr>
      <w:tblGrid>
        <w:gridCol w:w="2072"/>
        <w:gridCol w:w="2624"/>
        <w:gridCol w:w="2275"/>
        <w:gridCol w:w="1524"/>
      </w:tblGrid>
      <w:tr w:rsidR="00467E5C" w:rsidRPr="00CB0DE0" w14:paraId="04CCBA05"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22EEBE7" w14:textId="77777777" w:rsidR="00467E5C" w:rsidRPr="00CB0DE0" w:rsidRDefault="00467E5C" w:rsidP="002420C5">
            <w:r w:rsidRPr="00CB0DE0">
              <w:t>Property</w:t>
            </w:r>
          </w:p>
        </w:tc>
        <w:tc>
          <w:tcPr>
            <w:tcW w:w="3011" w:type="dxa"/>
          </w:tcPr>
          <w:p w14:paraId="2D1CAC20" w14:textId="77777777" w:rsidR="00467E5C" w:rsidRPr="00CB0DE0" w:rsidRDefault="00467E5C" w:rsidP="002420C5">
            <w:r w:rsidRPr="00CB0DE0">
              <w:t>URI</w:t>
            </w:r>
          </w:p>
        </w:tc>
        <w:tc>
          <w:tcPr>
            <w:tcW w:w="2551" w:type="dxa"/>
          </w:tcPr>
          <w:p w14:paraId="40040BBC" w14:textId="77777777" w:rsidR="00467E5C" w:rsidRPr="00CB0DE0" w:rsidRDefault="00467E5C" w:rsidP="002420C5">
            <w:r w:rsidRPr="00CB0DE0">
              <w:t>Range</w:t>
            </w:r>
          </w:p>
        </w:tc>
        <w:tc>
          <w:tcPr>
            <w:tcW w:w="1554" w:type="dxa"/>
          </w:tcPr>
          <w:p w14:paraId="76430967" w14:textId="77777777" w:rsidR="00467E5C" w:rsidRPr="00CB0DE0" w:rsidRDefault="00467E5C" w:rsidP="002420C5">
            <w:r w:rsidRPr="00CB0DE0">
              <w:t>Cardinality</w:t>
            </w:r>
          </w:p>
        </w:tc>
      </w:tr>
      <w:tr w:rsidR="00467E5C" w:rsidRPr="00CB0DE0" w14:paraId="2E517F02" w14:textId="77777777" w:rsidTr="00A26E86">
        <w:tc>
          <w:tcPr>
            <w:tcW w:w="2371" w:type="dxa"/>
          </w:tcPr>
          <w:p w14:paraId="6CA72D88" w14:textId="0AB9A14B" w:rsidR="00467E5C" w:rsidRPr="00CB0DE0" w:rsidRDefault="00F160F4" w:rsidP="002420C5">
            <w:proofErr w:type="spellStart"/>
            <w:r>
              <w:t>plays</w:t>
            </w:r>
            <w:r w:rsidR="00467E5C" w:rsidRPr="00CB0DE0">
              <w:t>Role</w:t>
            </w:r>
            <w:proofErr w:type="spellEnd"/>
          </w:p>
        </w:tc>
        <w:tc>
          <w:tcPr>
            <w:tcW w:w="3011" w:type="dxa"/>
          </w:tcPr>
          <w:p w14:paraId="648AB416" w14:textId="77777777" w:rsidR="00467E5C" w:rsidRPr="00CB0DE0" w:rsidRDefault="00467E5C" w:rsidP="002420C5">
            <w:proofErr w:type="spellStart"/>
            <w:r w:rsidRPr="00CB0DE0">
              <w:t>cv:playsRole</w:t>
            </w:r>
            <w:proofErr w:type="spellEnd"/>
          </w:p>
        </w:tc>
        <w:tc>
          <w:tcPr>
            <w:tcW w:w="2551" w:type="dxa"/>
          </w:tcPr>
          <w:p w14:paraId="382BAF99" w14:textId="77777777" w:rsidR="00467E5C" w:rsidRPr="00CB0DE0" w:rsidRDefault="00467E5C" w:rsidP="002420C5">
            <w:r w:rsidRPr="00CB0DE0">
              <w:t>Participation</w:t>
            </w:r>
          </w:p>
        </w:tc>
        <w:tc>
          <w:tcPr>
            <w:tcW w:w="1554" w:type="dxa"/>
          </w:tcPr>
          <w:p w14:paraId="7EFC40DE" w14:textId="77777777" w:rsidR="00467E5C" w:rsidRPr="00CB0DE0" w:rsidRDefault="00467E5C" w:rsidP="002420C5">
            <w:r w:rsidRPr="00CB0DE0">
              <w:t>0..n</w:t>
            </w:r>
          </w:p>
        </w:tc>
      </w:tr>
    </w:tbl>
    <w:p w14:paraId="37C1AB43" w14:textId="2595B6C2" w:rsidR="00860245" w:rsidRPr="00CB0DE0" w:rsidRDefault="00860245" w:rsidP="00B32E2D">
      <w:pPr>
        <w:pStyle w:val="Heading3"/>
        <w:numPr>
          <w:ilvl w:val="2"/>
          <w:numId w:val="30"/>
        </w:numPr>
      </w:pPr>
      <w:bookmarkStart w:id="280" w:name="_Toc2329908"/>
      <w:r w:rsidRPr="00CB0DE0">
        <w:t>Has Address</w:t>
      </w:r>
      <w:bookmarkEnd w:id="280"/>
    </w:p>
    <w:p w14:paraId="1BD3ED74" w14:textId="77777777" w:rsidR="00860245" w:rsidRPr="00CB0DE0" w:rsidRDefault="00860245" w:rsidP="00FD3360">
      <w:pPr>
        <w:pStyle w:val="Bodywithskip"/>
      </w:pPr>
      <w:r w:rsidRPr="00CB0DE0">
        <w:rPr>
          <w:lang w:eastAsia="en-GB"/>
        </w:rPr>
        <w:t>This property represents a</w:t>
      </w:r>
      <w:r w:rsidRPr="00CB0DE0">
        <w:t>n Address related to an Agent. Asserting the address relationship implies that the Agent has an Address.</w:t>
      </w:r>
    </w:p>
    <w:p w14:paraId="2F918643" w14:textId="45135209" w:rsidR="00467E5C" w:rsidRPr="00CB0DE0" w:rsidRDefault="00467E5C" w:rsidP="00FD3360">
      <w:pPr>
        <w:pStyle w:val="Body"/>
      </w:pPr>
    </w:p>
    <w:tbl>
      <w:tblPr>
        <w:tblStyle w:val="TableGrid"/>
        <w:tblW w:w="0" w:type="auto"/>
        <w:tblLook w:val="04A0" w:firstRow="1" w:lastRow="0" w:firstColumn="1" w:lastColumn="0" w:noHBand="0" w:noVBand="1"/>
      </w:tblPr>
      <w:tblGrid>
        <w:gridCol w:w="2121"/>
        <w:gridCol w:w="2680"/>
        <w:gridCol w:w="2169"/>
        <w:gridCol w:w="1525"/>
      </w:tblGrid>
      <w:tr w:rsidR="00467E5C" w:rsidRPr="00CB0DE0" w14:paraId="70AFBE5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A93FD00" w14:textId="77777777" w:rsidR="00467E5C" w:rsidRPr="00CB0DE0" w:rsidRDefault="00467E5C" w:rsidP="002420C5">
            <w:r w:rsidRPr="00CB0DE0">
              <w:t>Property</w:t>
            </w:r>
          </w:p>
        </w:tc>
        <w:tc>
          <w:tcPr>
            <w:tcW w:w="3011" w:type="dxa"/>
          </w:tcPr>
          <w:p w14:paraId="7A5DC1A3" w14:textId="77777777" w:rsidR="00467E5C" w:rsidRPr="00CB0DE0" w:rsidRDefault="00467E5C" w:rsidP="002420C5">
            <w:r w:rsidRPr="00CB0DE0">
              <w:t>URI</w:t>
            </w:r>
          </w:p>
        </w:tc>
        <w:tc>
          <w:tcPr>
            <w:tcW w:w="2551" w:type="dxa"/>
          </w:tcPr>
          <w:p w14:paraId="79DA85D8" w14:textId="77777777" w:rsidR="00467E5C" w:rsidRPr="00CB0DE0" w:rsidRDefault="00467E5C" w:rsidP="002420C5">
            <w:r w:rsidRPr="00CB0DE0">
              <w:t>Range</w:t>
            </w:r>
          </w:p>
        </w:tc>
        <w:tc>
          <w:tcPr>
            <w:tcW w:w="1554" w:type="dxa"/>
          </w:tcPr>
          <w:p w14:paraId="4F4DA495" w14:textId="77777777" w:rsidR="00467E5C" w:rsidRPr="00CB0DE0" w:rsidRDefault="00467E5C" w:rsidP="002420C5">
            <w:r w:rsidRPr="00CB0DE0">
              <w:t>Cardinality</w:t>
            </w:r>
          </w:p>
        </w:tc>
      </w:tr>
      <w:tr w:rsidR="00467E5C" w:rsidRPr="00CB0DE0" w14:paraId="7F5F8FF8" w14:textId="77777777" w:rsidTr="00A26E86">
        <w:tc>
          <w:tcPr>
            <w:tcW w:w="2371" w:type="dxa"/>
          </w:tcPr>
          <w:p w14:paraId="4F7A49F7" w14:textId="1AFF31FC" w:rsidR="00467E5C" w:rsidRPr="00CB0DE0" w:rsidRDefault="00F160F4" w:rsidP="002420C5">
            <w:proofErr w:type="spellStart"/>
            <w:r>
              <w:t>has</w:t>
            </w:r>
            <w:r w:rsidR="00467E5C" w:rsidRPr="00CB0DE0">
              <w:t>Address</w:t>
            </w:r>
            <w:proofErr w:type="spellEnd"/>
          </w:p>
        </w:tc>
        <w:tc>
          <w:tcPr>
            <w:tcW w:w="3011" w:type="dxa"/>
          </w:tcPr>
          <w:p w14:paraId="21746B43" w14:textId="77777777" w:rsidR="00467E5C" w:rsidRPr="00CB0DE0" w:rsidRDefault="00467E5C" w:rsidP="002420C5">
            <w:proofErr w:type="spellStart"/>
            <w:r w:rsidRPr="00CB0DE0">
              <w:t>cv:hasAddress</w:t>
            </w:r>
            <w:proofErr w:type="spellEnd"/>
          </w:p>
        </w:tc>
        <w:tc>
          <w:tcPr>
            <w:tcW w:w="2551" w:type="dxa"/>
          </w:tcPr>
          <w:p w14:paraId="0A43BDB6" w14:textId="77777777" w:rsidR="00467E5C" w:rsidRPr="00CB0DE0" w:rsidRDefault="00467E5C" w:rsidP="002420C5">
            <w:r w:rsidRPr="00CB0DE0">
              <w:t>Address</w:t>
            </w:r>
          </w:p>
        </w:tc>
        <w:tc>
          <w:tcPr>
            <w:tcW w:w="1554" w:type="dxa"/>
          </w:tcPr>
          <w:p w14:paraId="63D1B6D2" w14:textId="77777777" w:rsidR="00467E5C" w:rsidRPr="00CB0DE0" w:rsidRDefault="00467E5C" w:rsidP="002420C5">
            <w:r w:rsidRPr="00CB0DE0">
              <w:t>0..1</w:t>
            </w:r>
          </w:p>
        </w:tc>
      </w:tr>
    </w:tbl>
    <w:p w14:paraId="0B6BE3EA" w14:textId="77777777" w:rsidR="00467E5C" w:rsidRPr="00CB0DE0" w:rsidRDefault="00467E5C" w:rsidP="00FD3360">
      <w:pPr>
        <w:pStyle w:val="Body"/>
      </w:pPr>
    </w:p>
    <w:p w14:paraId="6BE6DA3C" w14:textId="77777777" w:rsidR="000B7CD2" w:rsidRPr="00CB0DE0" w:rsidRDefault="000B7CD2" w:rsidP="000B7CD2">
      <w:pPr>
        <w:pStyle w:val="Heading2"/>
        <w:rPr>
          <w:lang w:val="en-GB"/>
        </w:rPr>
      </w:pPr>
      <w:bookmarkStart w:id="281" w:name="_Ref404782869"/>
      <w:bookmarkStart w:id="282" w:name="_Toc2329909"/>
      <w:bookmarkStart w:id="283" w:name="_Ref405485504"/>
      <w:r w:rsidRPr="00CB0DE0">
        <w:rPr>
          <w:lang w:val="en-GB"/>
        </w:rPr>
        <w:t xml:space="preserve">The </w:t>
      </w:r>
      <w:r>
        <w:rPr>
          <w:lang w:val="en-GB"/>
        </w:rPr>
        <w:t>Legal Resource</w:t>
      </w:r>
      <w:r w:rsidRPr="00CB0DE0">
        <w:rPr>
          <w:lang w:val="en-GB"/>
        </w:rPr>
        <w:t xml:space="preserve"> Class</w:t>
      </w:r>
      <w:bookmarkEnd w:id="281"/>
      <w:bookmarkEnd w:id="282"/>
    </w:p>
    <w:p w14:paraId="124F2417" w14:textId="77777777" w:rsidR="000B7CD2" w:rsidRPr="00CB0DE0" w:rsidRDefault="000B7CD2" w:rsidP="000B7CD2">
      <w:pPr>
        <w:pStyle w:val="Body"/>
      </w:pPr>
      <w:r w:rsidRPr="00CB0DE0">
        <w:t>This class represents the legislation, policy or policies that lie behind the Rules that govern the service.</w:t>
      </w:r>
    </w:p>
    <w:p w14:paraId="0128363D" w14:textId="77777777" w:rsidR="000B7CD2" w:rsidRPr="00CB0DE0" w:rsidRDefault="000B7CD2" w:rsidP="000B7CD2">
      <w:pPr>
        <w:pStyle w:val="Body"/>
      </w:pPr>
    </w:p>
    <w:p w14:paraId="7EB57841" w14:textId="7104FF00" w:rsidR="000B7CD2" w:rsidRDefault="000B7CD2" w:rsidP="000B7CD2">
      <w:pPr>
        <w:pStyle w:val="Body"/>
      </w:pPr>
      <w:r w:rsidRPr="00CB0DE0">
        <w:t xml:space="preserve">The definition and properties of the </w:t>
      </w:r>
      <w:r>
        <w:t>Legal Resource</w:t>
      </w:r>
      <w:r w:rsidRPr="00CB0DE0">
        <w:t xml:space="preserve"> class in the CPSV-AP are aligned with the ontology included in “Council conclusions inviting the introduction of the European Legislation Identifier (ELI)”</w:t>
      </w:r>
      <w:r w:rsidRPr="00CB0DE0">
        <w:rPr>
          <w:rStyle w:val="FootnoteReference"/>
        </w:rPr>
        <w:footnoteReference w:id="33"/>
      </w:r>
      <w:r w:rsidRPr="00CB0DE0">
        <w:t>.</w:t>
      </w:r>
    </w:p>
    <w:p w14:paraId="40DC66AA" w14:textId="408D7CE3" w:rsidR="000B7CD2" w:rsidRDefault="000B7CD2" w:rsidP="000B7CD2">
      <w:pPr>
        <w:pStyle w:val="Body"/>
      </w:pPr>
    </w:p>
    <w:p w14:paraId="0EFCE044" w14:textId="6C19207A" w:rsidR="000B7CD2" w:rsidRPr="00CB0DE0" w:rsidRDefault="000B7CD2" w:rsidP="000B7CD2">
      <w:pPr>
        <w:pStyle w:val="Body"/>
      </w:pPr>
      <w:r>
        <w:rPr>
          <w:lang w:eastAsia="en-GB"/>
        </w:rPr>
        <w:t>For describing the attributes of a Legal Resource (labels, preferred labels, alternative labels, definition …) we refer to the ELI ontology.</w:t>
      </w:r>
    </w:p>
    <w:p w14:paraId="12D35B5D" w14:textId="77777777" w:rsidR="000B7CD2" w:rsidRPr="00CB0DE0" w:rsidRDefault="000B7CD2" w:rsidP="000B7CD2">
      <w:pPr>
        <w:pStyle w:val="Body"/>
      </w:pPr>
    </w:p>
    <w:tbl>
      <w:tblPr>
        <w:tblStyle w:val="TableGrid"/>
        <w:tblW w:w="0" w:type="auto"/>
        <w:tblLook w:val="04A0" w:firstRow="1" w:lastRow="0" w:firstColumn="1" w:lastColumn="0" w:noHBand="0" w:noVBand="1"/>
      </w:tblPr>
      <w:tblGrid>
        <w:gridCol w:w="2395"/>
        <w:gridCol w:w="2645"/>
        <w:gridCol w:w="3455"/>
      </w:tblGrid>
      <w:tr w:rsidR="000B7CD2" w:rsidRPr="00CB0DE0" w14:paraId="2AB74610" w14:textId="77777777" w:rsidTr="00D112AD">
        <w:trPr>
          <w:cnfStyle w:val="100000000000" w:firstRow="1" w:lastRow="0" w:firstColumn="0" w:lastColumn="0" w:oddVBand="0" w:evenVBand="0" w:oddHBand="0" w:evenHBand="0" w:firstRowFirstColumn="0" w:firstRowLastColumn="0" w:lastRowFirstColumn="0" w:lastRowLastColumn="0"/>
        </w:trPr>
        <w:tc>
          <w:tcPr>
            <w:tcW w:w="2395" w:type="dxa"/>
          </w:tcPr>
          <w:p w14:paraId="5164C6A4" w14:textId="77777777" w:rsidR="000B7CD2" w:rsidRPr="00CB0DE0" w:rsidRDefault="000B7CD2" w:rsidP="00D0193D">
            <w:r w:rsidRPr="00CB0DE0">
              <w:t>Class name</w:t>
            </w:r>
          </w:p>
        </w:tc>
        <w:tc>
          <w:tcPr>
            <w:tcW w:w="2645" w:type="dxa"/>
          </w:tcPr>
          <w:p w14:paraId="222562D6" w14:textId="77777777" w:rsidR="000B7CD2" w:rsidRPr="00CB0DE0" w:rsidRDefault="000B7CD2" w:rsidP="00D0193D">
            <w:r w:rsidRPr="00CB0DE0">
              <w:t>Mandatory/Optional</w:t>
            </w:r>
          </w:p>
        </w:tc>
        <w:tc>
          <w:tcPr>
            <w:tcW w:w="3455" w:type="dxa"/>
          </w:tcPr>
          <w:p w14:paraId="0F4D7CBE" w14:textId="77777777" w:rsidR="000B7CD2" w:rsidRPr="00CB0DE0" w:rsidRDefault="000B7CD2" w:rsidP="00D0193D">
            <w:r w:rsidRPr="00CB0DE0">
              <w:t>URI</w:t>
            </w:r>
          </w:p>
        </w:tc>
      </w:tr>
      <w:tr w:rsidR="000B7CD2" w:rsidRPr="00CB0DE0" w14:paraId="375D34FD" w14:textId="77777777" w:rsidTr="00D112AD">
        <w:tc>
          <w:tcPr>
            <w:tcW w:w="2395" w:type="dxa"/>
          </w:tcPr>
          <w:p w14:paraId="5407A0C3" w14:textId="77777777" w:rsidR="000B7CD2" w:rsidRPr="00CB0DE0" w:rsidRDefault="000B7CD2" w:rsidP="00D0193D">
            <w:r>
              <w:t>Legal Resource</w:t>
            </w:r>
          </w:p>
        </w:tc>
        <w:tc>
          <w:tcPr>
            <w:tcW w:w="2645" w:type="dxa"/>
          </w:tcPr>
          <w:p w14:paraId="43AF4795" w14:textId="77777777" w:rsidR="000B7CD2" w:rsidRPr="00CB0DE0" w:rsidRDefault="000B7CD2" w:rsidP="00D0193D">
            <w:r w:rsidRPr="00CB0DE0">
              <w:t>Optional</w:t>
            </w:r>
          </w:p>
        </w:tc>
        <w:tc>
          <w:tcPr>
            <w:tcW w:w="3455" w:type="dxa"/>
          </w:tcPr>
          <w:p w14:paraId="365A0ACD" w14:textId="77777777" w:rsidR="000B7CD2" w:rsidRPr="00CB0DE0" w:rsidRDefault="000B7CD2" w:rsidP="00D0193D">
            <w:proofErr w:type="spellStart"/>
            <w:r>
              <w:t>eli:LegalResource</w:t>
            </w:r>
            <w:proofErr w:type="spellEnd"/>
          </w:p>
        </w:tc>
      </w:tr>
    </w:tbl>
    <w:p w14:paraId="12752AD8" w14:textId="77777777" w:rsidR="00D112AD" w:rsidRPr="00CB0DE0" w:rsidRDefault="00D112AD" w:rsidP="00D112AD">
      <w:pPr>
        <w:pStyle w:val="Heading3"/>
        <w:numPr>
          <w:ilvl w:val="2"/>
          <w:numId w:val="29"/>
        </w:numPr>
      </w:pPr>
      <w:bookmarkStart w:id="284" w:name="_Toc2329910"/>
      <w:r w:rsidRPr="00CB0DE0">
        <w:t>Related</w:t>
      </w:r>
      <w:bookmarkEnd w:id="284"/>
    </w:p>
    <w:p w14:paraId="33F9652E" w14:textId="17435B9B" w:rsidR="00D112AD" w:rsidRPr="00CB0DE0" w:rsidRDefault="00D112AD" w:rsidP="00D112AD">
      <w:pPr>
        <w:rPr>
          <w:lang w:eastAsia="en-GB"/>
        </w:rPr>
      </w:pPr>
      <w:r w:rsidRPr="00CB0DE0">
        <w:rPr>
          <w:lang w:eastAsia="en-GB"/>
        </w:rPr>
        <w:t xml:space="preserve">This property represents another instance of the </w:t>
      </w:r>
      <w:r>
        <w:rPr>
          <w:lang w:eastAsia="en-GB"/>
        </w:rPr>
        <w:t>Legal Resource</w:t>
      </w:r>
      <w:r w:rsidRPr="00CB0DE0">
        <w:rPr>
          <w:lang w:eastAsia="en-GB"/>
        </w:rPr>
        <w:t xml:space="preserve"> class that is related to the </w:t>
      </w:r>
      <w:proofErr w:type="gramStart"/>
      <w:r w:rsidRPr="00CB0DE0">
        <w:rPr>
          <w:lang w:eastAsia="en-GB"/>
        </w:rPr>
        <w:t xml:space="preserve">particular </w:t>
      </w:r>
      <w:r>
        <w:rPr>
          <w:lang w:eastAsia="en-GB"/>
        </w:rPr>
        <w:t>Legal</w:t>
      </w:r>
      <w:proofErr w:type="gramEnd"/>
      <w:r>
        <w:rPr>
          <w:lang w:eastAsia="en-GB"/>
        </w:rPr>
        <w:t xml:space="preserve"> Resource</w:t>
      </w:r>
      <w:r w:rsidRPr="00CB0DE0">
        <w:rPr>
          <w:lang w:eastAsia="en-GB"/>
        </w:rPr>
        <w:t xml:space="preserve"> being described.</w:t>
      </w:r>
    </w:p>
    <w:p w14:paraId="01AB5ED8" w14:textId="77777777" w:rsidR="00D112AD" w:rsidRPr="00CB0DE0" w:rsidRDefault="00D112AD" w:rsidP="00D112AD">
      <w:pPr>
        <w:rPr>
          <w:lang w:eastAsia="en-GB"/>
        </w:rPr>
      </w:pPr>
    </w:p>
    <w:tbl>
      <w:tblPr>
        <w:tblStyle w:val="TableGrid"/>
        <w:tblW w:w="0" w:type="auto"/>
        <w:tblLook w:val="04A0" w:firstRow="1" w:lastRow="0" w:firstColumn="1" w:lastColumn="0" w:noHBand="0" w:noVBand="1"/>
      </w:tblPr>
      <w:tblGrid>
        <w:gridCol w:w="2102"/>
        <w:gridCol w:w="2638"/>
        <w:gridCol w:w="2228"/>
        <w:gridCol w:w="1527"/>
      </w:tblGrid>
      <w:tr w:rsidR="00D112AD" w:rsidRPr="00CB0DE0" w14:paraId="1B307AEA" w14:textId="77777777" w:rsidTr="005448C8">
        <w:trPr>
          <w:cnfStyle w:val="100000000000" w:firstRow="1" w:lastRow="0" w:firstColumn="0" w:lastColumn="0" w:oddVBand="0" w:evenVBand="0" w:oddHBand="0" w:evenHBand="0" w:firstRowFirstColumn="0" w:firstRowLastColumn="0" w:lastRowFirstColumn="0" w:lastRowLastColumn="0"/>
        </w:trPr>
        <w:tc>
          <w:tcPr>
            <w:tcW w:w="2371" w:type="dxa"/>
          </w:tcPr>
          <w:p w14:paraId="266242BC" w14:textId="77777777" w:rsidR="00D112AD" w:rsidRPr="00CB0DE0" w:rsidRDefault="00D112AD" w:rsidP="005448C8">
            <w:r w:rsidRPr="00CB0DE0">
              <w:lastRenderedPageBreak/>
              <w:t>Property</w:t>
            </w:r>
          </w:p>
        </w:tc>
        <w:tc>
          <w:tcPr>
            <w:tcW w:w="3011" w:type="dxa"/>
          </w:tcPr>
          <w:p w14:paraId="22A6FDF8" w14:textId="77777777" w:rsidR="00D112AD" w:rsidRPr="00CB0DE0" w:rsidRDefault="00D112AD" w:rsidP="005448C8">
            <w:r w:rsidRPr="00CB0DE0">
              <w:t>URI</w:t>
            </w:r>
          </w:p>
        </w:tc>
        <w:tc>
          <w:tcPr>
            <w:tcW w:w="2551" w:type="dxa"/>
          </w:tcPr>
          <w:p w14:paraId="7B69CB23" w14:textId="77777777" w:rsidR="00D112AD" w:rsidRPr="00CB0DE0" w:rsidRDefault="00D112AD" w:rsidP="005448C8">
            <w:r w:rsidRPr="00CB0DE0">
              <w:t>Range</w:t>
            </w:r>
          </w:p>
        </w:tc>
        <w:tc>
          <w:tcPr>
            <w:tcW w:w="1554" w:type="dxa"/>
          </w:tcPr>
          <w:p w14:paraId="24A2F8D3" w14:textId="77777777" w:rsidR="00D112AD" w:rsidRPr="00CB0DE0" w:rsidRDefault="00D112AD" w:rsidP="005448C8">
            <w:r w:rsidRPr="00CB0DE0">
              <w:t>Cardinality</w:t>
            </w:r>
          </w:p>
        </w:tc>
      </w:tr>
      <w:tr w:rsidR="00D112AD" w:rsidRPr="00CB0DE0" w14:paraId="7406FC98" w14:textId="77777777" w:rsidTr="005448C8">
        <w:tc>
          <w:tcPr>
            <w:tcW w:w="2371" w:type="dxa"/>
          </w:tcPr>
          <w:p w14:paraId="2DE828B1" w14:textId="77777777" w:rsidR="00D112AD" w:rsidRPr="00CB0DE0" w:rsidRDefault="00D112AD" w:rsidP="005448C8">
            <w:r w:rsidRPr="00CB0DE0">
              <w:t>Related</w:t>
            </w:r>
          </w:p>
        </w:tc>
        <w:tc>
          <w:tcPr>
            <w:tcW w:w="3011" w:type="dxa"/>
          </w:tcPr>
          <w:p w14:paraId="3E6DE54B" w14:textId="77777777" w:rsidR="00D112AD" w:rsidRPr="00CB0DE0" w:rsidRDefault="00D112AD" w:rsidP="005448C8">
            <w:proofErr w:type="spellStart"/>
            <w:r w:rsidRPr="00CB0DE0">
              <w:t>dct:relation</w:t>
            </w:r>
            <w:proofErr w:type="spellEnd"/>
          </w:p>
        </w:tc>
        <w:tc>
          <w:tcPr>
            <w:tcW w:w="2551" w:type="dxa"/>
          </w:tcPr>
          <w:p w14:paraId="190243AB" w14:textId="00752CCD" w:rsidR="00D112AD" w:rsidRPr="00CB0DE0" w:rsidRDefault="00D112AD" w:rsidP="00D112AD">
            <w:r>
              <w:t>Legal Resource</w:t>
            </w:r>
          </w:p>
        </w:tc>
        <w:tc>
          <w:tcPr>
            <w:tcW w:w="1554" w:type="dxa"/>
          </w:tcPr>
          <w:p w14:paraId="06EAAD4C" w14:textId="77777777" w:rsidR="00D112AD" w:rsidRPr="00CB0DE0" w:rsidRDefault="00D112AD" w:rsidP="005448C8">
            <w:r w:rsidRPr="00CB0DE0">
              <w:t>0..n</w:t>
            </w:r>
          </w:p>
        </w:tc>
      </w:tr>
    </w:tbl>
    <w:p w14:paraId="0DC69193" w14:textId="77777777" w:rsidR="000B7CD2" w:rsidRPr="00CB0DE0" w:rsidRDefault="000B7CD2" w:rsidP="000B7CD2">
      <w:pPr>
        <w:pStyle w:val="Body"/>
      </w:pPr>
    </w:p>
    <w:p w14:paraId="2C4932E4" w14:textId="093646C8" w:rsidR="00860245" w:rsidRPr="00CB0DE0" w:rsidRDefault="00860245" w:rsidP="002420C5">
      <w:pPr>
        <w:pStyle w:val="Heading2"/>
        <w:rPr>
          <w:lang w:val="en-GB"/>
        </w:rPr>
      </w:pPr>
      <w:bookmarkStart w:id="285" w:name="_Toc2329911"/>
      <w:r w:rsidRPr="00CB0DE0">
        <w:rPr>
          <w:lang w:val="en-GB"/>
        </w:rPr>
        <w:t xml:space="preserve">The Public </w:t>
      </w:r>
      <w:r w:rsidR="004C0E33">
        <w:rPr>
          <w:lang w:val="en-GB"/>
        </w:rPr>
        <w:t>Organization</w:t>
      </w:r>
      <w:r w:rsidRPr="00CB0DE0">
        <w:rPr>
          <w:lang w:val="en-GB"/>
        </w:rPr>
        <w:t xml:space="preserve"> Class</w:t>
      </w:r>
      <w:bookmarkEnd w:id="283"/>
      <w:bookmarkEnd w:id="285"/>
    </w:p>
    <w:p w14:paraId="0F320DB4" w14:textId="49F8A729" w:rsidR="00860245" w:rsidRPr="00CB0DE0" w:rsidRDefault="00860245" w:rsidP="00FD3360">
      <w:pPr>
        <w:pStyle w:val="Body"/>
        <w:rPr>
          <w:lang w:eastAsia="en-GB"/>
        </w:rPr>
      </w:pPr>
      <w:r w:rsidRPr="00CB0DE0">
        <w:rPr>
          <w:lang w:eastAsia="en-GB"/>
        </w:rPr>
        <w:t>The CPSV-AP reuses the Core Public Organisation Vocabulary</w:t>
      </w:r>
      <w:r w:rsidRPr="00CB0DE0">
        <w:rPr>
          <w:rStyle w:val="FootnoteReference"/>
          <w:lang w:eastAsia="en-GB"/>
        </w:rPr>
        <w:footnoteReference w:id="34"/>
      </w:r>
      <w:r w:rsidRPr="00CB0DE0">
        <w:rPr>
          <w:lang w:eastAsia="en-GB"/>
        </w:rPr>
        <w:t xml:space="preserve"> that defines the concept of a Public </w:t>
      </w:r>
      <w:r w:rsidR="004C0E33">
        <w:rPr>
          <w:lang w:eastAsia="en-GB"/>
        </w:rPr>
        <w:t>Organization</w:t>
      </w:r>
      <w:r w:rsidRPr="00CB0DE0">
        <w:rPr>
          <w:lang w:eastAsia="en-GB"/>
        </w:rPr>
        <w:t xml:space="preserve"> and associated properties and relationships. It is largely based on the W3C Organization Ontology</w:t>
      </w:r>
      <w:r w:rsidRPr="00CB0DE0">
        <w:rPr>
          <w:rStyle w:val="FootnoteReference"/>
          <w:lang w:eastAsia="en-GB"/>
        </w:rPr>
        <w:footnoteReference w:id="35"/>
      </w:r>
      <w:r w:rsidRPr="00CB0DE0">
        <w:rPr>
          <w:lang w:eastAsia="en-GB"/>
        </w:rPr>
        <w:t xml:space="preserve">. </w:t>
      </w:r>
    </w:p>
    <w:p w14:paraId="1815C6A7" w14:textId="3D38FC95" w:rsidR="00D05CC7" w:rsidRPr="00CB0DE0" w:rsidRDefault="00D05CC7" w:rsidP="00FD3360">
      <w:pPr>
        <w:pStyle w:val="Body"/>
        <w:rPr>
          <w:lang w:eastAsia="en-GB"/>
        </w:rPr>
      </w:pPr>
    </w:p>
    <w:tbl>
      <w:tblPr>
        <w:tblStyle w:val="TableGrid"/>
        <w:tblW w:w="0" w:type="auto"/>
        <w:tblLook w:val="04A0" w:firstRow="1" w:lastRow="0" w:firstColumn="1" w:lastColumn="0" w:noHBand="0" w:noVBand="1"/>
      </w:tblPr>
      <w:tblGrid>
        <w:gridCol w:w="2402"/>
        <w:gridCol w:w="2633"/>
        <w:gridCol w:w="3460"/>
      </w:tblGrid>
      <w:tr w:rsidR="00D05CC7" w:rsidRPr="00CB0DE0" w14:paraId="21FA207A"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5B4E2723" w14:textId="77777777" w:rsidR="00D05CC7" w:rsidRPr="00CB0DE0" w:rsidRDefault="00D05CC7" w:rsidP="002420C5">
            <w:r w:rsidRPr="00CB0DE0">
              <w:t>Class name</w:t>
            </w:r>
          </w:p>
        </w:tc>
        <w:tc>
          <w:tcPr>
            <w:tcW w:w="2694" w:type="dxa"/>
          </w:tcPr>
          <w:p w14:paraId="60405F93" w14:textId="77777777" w:rsidR="00D05CC7" w:rsidRPr="00CB0DE0" w:rsidRDefault="00D05CC7" w:rsidP="002420C5">
            <w:r w:rsidRPr="00CB0DE0">
              <w:t>Mandatory/Optional</w:t>
            </w:r>
          </w:p>
        </w:tc>
        <w:tc>
          <w:tcPr>
            <w:tcW w:w="3963" w:type="dxa"/>
          </w:tcPr>
          <w:p w14:paraId="209F7FE4" w14:textId="77777777" w:rsidR="00D05CC7" w:rsidRPr="00CB0DE0" w:rsidRDefault="00D05CC7" w:rsidP="002420C5">
            <w:r w:rsidRPr="00CB0DE0">
              <w:t>URI</w:t>
            </w:r>
          </w:p>
        </w:tc>
      </w:tr>
      <w:tr w:rsidR="00D05CC7" w:rsidRPr="00CB0DE0" w14:paraId="1CA55C52" w14:textId="77777777" w:rsidTr="00A26E86">
        <w:tc>
          <w:tcPr>
            <w:tcW w:w="2830" w:type="dxa"/>
          </w:tcPr>
          <w:p w14:paraId="228C52A0" w14:textId="659EADDF" w:rsidR="00D05CC7" w:rsidRPr="00CB0DE0" w:rsidRDefault="00D05CC7" w:rsidP="002420C5">
            <w:r w:rsidRPr="00CB0DE0">
              <w:t xml:space="preserve">Public </w:t>
            </w:r>
            <w:r w:rsidR="004C0E33">
              <w:t>Organization</w:t>
            </w:r>
          </w:p>
        </w:tc>
        <w:tc>
          <w:tcPr>
            <w:tcW w:w="2694" w:type="dxa"/>
          </w:tcPr>
          <w:p w14:paraId="7C4A768C" w14:textId="77777777" w:rsidR="00D05CC7" w:rsidRPr="00CB0DE0" w:rsidRDefault="00D05CC7" w:rsidP="002420C5">
            <w:r w:rsidRPr="00CB0DE0">
              <w:t>Mandatory</w:t>
            </w:r>
          </w:p>
        </w:tc>
        <w:tc>
          <w:tcPr>
            <w:tcW w:w="3963" w:type="dxa"/>
          </w:tcPr>
          <w:p w14:paraId="4FB2E26D" w14:textId="2AE33B60" w:rsidR="00D05CC7" w:rsidRPr="00CB0DE0" w:rsidRDefault="00D05CC7" w:rsidP="002420C5">
            <w:proofErr w:type="spellStart"/>
            <w:r w:rsidRPr="00CB0DE0">
              <w:t>cv:Public</w:t>
            </w:r>
            <w:r w:rsidR="004C0E33">
              <w:t>Organisation</w:t>
            </w:r>
            <w:proofErr w:type="spellEnd"/>
          </w:p>
        </w:tc>
      </w:tr>
    </w:tbl>
    <w:p w14:paraId="0E4460B3" w14:textId="77777777" w:rsidR="00860245" w:rsidRPr="00CB0DE0" w:rsidRDefault="00860245" w:rsidP="00FD3360">
      <w:pPr>
        <w:pStyle w:val="Body"/>
        <w:rPr>
          <w:lang w:eastAsia="en-GB"/>
        </w:rPr>
      </w:pPr>
    </w:p>
    <w:p w14:paraId="703E703E" w14:textId="77777777" w:rsidR="00860245" w:rsidRPr="00CB0DE0" w:rsidRDefault="00860245" w:rsidP="00FD3360">
      <w:pPr>
        <w:pStyle w:val="Body"/>
        <w:rPr>
          <w:lang w:eastAsia="en-GB"/>
        </w:rPr>
      </w:pPr>
      <w:r w:rsidRPr="00CB0DE0">
        <w:rPr>
          <w:lang w:eastAsia="en-GB"/>
        </w:rPr>
        <w:t>Within the CPSV-AP the following properties are mandatory:</w:t>
      </w:r>
    </w:p>
    <w:p w14:paraId="07810AF3" w14:textId="77777777" w:rsidR="00860245" w:rsidRPr="00CB0DE0" w:rsidRDefault="00860245" w:rsidP="00FD3360">
      <w:pPr>
        <w:pStyle w:val="Body"/>
        <w:numPr>
          <w:ilvl w:val="0"/>
          <w:numId w:val="31"/>
        </w:numPr>
        <w:rPr>
          <w:lang w:eastAsia="en-GB"/>
        </w:rPr>
      </w:pPr>
      <w:r w:rsidRPr="00CB0DE0">
        <w:rPr>
          <w:lang w:eastAsia="en-GB"/>
        </w:rPr>
        <w:t>preferred label</w:t>
      </w:r>
    </w:p>
    <w:p w14:paraId="7C8DBE7A" w14:textId="77777777" w:rsidR="00860245" w:rsidRPr="00CB0DE0" w:rsidRDefault="00860245" w:rsidP="00FD3360">
      <w:pPr>
        <w:pStyle w:val="Body"/>
        <w:numPr>
          <w:ilvl w:val="0"/>
          <w:numId w:val="31"/>
        </w:numPr>
        <w:rPr>
          <w:lang w:eastAsia="en-GB"/>
        </w:rPr>
      </w:pPr>
      <w:r w:rsidRPr="00CB0DE0">
        <w:rPr>
          <w:lang w:eastAsia="en-GB"/>
        </w:rPr>
        <w:t>spatial</w:t>
      </w:r>
    </w:p>
    <w:p w14:paraId="3303D6BB" w14:textId="10DBD875" w:rsidR="00B6068B" w:rsidRPr="00CB0DE0" w:rsidRDefault="00860245" w:rsidP="00FD3360">
      <w:pPr>
        <w:pStyle w:val="Body"/>
      </w:pPr>
      <w:r w:rsidRPr="00CB0DE0">
        <w:rPr>
          <w:lang w:eastAsia="en-GB"/>
        </w:rPr>
        <w:t xml:space="preserve">The value of the latter should be a URI from the </w:t>
      </w:r>
      <w:r w:rsidRPr="00CB0DE0">
        <w:t>Administrative Territorial Units</w:t>
      </w:r>
      <w:r w:rsidRPr="00CB0DE0">
        <w:rPr>
          <w:rStyle w:val="FootnoteReference"/>
        </w:rPr>
        <w:footnoteReference w:id="36"/>
      </w:r>
      <w:r w:rsidRPr="00CB0DE0">
        <w:t xml:space="preserve"> Named Authority List maintained by the Publications Office's Metadata Registry.</w:t>
      </w:r>
    </w:p>
    <w:p w14:paraId="30859CC4" w14:textId="77777777" w:rsidR="00467E5C" w:rsidRPr="00CB0DE0" w:rsidDel="00604354" w:rsidRDefault="00467E5C" w:rsidP="00FD3360">
      <w:pPr>
        <w:pStyle w:val="Body"/>
      </w:pPr>
    </w:p>
    <w:tbl>
      <w:tblPr>
        <w:tblStyle w:val="TableGrid"/>
        <w:tblW w:w="0" w:type="auto"/>
        <w:tblLook w:val="04A0" w:firstRow="1" w:lastRow="0" w:firstColumn="1" w:lastColumn="0" w:noHBand="0" w:noVBand="1"/>
      </w:tblPr>
      <w:tblGrid>
        <w:gridCol w:w="2182"/>
        <w:gridCol w:w="2649"/>
        <w:gridCol w:w="2142"/>
        <w:gridCol w:w="1522"/>
      </w:tblGrid>
      <w:tr w:rsidR="00B6068B" w:rsidRPr="00CB0DE0" w14:paraId="728547FB" w14:textId="77777777" w:rsidTr="001214C6">
        <w:trPr>
          <w:cnfStyle w:val="100000000000" w:firstRow="1" w:lastRow="0" w:firstColumn="0" w:lastColumn="0" w:oddVBand="0" w:evenVBand="0" w:oddHBand="0" w:evenHBand="0" w:firstRowFirstColumn="0" w:firstRowLastColumn="0" w:lastRowFirstColumn="0" w:lastRowLastColumn="0"/>
        </w:trPr>
        <w:tc>
          <w:tcPr>
            <w:tcW w:w="2371" w:type="dxa"/>
          </w:tcPr>
          <w:p w14:paraId="35518319" w14:textId="77777777" w:rsidR="00B6068B" w:rsidRPr="00CB0DE0" w:rsidRDefault="00B6068B" w:rsidP="002420C5">
            <w:r w:rsidRPr="00CB0DE0">
              <w:t>Property</w:t>
            </w:r>
          </w:p>
        </w:tc>
        <w:tc>
          <w:tcPr>
            <w:tcW w:w="3011" w:type="dxa"/>
          </w:tcPr>
          <w:p w14:paraId="131F34A5" w14:textId="77777777" w:rsidR="00B6068B" w:rsidRPr="00CB0DE0" w:rsidRDefault="00B6068B" w:rsidP="002420C5">
            <w:r w:rsidRPr="00CB0DE0">
              <w:t>URI</w:t>
            </w:r>
          </w:p>
        </w:tc>
        <w:tc>
          <w:tcPr>
            <w:tcW w:w="2551" w:type="dxa"/>
          </w:tcPr>
          <w:p w14:paraId="2F335A43" w14:textId="77777777" w:rsidR="00B6068B" w:rsidRPr="00CB0DE0" w:rsidRDefault="00B6068B" w:rsidP="002420C5">
            <w:r w:rsidRPr="00CB0DE0">
              <w:t>Range</w:t>
            </w:r>
          </w:p>
        </w:tc>
        <w:tc>
          <w:tcPr>
            <w:tcW w:w="1554" w:type="dxa"/>
          </w:tcPr>
          <w:p w14:paraId="601A7848" w14:textId="77777777" w:rsidR="00B6068B" w:rsidRPr="00CB0DE0" w:rsidRDefault="00B6068B" w:rsidP="002420C5">
            <w:r w:rsidRPr="00CB0DE0">
              <w:t>Cardinality</w:t>
            </w:r>
          </w:p>
        </w:tc>
      </w:tr>
      <w:tr w:rsidR="00B6068B" w:rsidRPr="00CB0DE0" w14:paraId="1FCB76D2" w14:textId="77777777" w:rsidTr="001214C6">
        <w:tc>
          <w:tcPr>
            <w:tcW w:w="2371" w:type="dxa"/>
          </w:tcPr>
          <w:p w14:paraId="78962BCC" w14:textId="1F1F9616" w:rsidR="00B6068B" w:rsidRPr="00CB0DE0" w:rsidRDefault="00F160F4" w:rsidP="00F160F4">
            <w:proofErr w:type="spellStart"/>
            <w:r>
              <w:t>preferredL</w:t>
            </w:r>
            <w:r w:rsidR="00080404" w:rsidRPr="00CB0DE0">
              <w:t>abel</w:t>
            </w:r>
            <w:proofErr w:type="spellEnd"/>
          </w:p>
        </w:tc>
        <w:tc>
          <w:tcPr>
            <w:tcW w:w="3011" w:type="dxa"/>
          </w:tcPr>
          <w:p w14:paraId="341B3B34" w14:textId="2E23F86D" w:rsidR="00B6068B" w:rsidRPr="00CB0DE0" w:rsidRDefault="00E82F47" w:rsidP="00E82F47">
            <w:proofErr w:type="spellStart"/>
            <w:r w:rsidRPr="00CB0DE0">
              <w:t>skos:pref</w:t>
            </w:r>
            <w:r w:rsidR="00080404" w:rsidRPr="00CB0DE0">
              <w:t>Label</w:t>
            </w:r>
            <w:proofErr w:type="spellEnd"/>
          </w:p>
        </w:tc>
        <w:tc>
          <w:tcPr>
            <w:tcW w:w="2551" w:type="dxa"/>
          </w:tcPr>
          <w:p w14:paraId="13BB0ABE" w14:textId="77777777" w:rsidR="00B6068B" w:rsidRPr="00CB0DE0" w:rsidRDefault="00B6068B" w:rsidP="002420C5">
            <w:r w:rsidRPr="00CB0DE0">
              <w:t>Text</w:t>
            </w:r>
          </w:p>
        </w:tc>
        <w:tc>
          <w:tcPr>
            <w:tcW w:w="1554" w:type="dxa"/>
          </w:tcPr>
          <w:p w14:paraId="0997CE21" w14:textId="5013E0DB" w:rsidR="00B6068B" w:rsidRPr="00CB0DE0" w:rsidRDefault="00080404" w:rsidP="002420C5">
            <w:r w:rsidRPr="00CB0DE0">
              <w:t>1</w:t>
            </w:r>
            <w:r w:rsidR="00B6068B" w:rsidRPr="00CB0DE0">
              <w:t>..1</w:t>
            </w:r>
          </w:p>
        </w:tc>
      </w:tr>
      <w:tr w:rsidR="00B6068B" w:rsidRPr="00CB0DE0" w14:paraId="5486720C" w14:textId="77777777" w:rsidTr="001214C6">
        <w:tc>
          <w:tcPr>
            <w:tcW w:w="2371" w:type="dxa"/>
          </w:tcPr>
          <w:p w14:paraId="5B9A1DEB" w14:textId="2234680B" w:rsidR="00B6068B" w:rsidRPr="00CB0DE0" w:rsidRDefault="00F160F4" w:rsidP="002420C5">
            <w:r>
              <w:t>s</w:t>
            </w:r>
            <w:r w:rsidR="00080404" w:rsidRPr="00CB0DE0">
              <w:t>patial</w:t>
            </w:r>
          </w:p>
        </w:tc>
        <w:tc>
          <w:tcPr>
            <w:tcW w:w="3011" w:type="dxa"/>
          </w:tcPr>
          <w:p w14:paraId="427AB316" w14:textId="2B57DEDA" w:rsidR="00B6068B" w:rsidRPr="00CB0DE0" w:rsidRDefault="00080404" w:rsidP="002420C5">
            <w:proofErr w:type="spellStart"/>
            <w:r w:rsidRPr="00CB0DE0">
              <w:t>d</w:t>
            </w:r>
            <w:r w:rsidR="00B6068B" w:rsidRPr="00CB0DE0">
              <w:t>ct:</w:t>
            </w:r>
            <w:r w:rsidRPr="00CB0DE0">
              <w:t>spatial</w:t>
            </w:r>
            <w:proofErr w:type="spellEnd"/>
          </w:p>
        </w:tc>
        <w:tc>
          <w:tcPr>
            <w:tcW w:w="2551" w:type="dxa"/>
          </w:tcPr>
          <w:p w14:paraId="7835305A" w14:textId="1F04A203" w:rsidR="00B6068B" w:rsidRPr="00CB0DE0" w:rsidRDefault="00CF7348" w:rsidP="002420C5">
            <w:r>
              <w:t>Location</w:t>
            </w:r>
          </w:p>
        </w:tc>
        <w:tc>
          <w:tcPr>
            <w:tcW w:w="1554" w:type="dxa"/>
          </w:tcPr>
          <w:p w14:paraId="2B8CD2F9" w14:textId="692AF258" w:rsidR="00B6068B" w:rsidRPr="00CB0DE0" w:rsidRDefault="00080404" w:rsidP="002420C5">
            <w:r w:rsidRPr="00CB0DE0">
              <w:t>1</w:t>
            </w:r>
            <w:r w:rsidR="00B6068B" w:rsidRPr="00CB0DE0">
              <w:t>..</w:t>
            </w:r>
            <w:r w:rsidR="00BD144B">
              <w:t>n</w:t>
            </w:r>
          </w:p>
        </w:tc>
      </w:tr>
    </w:tbl>
    <w:p w14:paraId="7B7880DE" w14:textId="77777777" w:rsidR="00B6068B" w:rsidRPr="00CB0DE0" w:rsidRDefault="00B6068B" w:rsidP="00FD3360">
      <w:pPr>
        <w:pStyle w:val="Body"/>
      </w:pPr>
    </w:p>
    <w:p w14:paraId="4B039058" w14:textId="77777777" w:rsidR="00860245" w:rsidRPr="00CB0DE0" w:rsidRDefault="00860245" w:rsidP="002420C5">
      <w:pPr>
        <w:pStyle w:val="Heading2"/>
        <w:rPr>
          <w:lang w:val="en-GB"/>
        </w:rPr>
      </w:pPr>
      <w:bookmarkStart w:id="286" w:name="_Ref455566285"/>
      <w:bookmarkStart w:id="287" w:name="_Toc2329912"/>
      <w:r w:rsidRPr="00CB0DE0">
        <w:rPr>
          <w:lang w:val="en-GB"/>
        </w:rPr>
        <w:t>The Contact Point Class</w:t>
      </w:r>
      <w:bookmarkEnd w:id="286"/>
      <w:bookmarkEnd w:id="287"/>
    </w:p>
    <w:p w14:paraId="62C54ECB" w14:textId="1E4540D6" w:rsidR="00860245" w:rsidRPr="00CB0DE0" w:rsidRDefault="00860245" w:rsidP="002420C5">
      <w:pPr>
        <w:rPr>
          <w:lang w:eastAsia="en-GB"/>
        </w:rPr>
      </w:pPr>
      <w:r w:rsidRPr="00CB0DE0">
        <w:rPr>
          <w:lang w:eastAsia="en-GB"/>
        </w:rPr>
        <w:t xml:space="preserve">This class represents the contact information for a Public Service, Channel, Public </w:t>
      </w:r>
      <w:r w:rsidR="004C0E33">
        <w:rPr>
          <w:lang w:eastAsia="en-GB"/>
        </w:rPr>
        <w:t>Organization</w:t>
      </w:r>
      <w:r w:rsidR="007E69BD">
        <w:rPr>
          <w:lang w:eastAsia="en-GB"/>
        </w:rPr>
        <w:t>,</w:t>
      </w:r>
      <w:r w:rsidRPr="00CB0DE0">
        <w:rPr>
          <w:lang w:eastAsia="en-GB"/>
        </w:rPr>
        <w:t xml:space="preserve"> etc. It is defined in the Core Public Organi</w:t>
      </w:r>
      <w:r w:rsidR="007364E6" w:rsidRPr="00CB0DE0">
        <w:rPr>
          <w:lang w:eastAsia="en-GB"/>
        </w:rPr>
        <w:t>s</w:t>
      </w:r>
      <w:r w:rsidRPr="00CB0DE0">
        <w:rPr>
          <w:lang w:eastAsia="en-GB"/>
        </w:rPr>
        <w:t xml:space="preserve">ation Vocabulary and is provided as a </w:t>
      </w:r>
      <w:proofErr w:type="spellStart"/>
      <w:proofErr w:type="gramStart"/>
      <w:r w:rsidR="00813B0C" w:rsidRPr="00CB0DE0">
        <w:t>schema:ContactPoint</w:t>
      </w:r>
      <w:proofErr w:type="spellEnd"/>
      <w:proofErr w:type="gramEnd"/>
      <w:r w:rsidRPr="00CB0DE0">
        <w:rPr>
          <w:lang w:eastAsia="en-GB"/>
        </w:rPr>
        <w:t>.</w:t>
      </w:r>
      <w:r w:rsidR="00813B0C" w:rsidRPr="00CB0DE0">
        <w:rPr>
          <w:lang w:eastAsia="en-GB"/>
        </w:rPr>
        <w:t xml:space="preserve"> Like Channel, a Contact Point may have regular opening hours (section </w:t>
      </w:r>
      <w:r w:rsidR="00813B0C" w:rsidRPr="00CB0DE0">
        <w:rPr>
          <w:lang w:eastAsia="en-GB"/>
        </w:rPr>
        <w:fldChar w:fldCharType="begin"/>
      </w:r>
      <w:r w:rsidR="00813B0C" w:rsidRPr="00CB0DE0">
        <w:rPr>
          <w:lang w:eastAsia="en-GB"/>
        </w:rPr>
        <w:instrText xml:space="preserve"> REF _Ref466650462 \r \h </w:instrText>
      </w:r>
      <w:r w:rsidR="008E7980" w:rsidRPr="00CB0DE0">
        <w:rPr>
          <w:lang w:eastAsia="en-GB"/>
        </w:rPr>
        <w:instrText xml:space="preserve"> \* MERGEFORMAT </w:instrText>
      </w:r>
      <w:r w:rsidR="00813B0C" w:rsidRPr="00CB0DE0">
        <w:rPr>
          <w:lang w:eastAsia="en-GB"/>
        </w:rPr>
      </w:r>
      <w:r w:rsidR="00813B0C" w:rsidRPr="00CB0DE0">
        <w:rPr>
          <w:lang w:eastAsia="en-GB"/>
        </w:rPr>
        <w:fldChar w:fldCharType="separate"/>
      </w:r>
      <w:r w:rsidR="00346598">
        <w:rPr>
          <w:lang w:eastAsia="en-GB"/>
        </w:rPr>
        <w:t>3.12.5</w:t>
      </w:r>
      <w:r w:rsidR="00813B0C" w:rsidRPr="00CB0DE0">
        <w:rPr>
          <w:lang w:eastAsia="en-GB"/>
        </w:rPr>
        <w:fldChar w:fldCharType="end"/>
      </w:r>
      <w:r w:rsidR="00813B0C" w:rsidRPr="00CB0DE0">
        <w:rPr>
          <w:lang w:eastAsia="en-GB"/>
        </w:rPr>
        <w:t xml:space="preserve">) that </w:t>
      </w:r>
      <w:r w:rsidR="000F3BD0" w:rsidRPr="00CB0DE0">
        <w:rPr>
          <w:lang w:eastAsia="en-GB"/>
        </w:rPr>
        <w:t xml:space="preserve">are </w:t>
      </w:r>
      <w:r w:rsidR="00813B0C" w:rsidRPr="00CB0DE0">
        <w:rPr>
          <w:lang w:eastAsia="en-GB"/>
        </w:rPr>
        <w:t xml:space="preserve">then overridden by, for example, public holidays, using the Opening Hours Specification class (section </w:t>
      </w:r>
      <w:r w:rsidR="00813B0C" w:rsidRPr="00CB0DE0">
        <w:rPr>
          <w:lang w:eastAsia="en-GB"/>
        </w:rPr>
        <w:fldChar w:fldCharType="begin"/>
      </w:r>
      <w:r w:rsidR="00813B0C" w:rsidRPr="00CB0DE0">
        <w:rPr>
          <w:lang w:eastAsia="en-GB"/>
        </w:rPr>
        <w:instrText xml:space="preserve"> REF _Ref467858244 \r \h </w:instrText>
      </w:r>
      <w:r w:rsidR="008E7980" w:rsidRPr="00CB0DE0">
        <w:rPr>
          <w:lang w:eastAsia="en-GB"/>
        </w:rPr>
        <w:instrText xml:space="preserve"> \* MERGEFORMAT </w:instrText>
      </w:r>
      <w:r w:rsidR="00813B0C" w:rsidRPr="00CB0DE0">
        <w:rPr>
          <w:lang w:eastAsia="en-GB"/>
        </w:rPr>
      </w:r>
      <w:r w:rsidR="00813B0C" w:rsidRPr="00CB0DE0">
        <w:rPr>
          <w:lang w:eastAsia="en-GB"/>
        </w:rPr>
        <w:fldChar w:fldCharType="separate"/>
      </w:r>
      <w:r w:rsidR="00346598">
        <w:rPr>
          <w:lang w:eastAsia="en-GB"/>
        </w:rPr>
        <w:t>3.13</w:t>
      </w:r>
      <w:r w:rsidR="00813B0C" w:rsidRPr="00CB0DE0">
        <w:rPr>
          <w:lang w:eastAsia="en-GB"/>
        </w:rPr>
        <w:fldChar w:fldCharType="end"/>
      </w:r>
      <w:r w:rsidR="00813B0C" w:rsidRPr="00CB0DE0">
        <w:rPr>
          <w:lang w:eastAsia="en-GB"/>
        </w:rPr>
        <w:t>).</w:t>
      </w:r>
    </w:p>
    <w:p w14:paraId="42D6B7E9" w14:textId="79017CA2" w:rsidR="00D05CC7" w:rsidRPr="00CB0DE0" w:rsidRDefault="00D05CC7" w:rsidP="002420C5">
      <w:pPr>
        <w:rPr>
          <w:lang w:eastAsia="en-GB"/>
        </w:rPr>
      </w:pPr>
    </w:p>
    <w:tbl>
      <w:tblPr>
        <w:tblStyle w:val="TableGrid"/>
        <w:tblW w:w="0" w:type="auto"/>
        <w:tblLook w:val="04A0" w:firstRow="1" w:lastRow="0" w:firstColumn="1" w:lastColumn="0" w:noHBand="0" w:noVBand="1"/>
      </w:tblPr>
      <w:tblGrid>
        <w:gridCol w:w="2329"/>
        <w:gridCol w:w="2642"/>
        <w:gridCol w:w="3524"/>
      </w:tblGrid>
      <w:tr w:rsidR="00D05CC7" w:rsidRPr="00CB0DE0" w14:paraId="5A2208A2" w14:textId="77777777" w:rsidTr="003165FD">
        <w:trPr>
          <w:cnfStyle w:val="100000000000" w:firstRow="1" w:lastRow="0" w:firstColumn="0" w:lastColumn="0" w:oddVBand="0" w:evenVBand="0" w:oddHBand="0" w:evenHBand="0" w:firstRowFirstColumn="0" w:firstRowLastColumn="0" w:lastRowFirstColumn="0" w:lastRowLastColumn="0"/>
        </w:trPr>
        <w:tc>
          <w:tcPr>
            <w:tcW w:w="2830" w:type="dxa"/>
          </w:tcPr>
          <w:p w14:paraId="20A27F3C" w14:textId="77777777" w:rsidR="00D05CC7" w:rsidRPr="00CB0DE0" w:rsidRDefault="00D05CC7" w:rsidP="002420C5">
            <w:r w:rsidRPr="00CB0DE0">
              <w:t>Class name</w:t>
            </w:r>
          </w:p>
        </w:tc>
        <w:tc>
          <w:tcPr>
            <w:tcW w:w="2694" w:type="dxa"/>
          </w:tcPr>
          <w:p w14:paraId="14F7F5FE" w14:textId="77777777" w:rsidR="00D05CC7" w:rsidRPr="00CB0DE0" w:rsidRDefault="00D05CC7" w:rsidP="002420C5">
            <w:r w:rsidRPr="00CB0DE0">
              <w:t>Mandatory/Optional</w:t>
            </w:r>
          </w:p>
        </w:tc>
        <w:tc>
          <w:tcPr>
            <w:tcW w:w="3963" w:type="dxa"/>
          </w:tcPr>
          <w:p w14:paraId="07A4D8E9" w14:textId="77777777" w:rsidR="00D05CC7" w:rsidRPr="00CB0DE0" w:rsidRDefault="00D05CC7" w:rsidP="002420C5">
            <w:r w:rsidRPr="00CB0DE0">
              <w:t>URI</w:t>
            </w:r>
          </w:p>
        </w:tc>
      </w:tr>
      <w:tr w:rsidR="00D05CC7" w:rsidRPr="00CB0DE0" w14:paraId="65C64BC8" w14:textId="77777777" w:rsidTr="00A26E86">
        <w:tc>
          <w:tcPr>
            <w:tcW w:w="2830" w:type="dxa"/>
          </w:tcPr>
          <w:p w14:paraId="537AAAE3" w14:textId="77777777" w:rsidR="00D05CC7" w:rsidRPr="00CB0DE0" w:rsidRDefault="00D05CC7" w:rsidP="002420C5">
            <w:r w:rsidRPr="00CB0DE0">
              <w:t>Contact Point</w:t>
            </w:r>
          </w:p>
        </w:tc>
        <w:tc>
          <w:tcPr>
            <w:tcW w:w="2694" w:type="dxa"/>
          </w:tcPr>
          <w:p w14:paraId="23FA96F1" w14:textId="77777777" w:rsidR="00D05CC7" w:rsidRPr="00CB0DE0" w:rsidRDefault="00D05CC7" w:rsidP="002420C5">
            <w:r w:rsidRPr="00CB0DE0">
              <w:t>Optional</w:t>
            </w:r>
          </w:p>
        </w:tc>
        <w:tc>
          <w:tcPr>
            <w:tcW w:w="3963" w:type="dxa"/>
          </w:tcPr>
          <w:p w14:paraId="5F7D522C" w14:textId="77777777" w:rsidR="00D05CC7" w:rsidRPr="00CB0DE0" w:rsidRDefault="00D05CC7" w:rsidP="002420C5">
            <w:proofErr w:type="spellStart"/>
            <w:r w:rsidRPr="00CB0DE0">
              <w:t>schema:ContactPoint</w:t>
            </w:r>
            <w:proofErr w:type="spellEnd"/>
          </w:p>
        </w:tc>
      </w:tr>
    </w:tbl>
    <w:p w14:paraId="0A91088B" w14:textId="0BB984AE" w:rsidR="00D05CC7" w:rsidRDefault="00D05CC7" w:rsidP="002420C5">
      <w:pPr>
        <w:rPr>
          <w:lang w:eastAsia="en-GB"/>
        </w:rPr>
      </w:pPr>
    </w:p>
    <w:p w14:paraId="46FFA0F2" w14:textId="77777777" w:rsidR="00E00AFA" w:rsidRPr="00CB0DE0" w:rsidRDefault="00E00AFA" w:rsidP="00E00AFA">
      <w:pPr>
        <w:pStyle w:val="Heading3"/>
        <w:rPr>
          <w:lang w:eastAsia="en-GB"/>
        </w:rPr>
      </w:pPr>
      <w:bookmarkStart w:id="288" w:name="_Toc2329913"/>
      <w:r w:rsidRPr="00CB0DE0">
        <w:rPr>
          <w:lang w:eastAsia="en-GB"/>
        </w:rPr>
        <w:t>Availability restriction</w:t>
      </w:r>
      <w:bookmarkEnd w:id="288"/>
    </w:p>
    <w:p w14:paraId="57CE3955" w14:textId="46A8AAD3" w:rsidR="00E00AFA" w:rsidRPr="00CB0DE0" w:rsidRDefault="00E00AFA" w:rsidP="00E00AFA">
      <w:pPr>
        <w:pStyle w:val="Body"/>
        <w:rPr>
          <w:lang w:eastAsia="en-GB"/>
        </w:rPr>
      </w:pPr>
      <w:r w:rsidRPr="00CB0DE0">
        <w:rPr>
          <w:lang w:eastAsia="en-GB"/>
        </w:rPr>
        <w:t xml:space="preserve">This property links a </w:t>
      </w:r>
      <w:r>
        <w:rPr>
          <w:lang w:eastAsia="en-GB"/>
        </w:rPr>
        <w:t>contact point</w:t>
      </w:r>
      <w:r w:rsidRPr="00CB0DE0">
        <w:rPr>
          <w:lang w:eastAsia="en-GB"/>
        </w:rPr>
        <w:t xml:space="preserve"> to information about when the </w:t>
      </w:r>
      <w:r>
        <w:rPr>
          <w:lang w:eastAsia="en-GB"/>
        </w:rPr>
        <w:t>contact point</w:t>
      </w:r>
      <w:r w:rsidRPr="00CB0DE0">
        <w:rPr>
          <w:lang w:eastAsia="en-GB"/>
        </w:rPr>
        <w:t xml:space="preserve"> is </w:t>
      </w:r>
      <w:r w:rsidRPr="00CB0DE0">
        <w:rPr>
          <w:i/>
          <w:lang w:eastAsia="en-GB"/>
        </w:rPr>
        <w:t>not</w:t>
      </w:r>
      <w:r w:rsidRPr="00CB0DE0">
        <w:rPr>
          <w:lang w:eastAsia="en-GB"/>
        </w:rPr>
        <w:t xml:space="preserve"> available</w:t>
      </w:r>
      <w:r>
        <w:rPr>
          <w:lang w:eastAsia="en-GB"/>
        </w:rPr>
        <w:t xml:space="preserve">. </w:t>
      </w:r>
      <w:r w:rsidRPr="00CB0DE0">
        <w:rPr>
          <w:lang w:eastAsia="en-GB"/>
        </w:rPr>
        <w:t xml:space="preserve">The details are provided using the Opening Hours Specification class (section </w:t>
      </w:r>
      <w:r w:rsidRPr="00CB0DE0">
        <w:rPr>
          <w:lang w:eastAsia="en-GB"/>
        </w:rPr>
        <w:fldChar w:fldCharType="begin"/>
      </w:r>
      <w:r w:rsidRPr="00CB0DE0">
        <w:rPr>
          <w:lang w:eastAsia="en-GB"/>
        </w:rPr>
        <w:instrText xml:space="preserve"> REF _Ref467858244 \r \h  \* MERGEFORMAT </w:instrText>
      </w:r>
      <w:r w:rsidRPr="00CB0DE0">
        <w:rPr>
          <w:lang w:eastAsia="en-GB"/>
        </w:rPr>
      </w:r>
      <w:r w:rsidRPr="00CB0DE0">
        <w:rPr>
          <w:lang w:eastAsia="en-GB"/>
        </w:rPr>
        <w:fldChar w:fldCharType="separate"/>
      </w:r>
      <w:r w:rsidR="00346598">
        <w:rPr>
          <w:lang w:eastAsia="en-GB"/>
        </w:rPr>
        <w:t>3.13</w:t>
      </w:r>
      <w:r w:rsidRPr="00CB0DE0">
        <w:rPr>
          <w:lang w:eastAsia="en-GB"/>
        </w:rPr>
        <w:fldChar w:fldCharType="end"/>
      </w:r>
      <w:r w:rsidRPr="00CB0DE0">
        <w:rPr>
          <w:lang w:eastAsia="en-GB"/>
        </w:rPr>
        <w:t>).</w:t>
      </w:r>
    </w:p>
    <w:p w14:paraId="1D7A4E6B" w14:textId="77777777" w:rsidR="00E00AFA" w:rsidRPr="00CB0DE0" w:rsidRDefault="00E00AFA" w:rsidP="00E00AFA">
      <w:pPr>
        <w:pStyle w:val="Body"/>
        <w:rPr>
          <w:lang w:eastAsia="en-GB"/>
        </w:rPr>
      </w:pPr>
    </w:p>
    <w:tbl>
      <w:tblPr>
        <w:tblStyle w:val="TableGrid"/>
        <w:tblW w:w="0" w:type="auto"/>
        <w:tblLook w:val="04A0" w:firstRow="1" w:lastRow="0" w:firstColumn="1" w:lastColumn="0" w:noHBand="0" w:noVBand="1"/>
      </w:tblPr>
      <w:tblGrid>
        <w:gridCol w:w="2364"/>
        <w:gridCol w:w="2732"/>
        <w:gridCol w:w="1915"/>
        <w:gridCol w:w="1484"/>
      </w:tblGrid>
      <w:tr w:rsidR="00E00AFA" w:rsidRPr="00CB0DE0" w14:paraId="42E700DF" w14:textId="77777777" w:rsidTr="00C07177">
        <w:trPr>
          <w:cnfStyle w:val="100000000000" w:firstRow="1" w:lastRow="0" w:firstColumn="0" w:lastColumn="0" w:oddVBand="0" w:evenVBand="0" w:oddHBand="0" w:evenHBand="0" w:firstRowFirstColumn="0" w:firstRowLastColumn="0" w:lastRowFirstColumn="0" w:lastRowLastColumn="0"/>
        </w:trPr>
        <w:tc>
          <w:tcPr>
            <w:tcW w:w="2371" w:type="dxa"/>
          </w:tcPr>
          <w:p w14:paraId="781F1EDB" w14:textId="77777777" w:rsidR="00E00AFA" w:rsidRPr="00CB0DE0" w:rsidRDefault="00E00AFA" w:rsidP="00C07177">
            <w:r w:rsidRPr="00CB0DE0">
              <w:t>Property</w:t>
            </w:r>
          </w:p>
        </w:tc>
        <w:tc>
          <w:tcPr>
            <w:tcW w:w="3011" w:type="dxa"/>
          </w:tcPr>
          <w:p w14:paraId="5CEFBC68" w14:textId="77777777" w:rsidR="00E00AFA" w:rsidRPr="00CB0DE0" w:rsidRDefault="00E00AFA" w:rsidP="00C07177">
            <w:r w:rsidRPr="00CB0DE0">
              <w:t>URI</w:t>
            </w:r>
          </w:p>
        </w:tc>
        <w:tc>
          <w:tcPr>
            <w:tcW w:w="2551" w:type="dxa"/>
          </w:tcPr>
          <w:p w14:paraId="741BBD91" w14:textId="77777777" w:rsidR="00E00AFA" w:rsidRPr="00CB0DE0" w:rsidRDefault="00E00AFA" w:rsidP="00C07177">
            <w:r w:rsidRPr="00CB0DE0">
              <w:t>Range</w:t>
            </w:r>
          </w:p>
        </w:tc>
        <w:tc>
          <w:tcPr>
            <w:tcW w:w="1554" w:type="dxa"/>
          </w:tcPr>
          <w:p w14:paraId="67445112" w14:textId="77777777" w:rsidR="00E00AFA" w:rsidRPr="00CB0DE0" w:rsidRDefault="00E00AFA" w:rsidP="00C07177">
            <w:r w:rsidRPr="00CB0DE0">
              <w:t>Cardinality</w:t>
            </w:r>
          </w:p>
        </w:tc>
      </w:tr>
      <w:tr w:rsidR="00E00AFA" w:rsidRPr="00CB0DE0" w14:paraId="55343286" w14:textId="77777777" w:rsidTr="00C07177">
        <w:tc>
          <w:tcPr>
            <w:tcW w:w="2371" w:type="dxa"/>
          </w:tcPr>
          <w:p w14:paraId="331942FB" w14:textId="77777777" w:rsidR="00E00AFA" w:rsidRPr="00CB0DE0" w:rsidRDefault="00E00AFA" w:rsidP="00C07177">
            <w:proofErr w:type="spellStart"/>
            <w:r>
              <w:t>a</w:t>
            </w:r>
            <w:r w:rsidRPr="00CB0DE0">
              <w:t>vailabilityRestriction</w:t>
            </w:r>
            <w:proofErr w:type="spellEnd"/>
          </w:p>
        </w:tc>
        <w:tc>
          <w:tcPr>
            <w:tcW w:w="3011" w:type="dxa"/>
          </w:tcPr>
          <w:p w14:paraId="6B2B5419" w14:textId="77777777" w:rsidR="00E00AFA" w:rsidRPr="00CB0DE0" w:rsidRDefault="00E00AFA" w:rsidP="00C07177">
            <w:proofErr w:type="spellStart"/>
            <w:r w:rsidRPr="00CB0DE0">
              <w:t>schema:hoursAvailable</w:t>
            </w:r>
            <w:proofErr w:type="spellEnd"/>
          </w:p>
        </w:tc>
        <w:tc>
          <w:tcPr>
            <w:tcW w:w="2551" w:type="dxa"/>
          </w:tcPr>
          <w:p w14:paraId="784636C5" w14:textId="77777777" w:rsidR="00E00AFA" w:rsidRPr="00CB0DE0" w:rsidRDefault="00E00AFA" w:rsidP="00C07177">
            <w:r w:rsidRPr="00CB0DE0">
              <w:t>Opening Hours Specification</w:t>
            </w:r>
          </w:p>
        </w:tc>
        <w:tc>
          <w:tcPr>
            <w:tcW w:w="1554" w:type="dxa"/>
          </w:tcPr>
          <w:p w14:paraId="38B00ECA" w14:textId="130C9CAE" w:rsidR="00E00AFA" w:rsidRPr="00CB0DE0" w:rsidRDefault="00E00AFA" w:rsidP="00C07177">
            <w:r>
              <w:t>0..n</w:t>
            </w:r>
          </w:p>
        </w:tc>
      </w:tr>
    </w:tbl>
    <w:p w14:paraId="6723C1E1" w14:textId="77777777" w:rsidR="007E69BD" w:rsidRPr="00CB0DE0" w:rsidRDefault="007E69BD" w:rsidP="002420C5">
      <w:pPr>
        <w:rPr>
          <w:lang w:eastAsia="en-GB"/>
        </w:rPr>
      </w:pPr>
    </w:p>
    <w:p w14:paraId="56FDBD98" w14:textId="6FB7C2C1" w:rsidR="009166FE" w:rsidRPr="00CB0DE0" w:rsidRDefault="00860245" w:rsidP="009166FE">
      <w:pPr>
        <w:pStyle w:val="Heading2"/>
        <w:rPr>
          <w:lang w:val="en-GB"/>
        </w:rPr>
      </w:pPr>
      <w:r w:rsidRPr="00CB0DE0">
        <w:lastRenderedPageBreak/>
        <w:t xml:space="preserve"> </w:t>
      </w:r>
      <w:bookmarkStart w:id="289" w:name="_Ref517701559"/>
      <w:bookmarkStart w:id="290" w:name="_Toc2329914"/>
      <w:r w:rsidR="009166FE" w:rsidRPr="00CB0DE0">
        <w:rPr>
          <w:lang w:val="en-GB"/>
        </w:rPr>
        <w:t>The Con</w:t>
      </w:r>
      <w:r w:rsidR="009166FE">
        <w:rPr>
          <w:lang w:val="en-GB"/>
        </w:rPr>
        <w:t xml:space="preserve">cept </w:t>
      </w:r>
      <w:r w:rsidR="009166FE" w:rsidRPr="00CB0DE0">
        <w:rPr>
          <w:lang w:val="en-GB"/>
        </w:rPr>
        <w:t>Class</w:t>
      </w:r>
      <w:bookmarkEnd w:id="289"/>
      <w:bookmarkEnd w:id="290"/>
    </w:p>
    <w:p w14:paraId="427D1823" w14:textId="678E61E5" w:rsidR="00540064" w:rsidRDefault="009166FE" w:rsidP="009166FE">
      <w:pPr>
        <w:rPr>
          <w:lang w:eastAsia="en-GB"/>
        </w:rPr>
      </w:pPr>
      <w:r w:rsidRPr="00CB0DE0">
        <w:rPr>
          <w:lang w:eastAsia="en-GB"/>
        </w:rPr>
        <w:t>This class represents</w:t>
      </w:r>
      <w:r w:rsidR="00BB3C0D">
        <w:rPr>
          <w:lang w:eastAsia="en-GB"/>
        </w:rPr>
        <w:t xml:space="preserve"> any concept that can be used for classifying the Public Service and which relates to the Public Service through the property Is Classified By (section </w:t>
      </w:r>
      <w:r w:rsidR="00BB3C0D">
        <w:rPr>
          <w:lang w:eastAsia="en-GB"/>
        </w:rPr>
        <w:fldChar w:fldCharType="begin"/>
      </w:r>
      <w:r w:rsidR="00BB3C0D">
        <w:rPr>
          <w:lang w:eastAsia="en-GB"/>
        </w:rPr>
        <w:instrText xml:space="preserve"> REF _Ref517700889 \r \h </w:instrText>
      </w:r>
      <w:r w:rsidR="00BB3C0D">
        <w:rPr>
          <w:lang w:eastAsia="en-GB"/>
        </w:rPr>
      </w:r>
      <w:r w:rsidR="00BB3C0D">
        <w:rPr>
          <w:lang w:eastAsia="en-GB"/>
        </w:rPr>
        <w:fldChar w:fldCharType="separate"/>
      </w:r>
      <w:r w:rsidR="00346598">
        <w:rPr>
          <w:lang w:eastAsia="en-GB"/>
        </w:rPr>
        <w:t>3.2.26</w:t>
      </w:r>
      <w:r w:rsidR="00BB3C0D">
        <w:rPr>
          <w:lang w:eastAsia="en-GB"/>
        </w:rPr>
        <w:fldChar w:fldCharType="end"/>
      </w:r>
      <w:r w:rsidR="00BB3C0D">
        <w:rPr>
          <w:lang w:eastAsia="en-GB"/>
        </w:rPr>
        <w:t>).</w:t>
      </w:r>
      <w:r w:rsidR="00540064">
        <w:rPr>
          <w:lang w:eastAsia="en-GB"/>
        </w:rPr>
        <w:t xml:space="preserve"> This class has been added in the CPSV-AP to complement the need for adding other ways of classifying the Public Service, which have not been </w:t>
      </w:r>
      <w:proofErr w:type="spellStart"/>
      <w:r w:rsidR="00540064">
        <w:rPr>
          <w:lang w:eastAsia="en-GB"/>
        </w:rPr>
        <w:t>explicitely</w:t>
      </w:r>
      <w:proofErr w:type="spellEnd"/>
      <w:r w:rsidR="00540064">
        <w:rPr>
          <w:lang w:eastAsia="en-GB"/>
        </w:rPr>
        <w:t xml:space="preserve"> defined in the CPSV-AP. </w:t>
      </w:r>
    </w:p>
    <w:p w14:paraId="3F114D5D" w14:textId="60BFD450" w:rsidR="00540064" w:rsidRDefault="00540064" w:rsidP="009166FE">
      <w:pPr>
        <w:rPr>
          <w:lang w:eastAsia="en-GB"/>
        </w:rPr>
      </w:pPr>
    </w:p>
    <w:p w14:paraId="3A40D8E1" w14:textId="1A2588D8" w:rsidR="00540064" w:rsidRDefault="00540064" w:rsidP="009166FE">
      <w:pPr>
        <w:rPr>
          <w:lang w:eastAsia="en-GB"/>
        </w:rPr>
      </w:pPr>
      <w:r>
        <w:rPr>
          <w:lang w:eastAsia="en-GB"/>
        </w:rPr>
        <w:t>In this context the CPSV-AP reuses the Concept</w:t>
      </w:r>
      <w:r>
        <w:rPr>
          <w:rStyle w:val="FootnoteReference"/>
          <w:lang w:eastAsia="en-GB"/>
        </w:rPr>
        <w:footnoteReference w:id="37"/>
      </w:r>
      <w:r>
        <w:rPr>
          <w:lang w:eastAsia="en-GB"/>
        </w:rPr>
        <w:t xml:space="preserve"> class as defined in the </w:t>
      </w:r>
      <w:r w:rsidRPr="00540064">
        <w:rPr>
          <w:lang w:eastAsia="en-GB"/>
        </w:rPr>
        <w:t>SKOS Simple Knowledge Organization System</w:t>
      </w:r>
      <w:r>
        <w:rPr>
          <w:rStyle w:val="FootnoteReference"/>
          <w:lang w:eastAsia="en-GB"/>
        </w:rPr>
        <w:footnoteReference w:id="38"/>
      </w:r>
      <w:r>
        <w:rPr>
          <w:lang w:eastAsia="en-GB"/>
        </w:rPr>
        <w:t xml:space="preserve">. For describing the attributes of </w:t>
      </w:r>
      <w:r w:rsidR="000B7CD2">
        <w:rPr>
          <w:lang w:eastAsia="en-GB"/>
        </w:rPr>
        <w:t xml:space="preserve">a Concept </w:t>
      </w:r>
      <w:r>
        <w:rPr>
          <w:lang w:eastAsia="en-GB"/>
        </w:rPr>
        <w:t>(labels, preferred labels, alternative labels, definition …) we refer to SKOS.</w:t>
      </w:r>
    </w:p>
    <w:p w14:paraId="43545793" w14:textId="77777777" w:rsidR="00540064" w:rsidRDefault="00540064" w:rsidP="009166FE">
      <w:pPr>
        <w:rPr>
          <w:lang w:eastAsia="en-GB"/>
        </w:rPr>
      </w:pPr>
    </w:p>
    <w:p w14:paraId="5F5F5B4A" w14:textId="4A8BE374" w:rsidR="009166FE" w:rsidRPr="00CB0DE0" w:rsidRDefault="00540064" w:rsidP="009166FE">
      <w:pPr>
        <w:rPr>
          <w:lang w:eastAsia="en-GB"/>
        </w:rPr>
      </w:pPr>
      <w:r>
        <w:rPr>
          <w:lang w:eastAsia="en-GB"/>
        </w:rPr>
        <w:t xml:space="preserve">The Concept may or may not belong to (member) a certain Collection (section </w:t>
      </w:r>
      <w:r>
        <w:rPr>
          <w:lang w:eastAsia="en-GB"/>
        </w:rPr>
        <w:fldChar w:fldCharType="begin"/>
      </w:r>
      <w:r>
        <w:rPr>
          <w:lang w:eastAsia="en-GB"/>
        </w:rPr>
        <w:instrText xml:space="preserve"> REF _Ref517701039 \r \h </w:instrText>
      </w:r>
      <w:r>
        <w:rPr>
          <w:lang w:eastAsia="en-GB"/>
        </w:rPr>
      </w:r>
      <w:r>
        <w:rPr>
          <w:lang w:eastAsia="en-GB"/>
        </w:rPr>
        <w:fldChar w:fldCharType="separate"/>
      </w:r>
      <w:r w:rsidR="00346598">
        <w:rPr>
          <w:lang w:eastAsia="en-GB"/>
        </w:rPr>
        <w:t>3.20</w:t>
      </w:r>
      <w:r>
        <w:rPr>
          <w:lang w:eastAsia="en-GB"/>
        </w:rPr>
        <w:fldChar w:fldCharType="end"/>
      </w:r>
      <w:r>
        <w:rPr>
          <w:lang w:eastAsia="en-GB"/>
        </w:rPr>
        <w:t>).</w:t>
      </w:r>
    </w:p>
    <w:p w14:paraId="683E1560" w14:textId="77777777" w:rsidR="009166FE" w:rsidRPr="00CB0DE0" w:rsidRDefault="009166FE" w:rsidP="009166FE">
      <w:pPr>
        <w:rPr>
          <w:lang w:eastAsia="en-GB"/>
        </w:rPr>
      </w:pPr>
    </w:p>
    <w:tbl>
      <w:tblPr>
        <w:tblStyle w:val="TableGrid"/>
        <w:tblW w:w="0" w:type="auto"/>
        <w:tblLook w:val="04A0" w:firstRow="1" w:lastRow="0" w:firstColumn="1" w:lastColumn="0" w:noHBand="0" w:noVBand="1"/>
      </w:tblPr>
      <w:tblGrid>
        <w:gridCol w:w="2423"/>
        <w:gridCol w:w="2651"/>
        <w:gridCol w:w="3421"/>
      </w:tblGrid>
      <w:tr w:rsidR="009166FE" w:rsidRPr="00CB0DE0" w14:paraId="5408A55F" w14:textId="77777777" w:rsidTr="00D0193D">
        <w:trPr>
          <w:cnfStyle w:val="100000000000" w:firstRow="1" w:lastRow="0" w:firstColumn="0" w:lastColumn="0" w:oddVBand="0" w:evenVBand="0" w:oddHBand="0" w:evenHBand="0" w:firstRowFirstColumn="0" w:firstRowLastColumn="0" w:lastRowFirstColumn="0" w:lastRowLastColumn="0"/>
        </w:trPr>
        <w:tc>
          <w:tcPr>
            <w:tcW w:w="2830" w:type="dxa"/>
          </w:tcPr>
          <w:p w14:paraId="30C6E881" w14:textId="77777777" w:rsidR="009166FE" w:rsidRPr="00CB0DE0" w:rsidRDefault="009166FE" w:rsidP="00D0193D">
            <w:r w:rsidRPr="00CB0DE0">
              <w:t>Class name</w:t>
            </w:r>
          </w:p>
        </w:tc>
        <w:tc>
          <w:tcPr>
            <w:tcW w:w="2694" w:type="dxa"/>
          </w:tcPr>
          <w:p w14:paraId="59D27487" w14:textId="77777777" w:rsidR="009166FE" w:rsidRPr="00CB0DE0" w:rsidRDefault="009166FE" w:rsidP="00D0193D">
            <w:r w:rsidRPr="00CB0DE0">
              <w:t>Mandatory/Optional</w:t>
            </w:r>
          </w:p>
        </w:tc>
        <w:tc>
          <w:tcPr>
            <w:tcW w:w="3963" w:type="dxa"/>
          </w:tcPr>
          <w:p w14:paraId="79CD4CCF" w14:textId="77777777" w:rsidR="009166FE" w:rsidRPr="00CB0DE0" w:rsidRDefault="009166FE" w:rsidP="00D0193D">
            <w:r w:rsidRPr="00CB0DE0">
              <w:t>URI</w:t>
            </w:r>
          </w:p>
        </w:tc>
      </w:tr>
      <w:tr w:rsidR="009166FE" w:rsidRPr="00CB0DE0" w14:paraId="1BFD1B6C" w14:textId="77777777" w:rsidTr="00D0193D">
        <w:tc>
          <w:tcPr>
            <w:tcW w:w="2830" w:type="dxa"/>
          </w:tcPr>
          <w:p w14:paraId="6ABD173C" w14:textId="7B9A510D" w:rsidR="009166FE" w:rsidRPr="00CB0DE0" w:rsidRDefault="00540064" w:rsidP="00D0193D">
            <w:r>
              <w:t>Concept</w:t>
            </w:r>
          </w:p>
        </w:tc>
        <w:tc>
          <w:tcPr>
            <w:tcW w:w="2694" w:type="dxa"/>
          </w:tcPr>
          <w:p w14:paraId="73313DF3" w14:textId="77777777" w:rsidR="009166FE" w:rsidRPr="00CB0DE0" w:rsidRDefault="009166FE" w:rsidP="00D0193D">
            <w:r w:rsidRPr="00CB0DE0">
              <w:t>Optional</w:t>
            </w:r>
          </w:p>
        </w:tc>
        <w:tc>
          <w:tcPr>
            <w:tcW w:w="3963" w:type="dxa"/>
          </w:tcPr>
          <w:p w14:paraId="4322755C" w14:textId="760CB7D3" w:rsidR="009166FE" w:rsidRPr="00CB0DE0" w:rsidRDefault="00540064" w:rsidP="00D0193D">
            <w:proofErr w:type="spellStart"/>
            <w:r>
              <w:t>skos:Concept</w:t>
            </w:r>
            <w:proofErr w:type="spellEnd"/>
          </w:p>
        </w:tc>
      </w:tr>
    </w:tbl>
    <w:p w14:paraId="50181579" w14:textId="77777777" w:rsidR="00860245" w:rsidRPr="00CB0DE0" w:rsidRDefault="00860245" w:rsidP="00FD3360">
      <w:pPr>
        <w:pStyle w:val="Body"/>
        <w:rPr>
          <w:lang w:eastAsia="en-GB"/>
        </w:rPr>
      </w:pPr>
    </w:p>
    <w:p w14:paraId="1E35AA7F" w14:textId="23C5BAC0" w:rsidR="00540064" w:rsidRPr="00CB0DE0" w:rsidRDefault="00540064" w:rsidP="00540064">
      <w:pPr>
        <w:pStyle w:val="Heading2"/>
        <w:rPr>
          <w:lang w:val="en-GB"/>
        </w:rPr>
      </w:pPr>
      <w:bookmarkStart w:id="291" w:name="_Ref517701039"/>
      <w:bookmarkStart w:id="292" w:name="_Toc2329915"/>
      <w:bookmarkStart w:id="293" w:name="_Ref399503033"/>
      <w:bookmarkEnd w:id="44"/>
      <w:r w:rsidRPr="00CB0DE0">
        <w:rPr>
          <w:lang w:val="en-GB"/>
        </w:rPr>
        <w:t xml:space="preserve">The </w:t>
      </w:r>
      <w:r>
        <w:rPr>
          <w:lang w:val="en-GB"/>
        </w:rPr>
        <w:t xml:space="preserve">Collection </w:t>
      </w:r>
      <w:r w:rsidRPr="00CB0DE0">
        <w:rPr>
          <w:lang w:val="en-GB"/>
        </w:rPr>
        <w:t>Class</w:t>
      </w:r>
      <w:bookmarkEnd w:id="291"/>
      <w:bookmarkEnd w:id="292"/>
    </w:p>
    <w:p w14:paraId="006D80C0" w14:textId="1C5F243D" w:rsidR="00540064" w:rsidRDefault="00540064" w:rsidP="00540064">
      <w:pPr>
        <w:rPr>
          <w:lang w:eastAsia="en-GB"/>
        </w:rPr>
      </w:pPr>
      <w:r w:rsidRPr="00CB0DE0">
        <w:rPr>
          <w:lang w:eastAsia="en-GB"/>
        </w:rPr>
        <w:t>This class represents</w:t>
      </w:r>
      <w:r>
        <w:rPr>
          <w:lang w:eastAsia="en-GB"/>
        </w:rPr>
        <w:t xml:space="preserve"> the Collection to which a Concept</w:t>
      </w:r>
      <w:r w:rsidR="007F647E">
        <w:rPr>
          <w:lang w:eastAsia="en-GB"/>
        </w:rPr>
        <w:t xml:space="preserve"> (section </w:t>
      </w:r>
      <w:r w:rsidR="007F647E">
        <w:rPr>
          <w:lang w:eastAsia="en-GB"/>
        </w:rPr>
        <w:fldChar w:fldCharType="begin"/>
      </w:r>
      <w:r w:rsidR="007F647E">
        <w:rPr>
          <w:lang w:eastAsia="en-GB"/>
        </w:rPr>
        <w:instrText xml:space="preserve"> REF _Ref517701559 \r \h </w:instrText>
      </w:r>
      <w:r w:rsidR="007F647E">
        <w:rPr>
          <w:lang w:eastAsia="en-GB"/>
        </w:rPr>
      </w:r>
      <w:r w:rsidR="007F647E">
        <w:rPr>
          <w:lang w:eastAsia="en-GB"/>
        </w:rPr>
        <w:fldChar w:fldCharType="separate"/>
      </w:r>
      <w:r w:rsidR="00346598">
        <w:rPr>
          <w:lang w:eastAsia="en-GB"/>
        </w:rPr>
        <w:t>3.19</w:t>
      </w:r>
      <w:r w:rsidR="007F647E">
        <w:rPr>
          <w:lang w:eastAsia="en-GB"/>
        </w:rPr>
        <w:fldChar w:fldCharType="end"/>
      </w:r>
      <w:r w:rsidR="007F647E">
        <w:rPr>
          <w:lang w:eastAsia="en-GB"/>
        </w:rPr>
        <w:t>)</w:t>
      </w:r>
      <w:r>
        <w:rPr>
          <w:lang w:eastAsia="en-GB"/>
        </w:rPr>
        <w:t xml:space="preserve"> belongs. Grouping different concepts defines a controlled vocabulary</w:t>
      </w:r>
      <w:r w:rsidR="007F647E">
        <w:rPr>
          <w:lang w:eastAsia="en-GB"/>
        </w:rPr>
        <w:t>.</w:t>
      </w:r>
    </w:p>
    <w:p w14:paraId="75B572F2" w14:textId="77777777" w:rsidR="00540064" w:rsidRDefault="00540064" w:rsidP="00540064">
      <w:pPr>
        <w:rPr>
          <w:lang w:eastAsia="en-GB"/>
        </w:rPr>
      </w:pPr>
    </w:p>
    <w:p w14:paraId="1D954E86" w14:textId="2D0B251C" w:rsidR="00540064" w:rsidRDefault="00540064" w:rsidP="00540064">
      <w:pPr>
        <w:rPr>
          <w:lang w:eastAsia="en-GB"/>
        </w:rPr>
      </w:pPr>
      <w:r>
        <w:rPr>
          <w:lang w:eastAsia="en-GB"/>
        </w:rPr>
        <w:t xml:space="preserve">In this context the CPSV-AP reuses the </w:t>
      </w:r>
      <w:r w:rsidR="007F647E">
        <w:rPr>
          <w:lang w:eastAsia="en-GB"/>
        </w:rPr>
        <w:t>Collection</w:t>
      </w:r>
      <w:r>
        <w:rPr>
          <w:rStyle w:val="FootnoteReference"/>
          <w:lang w:eastAsia="en-GB"/>
        </w:rPr>
        <w:footnoteReference w:id="39"/>
      </w:r>
      <w:r>
        <w:rPr>
          <w:lang w:eastAsia="en-GB"/>
        </w:rPr>
        <w:t xml:space="preserve"> class as defined in the </w:t>
      </w:r>
      <w:r w:rsidRPr="00540064">
        <w:rPr>
          <w:lang w:eastAsia="en-GB"/>
        </w:rPr>
        <w:t>SKOS Simple Knowledge Organization System</w:t>
      </w:r>
      <w:r>
        <w:rPr>
          <w:rStyle w:val="FootnoteReference"/>
          <w:lang w:eastAsia="en-GB"/>
        </w:rPr>
        <w:footnoteReference w:id="40"/>
      </w:r>
      <w:r>
        <w:rPr>
          <w:lang w:eastAsia="en-GB"/>
        </w:rPr>
        <w:t>. For describing the attributes of</w:t>
      </w:r>
      <w:r w:rsidR="000B7CD2">
        <w:rPr>
          <w:lang w:eastAsia="en-GB"/>
        </w:rPr>
        <w:t xml:space="preserve"> a Collection</w:t>
      </w:r>
      <w:r>
        <w:rPr>
          <w:lang w:eastAsia="en-GB"/>
        </w:rPr>
        <w:t xml:space="preserve"> (labels, preferred labels, alternative labels, definition …) we refer to SKOS.</w:t>
      </w:r>
    </w:p>
    <w:p w14:paraId="7E9AA6BD" w14:textId="1D15B618" w:rsidR="00540064" w:rsidRPr="00CB0DE0" w:rsidRDefault="00540064" w:rsidP="00540064">
      <w:pPr>
        <w:rPr>
          <w:lang w:eastAsia="en-GB"/>
        </w:rPr>
      </w:pPr>
    </w:p>
    <w:p w14:paraId="0DFB9028" w14:textId="77777777" w:rsidR="00540064" w:rsidRPr="00CB0DE0" w:rsidRDefault="00540064" w:rsidP="00540064">
      <w:pPr>
        <w:rPr>
          <w:lang w:eastAsia="en-GB"/>
        </w:rPr>
      </w:pPr>
    </w:p>
    <w:tbl>
      <w:tblPr>
        <w:tblStyle w:val="TableGrid"/>
        <w:tblW w:w="0" w:type="auto"/>
        <w:tblLook w:val="04A0" w:firstRow="1" w:lastRow="0" w:firstColumn="1" w:lastColumn="0" w:noHBand="0" w:noVBand="1"/>
      </w:tblPr>
      <w:tblGrid>
        <w:gridCol w:w="2430"/>
        <w:gridCol w:w="2647"/>
        <w:gridCol w:w="3418"/>
      </w:tblGrid>
      <w:tr w:rsidR="00540064" w:rsidRPr="00CB0DE0" w14:paraId="447FF2D6" w14:textId="77777777" w:rsidTr="00D0193D">
        <w:trPr>
          <w:cnfStyle w:val="100000000000" w:firstRow="1" w:lastRow="0" w:firstColumn="0" w:lastColumn="0" w:oddVBand="0" w:evenVBand="0" w:oddHBand="0" w:evenHBand="0" w:firstRowFirstColumn="0" w:firstRowLastColumn="0" w:lastRowFirstColumn="0" w:lastRowLastColumn="0"/>
        </w:trPr>
        <w:tc>
          <w:tcPr>
            <w:tcW w:w="2830" w:type="dxa"/>
          </w:tcPr>
          <w:p w14:paraId="06D60CCD" w14:textId="77777777" w:rsidR="00540064" w:rsidRPr="00CB0DE0" w:rsidRDefault="00540064" w:rsidP="00D0193D">
            <w:r w:rsidRPr="00CB0DE0">
              <w:t>Class name</w:t>
            </w:r>
          </w:p>
        </w:tc>
        <w:tc>
          <w:tcPr>
            <w:tcW w:w="2694" w:type="dxa"/>
          </w:tcPr>
          <w:p w14:paraId="5CB5C5C6" w14:textId="77777777" w:rsidR="00540064" w:rsidRPr="00CB0DE0" w:rsidRDefault="00540064" w:rsidP="00D0193D">
            <w:r w:rsidRPr="00CB0DE0">
              <w:t>Mandatory/Optional</w:t>
            </w:r>
          </w:p>
        </w:tc>
        <w:tc>
          <w:tcPr>
            <w:tcW w:w="3963" w:type="dxa"/>
          </w:tcPr>
          <w:p w14:paraId="44712AB3" w14:textId="77777777" w:rsidR="00540064" w:rsidRPr="00CB0DE0" w:rsidRDefault="00540064" w:rsidP="00D0193D">
            <w:r w:rsidRPr="00CB0DE0">
              <w:t>URI</w:t>
            </w:r>
          </w:p>
        </w:tc>
      </w:tr>
      <w:tr w:rsidR="00540064" w:rsidRPr="00CB0DE0" w14:paraId="7FF3FA4F" w14:textId="77777777" w:rsidTr="00D0193D">
        <w:tc>
          <w:tcPr>
            <w:tcW w:w="2830" w:type="dxa"/>
          </w:tcPr>
          <w:p w14:paraId="7B93E576" w14:textId="4C8A2ED3" w:rsidR="00540064" w:rsidRPr="00CB0DE0" w:rsidRDefault="007F647E" w:rsidP="00D0193D">
            <w:r>
              <w:t>Collection</w:t>
            </w:r>
          </w:p>
        </w:tc>
        <w:tc>
          <w:tcPr>
            <w:tcW w:w="2694" w:type="dxa"/>
          </w:tcPr>
          <w:p w14:paraId="73D6EB61" w14:textId="77777777" w:rsidR="00540064" w:rsidRPr="00CB0DE0" w:rsidRDefault="00540064" w:rsidP="00D0193D">
            <w:r w:rsidRPr="00CB0DE0">
              <w:t>Optional</w:t>
            </w:r>
          </w:p>
        </w:tc>
        <w:tc>
          <w:tcPr>
            <w:tcW w:w="3963" w:type="dxa"/>
          </w:tcPr>
          <w:p w14:paraId="1710F0D6" w14:textId="2867725C" w:rsidR="00540064" w:rsidRPr="00CB0DE0" w:rsidRDefault="00540064" w:rsidP="00540064">
            <w:proofErr w:type="spellStart"/>
            <w:r>
              <w:t>skos:Collection</w:t>
            </w:r>
            <w:proofErr w:type="spellEnd"/>
          </w:p>
        </w:tc>
      </w:tr>
    </w:tbl>
    <w:p w14:paraId="46FCA6D6" w14:textId="5B906ECB" w:rsidR="00860245" w:rsidRDefault="00860245" w:rsidP="00540064"/>
    <w:p w14:paraId="5A1C2045" w14:textId="1786E629" w:rsidR="00D2516C" w:rsidRPr="00CB0DE0" w:rsidRDefault="00D2516C" w:rsidP="00D2516C">
      <w:pPr>
        <w:pStyle w:val="Heading3"/>
        <w:numPr>
          <w:ilvl w:val="2"/>
          <w:numId w:val="30"/>
        </w:numPr>
      </w:pPr>
      <w:bookmarkStart w:id="294" w:name="_Toc2329916"/>
      <w:r>
        <w:t>Member</w:t>
      </w:r>
      <w:bookmarkEnd w:id="294"/>
    </w:p>
    <w:p w14:paraId="040ED9E7" w14:textId="12D50067" w:rsidR="00D2516C" w:rsidRPr="00CB0DE0" w:rsidRDefault="00D2516C" w:rsidP="00D2516C">
      <w:pPr>
        <w:pStyle w:val="Bodywithskip"/>
      </w:pPr>
      <w:r>
        <w:rPr>
          <w:lang w:eastAsia="en-GB"/>
        </w:rPr>
        <w:t>The Member</w:t>
      </w:r>
      <w:r w:rsidRPr="00CB0DE0">
        <w:rPr>
          <w:lang w:eastAsia="en-GB"/>
        </w:rPr>
        <w:t xml:space="preserve"> property</w:t>
      </w:r>
      <w:r>
        <w:rPr>
          <w:lang w:eastAsia="en-GB"/>
        </w:rPr>
        <w:t>, as defined in SKOS,</w:t>
      </w:r>
      <w:r w:rsidRPr="00CB0DE0">
        <w:rPr>
          <w:lang w:eastAsia="en-GB"/>
        </w:rPr>
        <w:t xml:space="preserve"> </w:t>
      </w:r>
      <w:r>
        <w:rPr>
          <w:lang w:eastAsia="en-GB"/>
        </w:rPr>
        <w:t xml:space="preserve">allows to indicate the Concepts (section </w:t>
      </w:r>
      <w:r>
        <w:rPr>
          <w:lang w:eastAsia="en-GB"/>
        </w:rPr>
        <w:fldChar w:fldCharType="begin"/>
      </w:r>
      <w:r>
        <w:rPr>
          <w:lang w:eastAsia="en-GB"/>
        </w:rPr>
        <w:instrText xml:space="preserve"> REF _Ref517701559 \r \h </w:instrText>
      </w:r>
      <w:r>
        <w:rPr>
          <w:lang w:eastAsia="en-GB"/>
        </w:rPr>
      </w:r>
      <w:r>
        <w:rPr>
          <w:lang w:eastAsia="en-GB"/>
        </w:rPr>
        <w:fldChar w:fldCharType="separate"/>
      </w:r>
      <w:r w:rsidR="00346598">
        <w:rPr>
          <w:lang w:eastAsia="en-GB"/>
        </w:rPr>
        <w:t>3.19</w:t>
      </w:r>
      <w:r>
        <w:rPr>
          <w:lang w:eastAsia="en-GB"/>
        </w:rPr>
        <w:fldChar w:fldCharType="end"/>
      </w:r>
      <w:r>
        <w:rPr>
          <w:lang w:eastAsia="en-GB"/>
        </w:rPr>
        <w:t>) that are part of a Collection.</w:t>
      </w:r>
    </w:p>
    <w:p w14:paraId="48CA166F" w14:textId="77777777" w:rsidR="00D2516C" w:rsidRPr="00CB0DE0" w:rsidRDefault="00D2516C" w:rsidP="00D2516C">
      <w:pPr>
        <w:pStyle w:val="Body"/>
      </w:pPr>
    </w:p>
    <w:tbl>
      <w:tblPr>
        <w:tblStyle w:val="TableGrid"/>
        <w:tblW w:w="0" w:type="auto"/>
        <w:tblLook w:val="04A0" w:firstRow="1" w:lastRow="0" w:firstColumn="1" w:lastColumn="0" w:noHBand="0" w:noVBand="1"/>
      </w:tblPr>
      <w:tblGrid>
        <w:gridCol w:w="2094"/>
        <w:gridCol w:w="2679"/>
        <w:gridCol w:w="2195"/>
        <w:gridCol w:w="1527"/>
      </w:tblGrid>
      <w:tr w:rsidR="00D2516C" w:rsidRPr="00CB0DE0" w14:paraId="35440170" w14:textId="77777777" w:rsidTr="00D0193D">
        <w:trPr>
          <w:cnfStyle w:val="100000000000" w:firstRow="1" w:lastRow="0" w:firstColumn="0" w:lastColumn="0" w:oddVBand="0" w:evenVBand="0" w:oddHBand="0" w:evenHBand="0" w:firstRowFirstColumn="0" w:firstRowLastColumn="0" w:lastRowFirstColumn="0" w:lastRowLastColumn="0"/>
        </w:trPr>
        <w:tc>
          <w:tcPr>
            <w:tcW w:w="2371" w:type="dxa"/>
          </w:tcPr>
          <w:p w14:paraId="0BCB7DEA" w14:textId="77777777" w:rsidR="00D2516C" w:rsidRPr="00CB0DE0" w:rsidRDefault="00D2516C" w:rsidP="00D0193D">
            <w:r w:rsidRPr="00CB0DE0">
              <w:t>Property</w:t>
            </w:r>
          </w:p>
        </w:tc>
        <w:tc>
          <w:tcPr>
            <w:tcW w:w="3011" w:type="dxa"/>
          </w:tcPr>
          <w:p w14:paraId="18AA2877" w14:textId="77777777" w:rsidR="00D2516C" w:rsidRPr="00CB0DE0" w:rsidRDefault="00D2516C" w:rsidP="00D0193D">
            <w:r w:rsidRPr="00CB0DE0">
              <w:t>URI</w:t>
            </w:r>
          </w:p>
        </w:tc>
        <w:tc>
          <w:tcPr>
            <w:tcW w:w="2551" w:type="dxa"/>
          </w:tcPr>
          <w:p w14:paraId="52DF2862" w14:textId="77777777" w:rsidR="00D2516C" w:rsidRPr="00CB0DE0" w:rsidRDefault="00D2516C" w:rsidP="00D0193D">
            <w:r w:rsidRPr="00CB0DE0">
              <w:t>Range</w:t>
            </w:r>
          </w:p>
        </w:tc>
        <w:tc>
          <w:tcPr>
            <w:tcW w:w="1554" w:type="dxa"/>
          </w:tcPr>
          <w:p w14:paraId="561D188F" w14:textId="77777777" w:rsidR="00D2516C" w:rsidRPr="00CB0DE0" w:rsidRDefault="00D2516C" w:rsidP="00D0193D">
            <w:r w:rsidRPr="00CB0DE0">
              <w:t>Cardinality</w:t>
            </w:r>
          </w:p>
        </w:tc>
      </w:tr>
      <w:tr w:rsidR="00D2516C" w:rsidRPr="00CB0DE0" w14:paraId="7B3DDAF3" w14:textId="77777777" w:rsidTr="00D0193D">
        <w:tc>
          <w:tcPr>
            <w:tcW w:w="2371" w:type="dxa"/>
          </w:tcPr>
          <w:p w14:paraId="0CF7F737" w14:textId="186A85DB" w:rsidR="00D2516C" w:rsidRPr="00CB0DE0" w:rsidRDefault="00D2516C" w:rsidP="00D0193D">
            <w:r>
              <w:t>Member</w:t>
            </w:r>
          </w:p>
        </w:tc>
        <w:tc>
          <w:tcPr>
            <w:tcW w:w="3011" w:type="dxa"/>
          </w:tcPr>
          <w:p w14:paraId="1FD39E13" w14:textId="2377F23A" w:rsidR="00D2516C" w:rsidRPr="00CB0DE0" w:rsidRDefault="00D2516C" w:rsidP="00D0193D">
            <w:proofErr w:type="spellStart"/>
            <w:r>
              <w:t>skos:member</w:t>
            </w:r>
            <w:proofErr w:type="spellEnd"/>
          </w:p>
        </w:tc>
        <w:tc>
          <w:tcPr>
            <w:tcW w:w="2551" w:type="dxa"/>
          </w:tcPr>
          <w:p w14:paraId="1463EF02" w14:textId="0D7E78B6" w:rsidR="00D2516C" w:rsidRPr="00CB0DE0" w:rsidRDefault="00D2516C" w:rsidP="00D0193D">
            <w:r>
              <w:t>Concept</w:t>
            </w:r>
          </w:p>
        </w:tc>
        <w:tc>
          <w:tcPr>
            <w:tcW w:w="1554" w:type="dxa"/>
          </w:tcPr>
          <w:p w14:paraId="58D4EABB" w14:textId="789C07F8" w:rsidR="00D2516C" w:rsidRPr="00CB0DE0" w:rsidRDefault="00D2516C" w:rsidP="00D0193D">
            <w:r>
              <w:t>0..n</w:t>
            </w:r>
          </w:p>
        </w:tc>
      </w:tr>
    </w:tbl>
    <w:p w14:paraId="4EF74F5E" w14:textId="77777777" w:rsidR="00D2516C" w:rsidRPr="00CB0DE0" w:rsidRDefault="00D2516C" w:rsidP="00540064"/>
    <w:p w14:paraId="42FDB265" w14:textId="48D929ED" w:rsidR="00860245" w:rsidRPr="00CB0DE0" w:rsidRDefault="00860245" w:rsidP="003E4E45">
      <w:pPr>
        <w:pStyle w:val="Heading1"/>
        <w:rPr>
          <w:lang w:val="en-GB"/>
        </w:rPr>
      </w:pPr>
      <w:bookmarkStart w:id="295" w:name="_Ref410992100"/>
      <w:bookmarkStart w:id="296" w:name="_Toc413697437"/>
      <w:bookmarkStart w:id="297" w:name="_Toc415494147"/>
      <w:bookmarkStart w:id="298" w:name="_Ref451498625"/>
      <w:bookmarkStart w:id="299" w:name="_Ref451498652"/>
      <w:bookmarkStart w:id="300" w:name="_Ref451498670"/>
      <w:bookmarkStart w:id="301" w:name="_Ref451499309"/>
      <w:bookmarkStart w:id="302" w:name="_Toc2329917"/>
      <w:r w:rsidRPr="00CB0DE0">
        <w:rPr>
          <w:lang w:val="en-GB"/>
        </w:rPr>
        <w:lastRenderedPageBreak/>
        <w:t>Recommended Controlled Vocabularies</w:t>
      </w:r>
      <w:bookmarkEnd w:id="293"/>
      <w:bookmarkEnd w:id="295"/>
      <w:bookmarkEnd w:id="296"/>
      <w:bookmarkEnd w:id="297"/>
      <w:bookmarkEnd w:id="298"/>
      <w:bookmarkEnd w:id="299"/>
      <w:bookmarkEnd w:id="300"/>
      <w:bookmarkEnd w:id="301"/>
      <w:bookmarkEnd w:id="302"/>
    </w:p>
    <w:p w14:paraId="1B0BBFD9" w14:textId="77777777" w:rsidR="000C2800" w:rsidRPr="00CB0DE0" w:rsidRDefault="000C2800" w:rsidP="00FD3360">
      <w:pPr>
        <w:pStyle w:val="Bodywithskip"/>
      </w:pPr>
    </w:p>
    <w:p w14:paraId="128265CA" w14:textId="41DCA84B" w:rsidR="000C2800" w:rsidRPr="00CB0DE0" w:rsidRDefault="00860245" w:rsidP="00B663DA">
      <w:pPr>
        <w:pStyle w:val="Bodywithskip"/>
      </w:pPr>
      <w:r w:rsidRPr="00CB0DE0">
        <w:t>In order to facilitate the exchange of information on Public Services</w:t>
      </w:r>
      <w:r w:rsidR="00DC63C3" w:rsidRPr="00CB0DE0">
        <w:t xml:space="preserve"> grouped into business events or life events</w:t>
      </w:r>
      <w:r w:rsidRPr="00CB0DE0">
        <w:t>, controlled vocabularies are intended to harmonise the possible values for certain properties. This improves the interoperability of the descriptions and eases the integration of information coming from different sources. As for the CPSV-AP Domain Model described in section</w:t>
      </w:r>
      <w:r w:rsidR="00DC63C3" w:rsidRPr="00CB0DE0">
        <w:t xml:space="preserve"> </w:t>
      </w:r>
      <w:r w:rsidR="0063193A" w:rsidRPr="00CB0DE0">
        <w:fldChar w:fldCharType="begin"/>
      </w:r>
      <w:r w:rsidR="0063193A" w:rsidRPr="00CB0DE0">
        <w:instrText xml:space="preserve"> REF _Ref456008040 \r \h </w:instrText>
      </w:r>
      <w:r w:rsidR="008E7980" w:rsidRPr="00CB0DE0">
        <w:instrText xml:space="preserve"> \* MERGEFORMAT </w:instrText>
      </w:r>
      <w:r w:rsidR="0063193A" w:rsidRPr="00CB0DE0">
        <w:fldChar w:fldCharType="separate"/>
      </w:r>
      <w:r w:rsidR="00346598">
        <w:t>3</w:t>
      </w:r>
      <w:r w:rsidR="0063193A" w:rsidRPr="00CB0DE0">
        <w:fldChar w:fldCharType="end"/>
      </w:r>
      <w:r w:rsidRPr="00CB0DE0">
        <w:t xml:space="preserve">, Public </w:t>
      </w:r>
      <w:r w:rsidR="004C0E33">
        <w:t>Organization</w:t>
      </w:r>
      <w:r w:rsidRPr="00CB0DE0">
        <w:t>s can map the values of the controlled vocabularies they use for describing Public Services in their MS, to the specific values of the controlled vocabularies suggested below.</w:t>
      </w:r>
    </w:p>
    <w:p w14:paraId="611DD4BC" w14:textId="77777777" w:rsidR="001B1E66" w:rsidRPr="00CB0DE0" w:rsidRDefault="001B1E66" w:rsidP="001B1E66">
      <w:pPr>
        <w:pStyle w:val="Body"/>
      </w:pPr>
    </w:p>
    <w:p w14:paraId="4F5720B1" w14:textId="2EE1C938" w:rsidR="00860245" w:rsidRPr="00CB0DE0" w:rsidRDefault="00860245" w:rsidP="00FD3360">
      <w:pPr>
        <w:pStyle w:val="Bodywithskip"/>
      </w:pPr>
      <w:r w:rsidRPr="00CB0DE0">
        <w:t>It is important to mention that the recommended controlled vocabularies in CPSV-AP</w:t>
      </w:r>
      <w:r w:rsidR="006D26FA" w:rsidRPr="00CB0DE0">
        <w:t xml:space="preserve"> are not mandatory. Therefore, other controlled vocabularies which are more suitable or tailored to the national context may be used. They</w:t>
      </w:r>
      <w:r w:rsidRPr="00CB0DE0">
        <w:t xml:space="preserve"> can also be extended by the MSs in order to meet their specific needs. </w:t>
      </w:r>
      <w:proofErr w:type="gramStart"/>
      <w:r w:rsidRPr="00CB0DE0">
        <w:t>In particular, this</w:t>
      </w:r>
      <w:proofErr w:type="gramEnd"/>
      <w:r w:rsidRPr="00CB0DE0">
        <w:t xml:space="preserve"> can be useful for recommended controlled vocabularies of which only high-level values have been defined. For example, for the property “</w:t>
      </w:r>
      <w:r w:rsidR="006506A6">
        <w:t>Thematic Area</w:t>
      </w:r>
      <w:r w:rsidRPr="00CB0DE0">
        <w:t>” of the class “Business Event”, a MS can extend this particular controlled vocabulary by adding additional events or providing additional levels of granularity.</w:t>
      </w:r>
    </w:p>
    <w:p w14:paraId="0C8B9882" w14:textId="77777777" w:rsidR="000C2800" w:rsidRPr="00CB0DE0" w:rsidRDefault="000C2800" w:rsidP="001B1E66">
      <w:pPr>
        <w:pStyle w:val="Bodywithskip"/>
      </w:pPr>
    </w:p>
    <w:p w14:paraId="76EF7047" w14:textId="242A13E5" w:rsidR="0063193A" w:rsidRPr="00CB0DE0" w:rsidRDefault="00860245" w:rsidP="00FD3360">
      <w:pPr>
        <w:pStyle w:val="Bodywithskip"/>
      </w:pPr>
      <w:r w:rsidRPr="00CB0DE0">
        <w:t xml:space="preserve">Where possible, </w:t>
      </w:r>
      <w:r w:rsidR="00A44827" w:rsidRPr="00CB0DE0">
        <w:fldChar w:fldCharType="begin"/>
      </w:r>
      <w:r w:rsidR="00A44827" w:rsidRPr="00CB0DE0">
        <w:instrText xml:space="preserve"> REF _Ref405272411 \h  \* MERGEFORMAT </w:instrText>
      </w:r>
      <w:r w:rsidR="00A44827" w:rsidRPr="00CB0DE0">
        <w:fldChar w:fldCharType="separate"/>
      </w:r>
      <w:r w:rsidR="00346598" w:rsidRPr="00CB0DE0">
        <w:t xml:space="preserve">Table </w:t>
      </w:r>
      <w:r w:rsidR="00346598">
        <w:t>1</w:t>
      </w:r>
      <w:r w:rsidR="00A44827" w:rsidRPr="00CB0DE0">
        <w:fldChar w:fldCharType="end"/>
      </w:r>
      <w:r w:rsidRPr="00CB0DE0">
        <w:t xml:space="preserve"> provides a suggestion for the controlled vocabularies for the properties included in the CPSV-AP. For elaborating the overview, controlled vocabularies that have been developed in the context of European initiatives or other supra-national initiatives (e.g. EL, Named </w:t>
      </w:r>
      <w:r w:rsidR="006C1DAD">
        <w:t xml:space="preserve">Authority Lists, </w:t>
      </w:r>
      <w:proofErr w:type="spellStart"/>
      <w:r w:rsidR="006C1DAD">
        <w:t>Eurovoc</w:t>
      </w:r>
      <w:proofErr w:type="spellEnd"/>
      <w:r w:rsidR="006C1DAD">
        <w:t>, NACE,</w:t>
      </w:r>
      <w:r w:rsidRPr="00CB0DE0">
        <w:t xml:space="preserve">…) and that have already been used in multiple applications, are maximally being re-used. Also, in order to align with existing Core Vocabularies, the controlled vocabularies already used there are maximally reused in this application </w:t>
      </w:r>
      <w:r w:rsidR="00C005B6" w:rsidRPr="00CB0DE0">
        <w:t>profile. Also</w:t>
      </w:r>
      <w:r w:rsidR="0063193A" w:rsidRPr="00CB0DE0">
        <w:t>,</w:t>
      </w:r>
      <w:r w:rsidRPr="00CB0DE0">
        <w:t xml:space="preserve"> existing controlled vocabularies in the Member States are also </w:t>
      </w:r>
      <w:proofErr w:type="gramStart"/>
      <w:r w:rsidRPr="00CB0DE0">
        <w:t>taken into account</w:t>
      </w:r>
      <w:proofErr w:type="gramEnd"/>
      <w:r w:rsidRPr="00CB0DE0">
        <w:t>.</w:t>
      </w:r>
      <w:r w:rsidR="00251226" w:rsidRPr="00CB0DE0">
        <w:t xml:space="preserve"> </w:t>
      </w:r>
    </w:p>
    <w:p w14:paraId="2C5C92CD" w14:textId="77777777" w:rsidR="0063193A" w:rsidRPr="00CB0DE0" w:rsidRDefault="0063193A" w:rsidP="00FD3360">
      <w:pPr>
        <w:pStyle w:val="Bodywithskip"/>
      </w:pPr>
    </w:p>
    <w:p w14:paraId="0EE4CC4F" w14:textId="51482B3F" w:rsidR="0063193A" w:rsidRPr="00CB0DE0" w:rsidRDefault="0063193A" w:rsidP="00FD3360">
      <w:pPr>
        <w:pStyle w:val="Bodywithskip"/>
      </w:pPr>
      <w:proofErr w:type="gramStart"/>
      <w:r w:rsidRPr="00CB0DE0">
        <w:t>Specifically</w:t>
      </w:r>
      <w:proofErr w:type="gramEnd"/>
      <w:r w:rsidRPr="00CB0DE0">
        <w:t xml:space="preserve"> for the list 1</w:t>
      </w:r>
      <w:r w:rsidRPr="00CB0DE0">
        <w:rPr>
          <w:vertAlign w:val="superscript"/>
        </w:rPr>
        <w:t>st</w:t>
      </w:r>
      <w:r w:rsidRPr="00CB0DE0">
        <w:t xml:space="preserve"> and 2</w:t>
      </w:r>
      <w:r w:rsidRPr="00CB0DE0">
        <w:rPr>
          <w:vertAlign w:val="superscript"/>
        </w:rPr>
        <w:t>nd</w:t>
      </w:r>
      <w:r w:rsidRPr="00CB0DE0">
        <w:t xml:space="preserve"> level business events, 1</w:t>
      </w:r>
      <w:r w:rsidRPr="00CB0DE0">
        <w:rPr>
          <w:vertAlign w:val="superscript"/>
        </w:rPr>
        <w:t>st</w:t>
      </w:r>
      <w:r w:rsidRPr="00CB0DE0">
        <w:t xml:space="preserve"> level life events and output types, the suggested controlled vocabulary was based on an analysis done</w:t>
      </w:r>
      <w:r w:rsidR="006506A6">
        <w:t>.</w:t>
      </w:r>
      <w:r w:rsidRPr="00CB0DE0">
        <w:t xml:space="preserve"> </w:t>
      </w:r>
      <w:r w:rsidR="00A922E6" w:rsidRPr="00CB0DE0">
        <w:t>For this</w:t>
      </w:r>
      <w:r w:rsidRPr="00CB0DE0">
        <w:t>, data was collected from literature and existing public service portals, and this data was compared, interpreted and analysed in order to come up with a proposal. This proposal was discussed in a meeting of the WG, and the feedback received was processed into amended versions which have been added to this specification as recommended controlled vocabularies for:</w:t>
      </w:r>
    </w:p>
    <w:p w14:paraId="61B8A255" w14:textId="49EC2BB3" w:rsidR="0063193A" w:rsidRPr="00CB0DE0" w:rsidRDefault="0063193A" w:rsidP="00FD3360">
      <w:pPr>
        <w:pStyle w:val="Body"/>
        <w:numPr>
          <w:ilvl w:val="0"/>
          <w:numId w:val="41"/>
        </w:numPr>
      </w:pPr>
      <w:r w:rsidRPr="00CB0DE0">
        <w:t>Business event type;</w:t>
      </w:r>
    </w:p>
    <w:p w14:paraId="5E828133" w14:textId="033D122D" w:rsidR="0063193A" w:rsidRPr="00CB0DE0" w:rsidRDefault="0063193A" w:rsidP="00FD3360">
      <w:pPr>
        <w:pStyle w:val="Body"/>
        <w:numPr>
          <w:ilvl w:val="0"/>
          <w:numId w:val="41"/>
        </w:numPr>
      </w:pPr>
      <w:r w:rsidRPr="00CB0DE0">
        <w:t>Life event type; and</w:t>
      </w:r>
    </w:p>
    <w:p w14:paraId="28DD148E" w14:textId="26A2B384" w:rsidR="0063193A" w:rsidRPr="00CB0DE0" w:rsidRDefault="0063193A" w:rsidP="00FD3360">
      <w:pPr>
        <w:pStyle w:val="Body"/>
        <w:numPr>
          <w:ilvl w:val="0"/>
          <w:numId w:val="41"/>
        </w:numPr>
      </w:pPr>
      <w:r w:rsidRPr="00CB0DE0">
        <w:t>Output type</w:t>
      </w:r>
      <w:r w:rsidR="00A922E6" w:rsidRPr="00CB0DE0">
        <w:t>.</w:t>
      </w:r>
    </w:p>
    <w:p w14:paraId="20868B77" w14:textId="77777777" w:rsidR="0040120A" w:rsidRPr="00CB0DE0" w:rsidRDefault="0040120A" w:rsidP="00FD3360">
      <w:pPr>
        <w:pStyle w:val="Body"/>
      </w:pPr>
    </w:p>
    <w:p w14:paraId="5B610C10" w14:textId="0C43DB59" w:rsidR="00860245" w:rsidRPr="00CB0DE0" w:rsidRDefault="00860245" w:rsidP="002420C5">
      <w:pPr>
        <w:pStyle w:val="Caption"/>
        <w:rPr>
          <w:lang w:val="en-GB"/>
        </w:rPr>
      </w:pPr>
      <w:bookmarkStart w:id="303" w:name="_Ref405272411"/>
      <w:bookmarkStart w:id="304" w:name="_Toc413697448"/>
      <w:bookmarkStart w:id="305" w:name="_Toc519757904"/>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46598">
        <w:rPr>
          <w:noProof/>
          <w:lang w:val="en-GB"/>
        </w:rPr>
        <w:t>1</w:t>
      </w:r>
      <w:r w:rsidR="00AA4C01" w:rsidRPr="00CB0DE0">
        <w:rPr>
          <w:lang w:val="en-GB"/>
        </w:rPr>
        <w:fldChar w:fldCharType="end"/>
      </w:r>
      <w:bookmarkEnd w:id="303"/>
      <w:r w:rsidR="00B759E5" w:rsidRPr="00CB0DE0">
        <w:rPr>
          <w:lang w:val="en-GB"/>
        </w:rPr>
        <w:t>:</w:t>
      </w:r>
      <w:r w:rsidRPr="00CB0DE0">
        <w:rPr>
          <w:lang w:val="en-GB"/>
        </w:rPr>
        <w:t xml:space="preserve"> CPSV-AP controlled vocabularies</w:t>
      </w:r>
      <w:bookmarkEnd w:id="304"/>
      <w:bookmarkEnd w:id="305"/>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455"/>
        <w:gridCol w:w="2037"/>
        <w:gridCol w:w="4003"/>
      </w:tblGrid>
      <w:tr w:rsidR="00860245" w:rsidRPr="00CB0DE0" w14:paraId="1C8E9302" w14:textId="77777777" w:rsidTr="00CE215D">
        <w:trPr>
          <w:trHeight w:val="454"/>
          <w:tblHeader/>
        </w:trPr>
        <w:tc>
          <w:tcPr>
            <w:tcW w:w="1445" w:type="pct"/>
            <w:shd w:val="clear" w:color="auto" w:fill="002395"/>
            <w:vAlign w:val="center"/>
          </w:tcPr>
          <w:p w14:paraId="3518B534" w14:textId="77777777" w:rsidR="00860245" w:rsidRPr="00CB0DE0" w:rsidRDefault="00860245" w:rsidP="002420C5">
            <w:bookmarkStart w:id="306" w:name="_Ref399503127"/>
            <w:r w:rsidRPr="00CB0DE0">
              <w:t>Class</w:t>
            </w:r>
          </w:p>
        </w:tc>
        <w:tc>
          <w:tcPr>
            <w:tcW w:w="1199" w:type="pct"/>
            <w:shd w:val="clear" w:color="auto" w:fill="002395"/>
            <w:vAlign w:val="center"/>
          </w:tcPr>
          <w:p w14:paraId="0FEC5B3E" w14:textId="77777777" w:rsidR="00860245" w:rsidRPr="00CB0DE0" w:rsidRDefault="00860245" w:rsidP="002420C5">
            <w:r w:rsidRPr="00CB0DE0">
              <w:t>Property</w:t>
            </w:r>
          </w:p>
        </w:tc>
        <w:tc>
          <w:tcPr>
            <w:tcW w:w="2356" w:type="pct"/>
            <w:shd w:val="clear" w:color="auto" w:fill="002395"/>
            <w:vAlign w:val="center"/>
          </w:tcPr>
          <w:p w14:paraId="79751AB5" w14:textId="77777777" w:rsidR="00860245" w:rsidRPr="00CB0DE0" w:rsidRDefault="00860245" w:rsidP="002420C5">
            <w:r w:rsidRPr="00CB0DE0">
              <w:t>Controlled vocabulary</w:t>
            </w:r>
          </w:p>
        </w:tc>
      </w:tr>
      <w:tr w:rsidR="00860245" w:rsidRPr="00CB0DE0" w14:paraId="77347A48" w14:textId="77777777" w:rsidTr="00CE215D">
        <w:trPr>
          <w:trHeight w:val="454"/>
        </w:trPr>
        <w:tc>
          <w:tcPr>
            <w:tcW w:w="1445" w:type="pct"/>
            <w:shd w:val="clear" w:color="auto" w:fill="F2F2F2"/>
            <w:vAlign w:val="center"/>
          </w:tcPr>
          <w:p w14:paraId="60281E3D" w14:textId="77777777" w:rsidR="00860245" w:rsidRPr="00CB0DE0" w:rsidRDefault="00860245" w:rsidP="00FD3360">
            <w:pPr>
              <w:pStyle w:val="Bodywithskip"/>
              <w:rPr>
                <w:lang w:eastAsia="en-GB"/>
              </w:rPr>
            </w:pPr>
            <w:r w:rsidRPr="00CB0DE0">
              <w:rPr>
                <w:lang w:eastAsia="en-GB"/>
              </w:rPr>
              <w:t>Business Event</w:t>
            </w:r>
          </w:p>
        </w:tc>
        <w:tc>
          <w:tcPr>
            <w:tcW w:w="1199" w:type="pct"/>
            <w:shd w:val="clear" w:color="auto" w:fill="F2F2F2"/>
            <w:vAlign w:val="center"/>
          </w:tcPr>
          <w:p w14:paraId="7E1CF694" w14:textId="7D72B2AA" w:rsidR="00860245" w:rsidRPr="00CB0DE0" w:rsidRDefault="00860245" w:rsidP="00FD3360">
            <w:pPr>
              <w:pStyle w:val="Bodywithskip"/>
              <w:rPr>
                <w:lang w:eastAsia="en-GB"/>
              </w:rPr>
            </w:pPr>
            <w:r w:rsidRPr="00CB0DE0">
              <w:rPr>
                <w:lang w:eastAsia="en-GB"/>
              </w:rPr>
              <w:t>Type</w:t>
            </w:r>
            <w:r w:rsidR="002D7AB6" w:rsidRPr="00CB0DE0">
              <w:rPr>
                <w:rStyle w:val="FootnoteReference"/>
                <w:lang w:eastAsia="en-GB"/>
              </w:rPr>
              <w:footnoteReference w:id="41"/>
            </w:r>
          </w:p>
        </w:tc>
        <w:tc>
          <w:tcPr>
            <w:tcW w:w="2356" w:type="pct"/>
            <w:shd w:val="clear" w:color="auto" w:fill="F2F2F2"/>
            <w:vAlign w:val="center"/>
          </w:tcPr>
          <w:p w14:paraId="1AB44EE2" w14:textId="77777777" w:rsidR="002D7AB6" w:rsidRPr="00CB0DE0" w:rsidRDefault="00860245" w:rsidP="00FD3360">
            <w:pPr>
              <w:pStyle w:val="Body"/>
              <w:rPr>
                <w:lang w:eastAsia="en-GB"/>
              </w:rPr>
            </w:pPr>
            <w:r w:rsidRPr="00CB0DE0">
              <w:rPr>
                <w:lang w:eastAsia="en-GB"/>
              </w:rPr>
              <w:t>Starting business</w:t>
            </w:r>
          </w:p>
          <w:p w14:paraId="75462FD3" w14:textId="77777777" w:rsidR="002D7AB6" w:rsidRPr="00CB0DE0" w:rsidRDefault="002D7AB6" w:rsidP="00FD3360">
            <w:pPr>
              <w:pStyle w:val="Body"/>
              <w:numPr>
                <w:ilvl w:val="0"/>
                <w:numId w:val="39"/>
              </w:numPr>
              <w:rPr>
                <w:lang w:eastAsia="en-GB"/>
              </w:rPr>
            </w:pPr>
            <w:r w:rsidRPr="00CB0DE0">
              <w:rPr>
                <w:lang w:eastAsia="en-GB"/>
              </w:rPr>
              <w:t>Registering a company</w:t>
            </w:r>
          </w:p>
          <w:p w14:paraId="20A59F20" w14:textId="77777777" w:rsidR="002D7AB6" w:rsidRPr="00CB0DE0" w:rsidRDefault="002D7AB6" w:rsidP="00FD3360">
            <w:pPr>
              <w:pStyle w:val="Body"/>
              <w:numPr>
                <w:ilvl w:val="0"/>
                <w:numId w:val="39"/>
              </w:numPr>
              <w:rPr>
                <w:lang w:eastAsia="en-GB"/>
              </w:rPr>
            </w:pPr>
            <w:r w:rsidRPr="00CB0DE0">
              <w:rPr>
                <w:lang w:eastAsia="en-GB"/>
              </w:rPr>
              <w:lastRenderedPageBreak/>
              <w:t>Needing a licence, permit or certificate to start or continue an activity</w:t>
            </w:r>
          </w:p>
          <w:p w14:paraId="0CD650A4" w14:textId="77777777" w:rsidR="002D7AB6" w:rsidRPr="00CB0DE0" w:rsidRDefault="002D7AB6" w:rsidP="00FD3360">
            <w:pPr>
              <w:pStyle w:val="Body"/>
              <w:numPr>
                <w:ilvl w:val="0"/>
                <w:numId w:val="39"/>
              </w:numPr>
              <w:rPr>
                <w:lang w:eastAsia="en-GB"/>
              </w:rPr>
            </w:pPr>
            <w:r w:rsidRPr="00CB0DE0">
              <w:rPr>
                <w:lang w:eastAsia="en-GB"/>
              </w:rPr>
              <w:t>Registering Intellectual Property</w:t>
            </w:r>
          </w:p>
          <w:p w14:paraId="14E05808" w14:textId="77777777" w:rsidR="002D7AB6" w:rsidRPr="00CB0DE0" w:rsidRDefault="002D7AB6" w:rsidP="00FD3360">
            <w:pPr>
              <w:pStyle w:val="Body"/>
              <w:numPr>
                <w:ilvl w:val="0"/>
                <w:numId w:val="39"/>
              </w:numPr>
              <w:rPr>
                <w:lang w:eastAsia="en-GB"/>
              </w:rPr>
            </w:pPr>
            <w:r w:rsidRPr="00CB0DE0">
              <w:rPr>
                <w:lang w:eastAsia="en-GB"/>
              </w:rPr>
              <w:t>Registering a branch</w:t>
            </w:r>
          </w:p>
          <w:p w14:paraId="7D9DE413" w14:textId="77777777" w:rsidR="002D7AB6" w:rsidRPr="00CB0DE0" w:rsidRDefault="002D7AB6" w:rsidP="00FD3360">
            <w:pPr>
              <w:pStyle w:val="Body"/>
              <w:numPr>
                <w:ilvl w:val="0"/>
                <w:numId w:val="39"/>
              </w:numPr>
              <w:rPr>
                <w:lang w:eastAsia="en-GB"/>
              </w:rPr>
            </w:pPr>
            <w:r w:rsidRPr="00CB0DE0">
              <w:rPr>
                <w:lang w:eastAsia="en-GB"/>
              </w:rPr>
              <w:t>Starting a new activity</w:t>
            </w:r>
          </w:p>
          <w:p w14:paraId="2D439D72" w14:textId="77777777" w:rsidR="002D7AB6" w:rsidRPr="00CB0DE0" w:rsidRDefault="002D7AB6" w:rsidP="00FD3360">
            <w:pPr>
              <w:pStyle w:val="Body"/>
              <w:numPr>
                <w:ilvl w:val="0"/>
                <w:numId w:val="39"/>
              </w:numPr>
              <w:rPr>
                <w:lang w:eastAsia="en-GB"/>
              </w:rPr>
            </w:pPr>
            <w:r w:rsidRPr="00CB0DE0">
              <w:rPr>
                <w:lang w:eastAsia="en-GB"/>
              </w:rPr>
              <w:t>Financing a company</w:t>
            </w:r>
          </w:p>
          <w:p w14:paraId="382C859A" w14:textId="15FBF1AA" w:rsidR="00860245" w:rsidRPr="00CB0DE0" w:rsidRDefault="002D7AB6" w:rsidP="00FD3360">
            <w:pPr>
              <w:pStyle w:val="Body"/>
              <w:numPr>
                <w:ilvl w:val="0"/>
                <w:numId w:val="39"/>
              </w:numPr>
              <w:rPr>
                <w:lang w:eastAsia="en-GB"/>
              </w:rPr>
            </w:pPr>
            <w:r w:rsidRPr="00CB0DE0">
              <w:rPr>
                <w:lang w:eastAsia="en-GB"/>
              </w:rPr>
              <w:t>Hiring an employee</w:t>
            </w:r>
            <w:r w:rsidR="00860245" w:rsidRPr="00CB0DE0">
              <w:rPr>
                <w:lang w:eastAsia="en-GB"/>
              </w:rPr>
              <w:t xml:space="preserve"> </w:t>
            </w:r>
          </w:p>
          <w:p w14:paraId="1F0E25E9" w14:textId="77777777" w:rsidR="00860245" w:rsidRPr="00CB0DE0" w:rsidRDefault="00860245" w:rsidP="00FD3360">
            <w:pPr>
              <w:pStyle w:val="Body"/>
              <w:rPr>
                <w:lang w:eastAsia="en-GB"/>
              </w:rPr>
            </w:pPr>
            <w:r w:rsidRPr="00CB0DE0">
              <w:rPr>
                <w:lang w:eastAsia="en-GB"/>
              </w:rPr>
              <w:t>Starting cross-border business</w:t>
            </w:r>
          </w:p>
          <w:p w14:paraId="3A2F11EE" w14:textId="77777777" w:rsidR="002D7AB6" w:rsidRPr="00CB0DE0" w:rsidRDefault="002D7AB6" w:rsidP="00FD3360">
            <w:pPr>
              <w:pStyle w:val="Body"/>
              <w:numPr>
                <w:ilvl w:val="0"/>
                <w:numId w:val="39"/>
              </w:numPr>
              <w:rPr>
                <w:lang w:eastAsia="en-GB"/>
              </w:rPr>
            </w:pPr>
            <w:r w:rsidRPr="00CB0DE0">
              <w:rPr>
                <w:lang w:eastAsia="en-GB"/>
              </w:rPr>
              <w:t>Registering a cross-border business</w:t>
            </w:r>
          </w:p>
          <w:p w14:paraId="0A3DEF4F" w14:textId="3ACFAF34" w:rsidR="002D7AB6" w:rsidRPr="00CB0DE0" w:rsidRDefault="002D7AB6" w:rsidP="00FD3360">
            <w:pPr>
              <w:pStyle w:val="Body"/>
              <w:numPr>
                <w:ilvl w:val="0"/>
                <w:numId w:val="39"/>
              </w:numPr>
              <w:rPr>
                <w:lang w:eastAsia="en-GB"/>
              </w:rPr>
            </w:pPr>
            <w:r w:rsidRPr="00CB0DE0">
              <w:rPr>
                <w:lang w:eastAsia="en-GB"/>
              </w:rPr>
              <w:t>Registering a branch</w:t>
            </w:r>
          </w:p>
          <w:p w14:paraId="7CD121A0" w14:textId="77777777" w:rsidR="00860245" w:rsidRPr="00CB0DE0" w:rsidRDefault="00860245" w:rsidP="00FD3360">
            <w:pPr>
              <w:pStyle w:val="Body"/>
              <w:rPr>
                <w:lang w:eastAsia="en-GB"/>
              </w:rPr>
            </w:pPr>
            <w:r w:rsidRPr="00CB0DE0">
              <w:rPr>
                <w:lang w:eastAsia="en-GB"/>
              </w:rPr>
              <w:t>Doing business</w:t>
            </w:r>
          </w:p>
          <w:p w14:paraId="5F066A31" w14:textId="77777777" w:rsidR="002D7AB6" w:rsidRPr="00CB0DE0" w:rsidRDefault="002D7AB6" w:rsidP="00FD3360">
            <w:pPr>
              <w:pStyle w:val="Body"/>
              <w:numPr>
                <w:ilvl w:val="0"/>
                <w:numId w:val="39"/>
              </w:numPr>
              <w:rPr>
                <w:lang w:eastAsia="en-GB"/>
              </w:rPr>
            </w:pPr>
            <w:r w:rsidRPr="00CB0DE0">
              <w:rPr>
                <w:lang w:eastAsia="en-GB"/>
              </w:rPr>
              <w:t>Financing a company</w:t>
            </w:r>
          </w:p>
          <w:p w14:paraId="1424B67D" w14:textId="77777777" w:rsidR="002D7AB6" w:rsidRPr="00CB0DE0" w:rsidRDefault="002D7AB6" w:rsidP="00FD3360">
            <w:pPr>
              <w:pStyle w:val="Body"/>
              <w:numPr>
                <w:ilvl w:val="0"/>
                <w:numId w:val="39"/>
              </w:numPr>
              <w:rPr>
                <w:lang w:eastAsia="en-GB"/>
              </w:rPr>
            </w:pPr>
            <w:r w:rsidRPr="00CB0DE0">
              <w:rPr>
                <w:lang w:eastAsia="en-GB"/>
              </w:rPr>
              <w:t>Needing a licence, permit or certificate to start or continue an activity</w:t>
            </w:r>
          </w:p>
          <w:p w14:paraId="5F79A756" w14:textId="77777777" w:rsidR="002D7AB6" w:rsidRPr="00CB0DE0" w:rsidRDefault="002D7AB6" w:rsidP="00FD3360">
            <w:pPr>
              <w:pStyle w:val="Body"/>
              <w:numPr>
                <w:ilvl w:val="0"/>
                <w:numId w:val="39"/>
              </w:numPr>
              <w:rPr>
                <w:lang w:eastAsia="en-GB"/>
              </w:rPr>
            </w:pPr>
            <w:r w:rsidRPr="00CB0DE0">
              <w:rPr>
                <w:lang w:eastAsia="en-GB"/>
              </w:rPr>
              <w:t>Registering Intellectual Property</w:t>
            </w:r>
          </w:p>
          <w:p w14:paraId="5915647C" w14:textId="77777777" w:rsidR="002D7AB6" w:rsidRPr="00CB0DE0" w:rsidRDefault="002D7AB6" w:rsidP="00FD3360">
            <w:pPr>
              <w:pStyle w:val="Body"/>
              <w:numPr>
                <w:ilvl w:val="0"/>
                <w:numId w:val="39"/>
              </w:numPr>
              <w:rPr>
                <w:lang w:eastAsia="en-GB"/>
              </w:rPr>
            </w:pPr>
            <w:r w:rsidRPr="00CB0DE0">
              <w:rPr>
                <w:lang w:eastAsia="en-GB"/>
              </w:rPr>
              <w:t>Hiring an employee</w:t>
            </w:r>
          </w:p>
          <w:p w14:paraId="24BCC583" w14:textId="77777777" w:rsidR="002D7AB6" w:rsidRPr="00CB0DE0" w:rsidRDefault="002D7AB6" w:rsidP="00FD3360">
            <w:pPr>
              <w:pStyle w:val="Body"/>
              <w:numPr>
                <w:ilvl w:val="0"/>
                <w:numId w:val="39"/>
              </w:numPr>
              <w:rPr>
                <w:lang w:eastAsia="en-GB"/>
              </w:rPr>
            </w:pPr>
            <w:r w:rsidRPr="00CB0DE0">
              <w:rPr>
                <w:lang w:eastAsia="en-GB"/>
              </w:rPr>
              <w:t>Participating in public procurement</w:t>
            </w:r>
          </w:p>
          <w:p w14:paraId="78F1EB9B" w14:textId="77777777" w:rsidR="002D7AB6" w:rsidRPr="00CB0DE0" w:rsidRDefault="002D7AB6" w:rsidP="00FD3360">
            <w:pPr>
              <w:pStyle w:val="Body"/>
              <w:numPr>
                <w:ilvl w:val="0"/>
                <w:numId w:val="39"/>
              </w:numPr>
              <w:rPr>
                <w:lang w:eastAsia="en-GB"/>
              </w:rPr>
            </w:pPr>
            <w:r w:rsidRPr="00CB0DE0">
              <w:rPr>
                <w:lang w:eastAsia="en-GB"/>
              </w:rPr>
              <w:t>Notifying and reporting to authorities</w:t>
            </w:r>
          </w:p>
          <w:p w14:paraId="73E8A246" w14:textId="77777777" w:rsidR="002D7AB6" w:rsidRPr="00CB0DE0" w:rsidRDefault="002D7AB6" w:rsidP="00FD3360">
            <w:pPr>
              <w:pStyle w:val="Body"/>
              <w:numPr>
                <w:ilvl w:val="0"/>
                <w:numId w:val="39"/>
              </w:numPr>
              <w:rPr>
                <w:lang w:eastAsia="en-GB"/>
              </w:rPr>
            </w:pPr>
            <w:r w:rsidRPr="00CB0DE0">
              <w:rPr>
                <w:lang w:eastAsia="en-GB"/>
              </w:rPr>
              <w:t>Starting a new activity</w:t>
            </w:r>
          </w:p>
          <w:p w14:paraId="3EA65922" w14:textId="77777777" w:rsidR="002D7AB6" w:rsidRPr="00CB0DE0" w:rsidRDefault="002D7AB6" w:rsidP="00FD3360">
            <w:pPr>
              <w:pStyle w:val="Body"/>
              <w:numPr>
                <w:ilvl w:val="0"/>
                <w:numId w:val="39"/>
              </w:numPr>
              <w:rPr>
                <w:lang w:eastAsia="en-GB"/>
              </w:rPr>
            </w:pPr>
            <w:r w:rsidRPr="00CB0DE0">
              <w:rPr>
                <w:lang w:eastAsia="en-GB"/>
              </w:rPr>
              <w:t>Registering a branch</w:t>
            </w:r>
          </w:p>
          <w:p w14:paraId="4C812C44" w14:textId="0EB63104" w:rsidR="002D7AB6" w:rsidRPr="00CB0DE0" w:rsidRDefault="002D7AB6" w:rsidP="00FD3360">
            <w:pPr>
              <w:pStyle w:val="Body"/>
              <w:numPr>
                <w:ilvl w:val="0"/>
                <w:numId w:val="39"/>
              </w:numPr>
              <w:rPr>
                <w:lang w:eastAsia="en-GB"/>
              </w:rPr>
            </w:pPr>
            <w:r w:rsidRPr="00CB0DE0">
              <w:rPr>
                <w:lang w:eastAsia="en-GB"/>
              </w:rPr>
              <w:t>Having problems in paying creditors</w:t>
            </w:r>
          </w:p>
          <w:p w14:paraId="7CDD098D" w14:textId="77777777" w:rsidR="00860245" w:rsidRPr="00CB0DE0" w:rsidRDefault="00860245" w:rsidP="00FD3360">
            <w:pPr>
              <w:pStyle w:val="Body"/>
              <w:rPr>
                <w:lang w:eastAsia="en-GB"/>
              </w:rPr>
            </w:pPr>
            <w:r w:rsidRPr="00CB0DE0">
              <w:rPr>
                <w:lang w:eastAsia="en-GB"/>
              </w:rPr>
              <w:t>Closing business</w:t>
            </w:r>
          </w:p>
          <w:p w14:paraId="4D1E5C79" w14:textId="77777777" w:rsidR="002D7AB6" w:rsidRPr="00CB0DE0" w:rsidRDefault="002D7AB6" w:rsidP="00FD3360">
            <w:pPr>
              <w:pStyle w:val="Body"/>
              <w:numPr>
                <w:ilvl w:val="0"/>
                <w:numId w:val="39"/>
              </w:numPr>
              <w:rPr>
                <w:lang w:eastAsia="en-GB"/>
              </w:rPr>
            </w:pPr>
            <w:r w:rsidRPr="00CB0DE0">
              <w:rPr>
                <w:lang w:eastAsia="en-GB"/>
              </w:rPr>
              <w:t>Restructuring of a company</w:t>
            </w:r>
          </w:p>
          <w:p w14:paraId="7E03E9FD" w14:textId="20CE5EF5" w:rsidR="002D7AB6" w:rsidRPr="00CB0DE0" w:rsidRDefault="002D7AB6" w:rsidP="00FD3360">
            <w:pPr>
              <w:pStyle w:val="Body"/>
              <w:numPr>
                <w:ilvl w:val="0"/>
                <w:numId w:val="39"/>
              </w:numPr>
              <w:rPr>
                <w:lang w:eastAsia="en-GB"/>
              </w:rPr>
            </w:pPr>
            <w:r w:rsidRPr="00CB0DE0">
              <w:rPr>
                <w:lang w:eastAsia="en-GB"/>
              </w:rPr>
              <w:t>Dissolution of a company</w:t>
            </w:r>
          </w:p>
        </w:tc>
      </w:tr>
      <w:tr w:rsidR="00860245" w:rsidRPr="00CB0DE0" w14:paraId="00DAA9E4" w14:textId="77777777" w:rsidTr="00CE215D">
        <w:trPr>
          <w:trHeight w:val="454"/>
        </w:trPr>
        <w:tc>
          <w:tcPr>
            <w:tcW w:w="1445" w:type="pct"/>
            <w:shd w:val="clear" w:color="auto" w:fill="F2F2F2"/>
            <w:vAlign w:val="center"/>
          </w:tcPr>
          <w:p w14:paraId="3344013C" w14:textId="77777777" w:rsidR="00860245" w:rsidRPr="00CB0DE0" w:rsidRDefault="00860245" w:rsidP="00FD3360">
            <w:pPr>
              <w:pStyle w:val="Bodywithskip"/>
              <w:rPr>
                <w:lang w:eastAsia="en-GB"/>
              </w:rPr>
            </w:pPr>
            <w:r w:rsidRPr="00CB0DE0">
              <w:rPr>
                <w:lang w:eastAsia="en-GB"/>
              </w:rPr>
              <w:lastRenderedPageBreak/>
              <w:t>Life Event</w:t>
            </w:r>
          </w:p>
        </w:tc>
        <w:tc>
          <w:tcPr>
            <w:tcW w:w="1199" w:type="pct"/>
            <w:shd w:val="clear" w:color="auto" w:fill="F2F2F2"/>
            <w:vAlign w:val="center"/>
          </w:tcPr>
          <w:p w14:paraId="52F035FC" w14:textId="5B699C0D" w:rsidR="00860245" w:rsidRPr="00CB0DE0" w:rsidRDefault="00860245" w:rsidP="00FD3360">
            <w:pPr>
              <w:pStyle w:val="Bodywithskip"/>
              <w:rPr>
                <w:lang w:eastAsia="en-GB"/>
              </w:rPr>
            </w:pPr>
            <w:r w:rsidRPr="00CB0DE0">
              <w:rPr>
                <w:lang w:eastAsia="en-GB"/>
              </w:rPr>
              <w:t>Type</w:t>
            </w:r>
            <w:r w:rsidR="00AD181E" w:rsidRPr="00CB0DE0">
              <w:rPr>
                <w:rStyle w:val="FootnoteReference"/>
                <w:lang w:eastAsia="en-GB"/>
              </w:rPr>
              <w:footnoteReference w:id="42"/>
            </w:r>
          </w:p>
        </w:tc>
        <w:tc>
          <w:tcPr>
            <w:tcW w:w="2356" w:type="pct"/>
            <w:shd w:val="clear" w:color="auto" w:fill="F2F2F2"/>
            <w:vAlign w:val="center"/>
          </w:tcPr>
          <w:p w14:paraId="70B46350" w14:textId="6F30C00F" w:rsidR="00CE215D" w:rsidRPr="00CB0DE0" w:rsidRDefault="00EB76EE" w:rsidP="00FD3360">
            <w:pPr>
              <w:pStyle w:val="Bodywithskip"/>
              <w:rPr>
                <w:lang w:eastAsia="en-GB"/>
              </w:rPr>
            </w:pPr>
            <w:r w:rsidRPr="00CB0DE0">
              <w:rPr>
                <w:lang w:eastAsia="en-GB"/>
              </w:rPr>
              <w:t>Having</w:t>
            </w:r>
            <w:r w:rsidR="00CE215D" w:rsidRPr="00CB0DE0">
              <w:rPr>
                <w:lang w:eastAsia="en-GB"/>
              </w:rPr>
              <w:t xml:space="preserve"> a child</w:t>
            </w:r>
          </w:p>
          <w:p w14:paraId="5352EB33" w14:textId="77777777" w:rsidR="00CE215D" w:rsidRPr="00CB0DE0" w:rsidRDefault="00CE215D" w:rsidP="00FD3360">
            <w:pPr>
              <w:pStyle w:val="Bodywithskip"/>
              <w:rPr>
                <w:lang w:eastAsia="en-GB"/>
              </w:rPr>
            </w:pPr>
            <w:r w:rsidRPr="00CB0DE0">
              <w:rPr>
                <w:lang w:eastAsia="en-GB"/>
              </w:rPr>
              <w:t>Becoming a (social) caretaker</w:t>
            </w:r>
          </w:p>
          <w:p w14:paraId="2F15D62D" w14:textId="77777777" w:rsidR="00CE215D" w:rsidRPr="00CB0DE0" w:rsidRDefault="00CE215D" w:rsidP="00FD3360">
            <w:pPr>
              <w:pStyle w:val="Bodywithskip"/>
              <w:rPr>
                <w:lang w:eastAsia="en-GB"/>
              </w:rPr>
            </w:pPr>
            <w:r w:rsidRPr="00CB0DE0">
              <w:rPr>
                <w:lang w:eastAsia="en-GB"/>
              </w:rPr>
              <w:t>Starting education</w:t>
            </w:r>
          </w:p>
          <w:p w14:paraId="73C63D3C" w14:textId="77777777" w:rsidR="00CE215D" w:rsidRPr="00CB0DE0" w:rsidRDefault="00CE215D" w:rsidP="00FD3360">
            <w:pPr>
              <w:pStyle w:val="Bodywithskip"/>
              <w:rPr>
                <w:lang w:eastAsia="en-GB"/>
              </w:rPr>
            </w:pPr>
            <w:r w:rsidRPr="00CB0DE0">
              <w:rPr>
                <w:lang w:eastAsia="en-GB"/>
              </w:rPr>
              <w:t>Looking for a new job</w:t>
            </w:r>
          </w:p>
          <w:p w14:paraId="17280C2D" w14:textId="77777777" w:rsidR="00CE215D" w:rsidRPr="00CB0DE0" w:rsidRDefault="00CE215D" w:rsidP="00FD3360">
            <w:pPr>
              <w:pStyle w:val="Bodywithskip"/>
              <w:rPr>
                <w:lang w:eastAsia="en-GB"/>
              </w:rPr>
            </w:pPr>
            <w:r w:rsidRPr="00CB0DE0">
              <w:rPr>
                <w:lang w:eastAsia="en-GB"/>
              </w:rPr>
              <w:t>Losing/quitting a job</w:t>
            </w:r>
          </w:p>
          <w:p w14:paraId="7667EB0B" w14:textId="77777777" w:rsidR="00CE215D" w:rsidRPr="00CB0DE0" w:rsidRDefault="00CE215D" w:rsidP="00FD3360">
            <w:pPr>
              <w:pStyle w:val="Bodywithskip"/>
              <w:rPr>
                <w:lang w:eastAsia="en-GB"/>
              </w:rPr>
            </w:pPr>
            <w:r w:rsidRPr="00CB0DE0">
              <w:rPr>
                <w:lang w:eastAsia="en-GB"/>
              </w:rPr>
              <w:t>Looking for a place to live</w:t>
            </w:r>
          </w:p>
          <w:p w14:paraId="0BB0F6E4" w14:textId="77777777" w:rsidR="00CE215D" w:rsidRPr="00CB0DE0" w:rsidRDefault="00CE215D" w:rsidP="00FD3360">
            <w:pPr>
              <w:pStyle w:val="Bodywithskip"/>
              <w:rPr>
                <w:lang w:eastAsia="en-GB"/>
              </w:rPr>
            </w:pPr>
            <w:r w:rsidRPr="00CB0DE0">
              <w:rPr>
                <w:lang w:eastAsia="en-GB"/>
              </w:rPr>
              <w:t>Changing relationship status</w:t>
            </w:r>
          </w:p>
          <w:p w14:paraId="1EFC3FE7" w14:textId="560ACB64" w:rsidR="00CE215D" w:rsidRPr="00CB0DE0" w:rsidRDefault="00BA5D71" w:rsidP="00FD3360">
            <w:pPr>
              <w:pStyle w:val="Bodywithskip"/>
              <w:rPr>
                <w:lang w:eastAsia="en-GB"/>
              </w:rPr>
            </w:pPr>
            <w:r w:rsidRPr="00CB0DE0">
              <w:rPr>
                <w:lang w:eastAsia="en-GB"/>
              </w:rPr>
              <w:t>Driving</w:t>
            </w:r>
            <w:r w:rsidR="00CE215D" w:rsidRPr="00CB0DE0">
              <w:rPr>
                <w:lang w:eastAsia="en-GB"/>
              </w:rPr>
              <w:t xml:space="preserve"> a vehicle</w:t>
            </w:r>
          </w:p>
          <w:p w14:paraId="4E2C47CD" w14:textId="77777777" w:rsidR="00CE215D" w:rsidRPr="00CB0DE0" w:rsidRDefault="00CE215D" w:rsidP="00FD3360">
            <w:pPr>
              <w:pStyle w:val="Bodywithskip"/>
              <w:rPr>
                <w:lang w:eastAsia="en-GB"/>
              </w:rPr>
            </w:pPr>
            <w:r w:rsidRPr="00CB0DE0">
              <w:rPr>
                <w:lang w:eastAsia="en-GB"/>
              </w:rPr>
              <w:t>Travelling abroad</w:t>
            </w:r>
          </w:p>
          <w:p w14:paraId="13CB56DF" w14:textId="77777777" w:rsidR="00CE215D" w:rsidRPr="00CB0DE0" w:rsidRDefault="00CE215D" w:rsidP="00FD3360">
            <w:pPr>
              <w:pStyle w:val="Bodywithskip"/>
              <w:rPr>
                <w:lang w:eastAsia="en-GB"/>
              </w:rPr>
            </w:pPr>
            <w:r w:rsidRPr="00CB0DE0">
              <w:rPr>
                <w:lang w:eastAsia="en-GB"/>
              </w:rPr>
              <w:t>Moving to/from the country</w:t>
            </w:r>
          </w:p>
          <w:p w14:paraId="7AD062DA" w14:textId="77777777" w:rsidR="00CE215D" w:rsidRPr="00CB0DE0" w:rsidRDefault="00CE215D" w:rsidP="00FD3360">
            <w:pPr>
              <w:pStyle w:val="Bodywithskip"/>
              <w:rPr>
                <w:lang w:eastAsia="en-GB"/>
              </w:rPr>
            </w:pPr>
            <w:r w:rsidRPr="00CB0DE0">
              <w:rPr>
                <w:lang w:eastAsia="en-GB"/>
              </w:rPr>
              <w:t>Going into military service</w:t>
            </w:r>
          </w:p>
          <w:p w14:paraId="276D4E17" w14:textId="77777777" w:rsidR="00CE215D" w:rsidRPr="00CB0DE0" w:rsidRDefault="00CE215D" w:rsidP="00FD3360">
            <w:pPr>
              <w:pStyle w:val="Bodywithskip"/>
              <w:rPr>
                <w:lang w:eastAsia="en-GB"/>
              </w:rPr>
            </w:pPr>
            <w:r w:rsidRPr="00CB0DE0">
              <w:rPr>
                <w:lang w:eastAsia="en-GB"/>
              </w:rPr>
              <w:t>Facing an emergency / health problem</w:t>
            </w:r>
          </w:p>
          <w:p w14:paraId="27599CCD" w14:textId="77777777" w:rsidR="00CE215D" w:rsidRPr="00CB0DE0" w:rsidRDefault="00CE215D" w:rsidP="00FD3360">
            <w:pPr>
              <w:pStyle w:val="Bodywithskip"/>
              <w:rPr>
                <w:lang w:eastAsia="en-GB"/>
              </w:rPr>
            </w:pPr>
            <w:r w:rsidRPr="00CB0DE0">
              <w:rPr>
                <w:lang w:eastAsia="en-GB"/>
              </w:rPr>
              <w:t>Facing a crime</w:t>
            </w:r>
          </w:p>
          <w:p w14:paraId="33E13326" w14:textId="23A1802E" w:rsidR="00CE215D" w:rsidRPr="00CB0DE0" w:rsidRDefault="00EB76EE" w:rsidP="00FD3360">
            <w:pPr>
              <w:pStyle w:val="Bodywithskip"/>
              <w:rPr>
                <w:lang w:eastAsia="en-GB"/>
              </w:rPr>
            </w:pPr>
            <w:r w:rsidRPr="00CB0DE0">
              <w:rPr>
                <w:lang w:eastAsia="en-GB"/>
              </w:rPr>
              <w:lastRenderedPageBreak/>
              <w:t>Retirement</w:t>
            </w:r>
          </w:p>
          <w:p w14:paraId="6453E08F" w14:textId="3C898D01" w:rsidR="00860245" w:rsidRPr="00CB0DE0" w:rsidRDefault="00EB76EE" w:rsidP="00FD3360">
            <w:pPr>
              <w:pStyle w:val="Bodywithskip"/>
              <w:rPr>
                <w:lang w:eastAsia="en-GB"/>
              </w:rPr>
            </w:pPr>
            <w:r w:rsidRPr="00CB0DE0">
              <w:rPr>
                <w:lang w:eastAsia="en-GB"/>
              </w:rPr>
              <w:t>Death</w:t>
            </w:r>
            <w:r w:rsidR="00CE215D" w:rsidRPr="00CB0DE0">
              <w:rPr>
                <w:lang w:eastAsia="en-GB"/>
              </w:rPr>
              <w:t xml:space="preserve"> of a relative</w:t>
            </w:r>
          </w:p>
        </w:tc>
      </w:tr>
      <w:tr w:rsidR="00860245" w:rsidRPr="00CB0DE0" w14:paraId="55E8EB28" w14:textId="77777777" w:rsidTr="00CE215D">
        <w:trPr>
          <w:trHeight w:val="454"/>
        </w:trPr>
        <w:tc>
          <w:tcPr>
            <w:tcW w:w="1445" w:type="pct"/>
            <w:vMerge w:val="restart"/>
            <w:shd w:val="clear" w:color="auto" w:fill="F2F2F2"/>
            <w:vAlign w:val="center"/>
          </w:tcPr>
          <w:p w14:paraId="5FB43E6F" w14:textId="77777777" w:rsidR="00860245" w:rsidRPr="00CB0DE0" w:rsidRDefault="00860245" w:rsidP="00FD3360">
            <w:pPr>
              <w:pStyle w:val="Bodywithskip"/>
              <w:rPr>
                <w:lang w:eastAsia="en-GB"/>
              </w:rPr>
            </w:pPr>
            <w:r w:rsidRPr="00CB0DE0">
              <w:rPr>
                <w:lang w:eastAsia="en-GB"/>
              </w:rPr>
              <w:lastRenderedPageBreak/>
              <w:t>Public Service</w:t>
            </w:r>
          </w:p>
        </w:tc>
        <w:tc>
          <w:tcPr>
            <w:tcW w:w="1199" w:type="pct"/>
            <w:shd w:val="clear" w:color="auto" w:fill="F2F2F2"/>
            <w:vAlign w:val="center"/>
          </w:tcPr>
          <w:p w14:paraId="20CC016B" w14:textId="77777777" w:rsidR="00860245" w:rsidRPr="00CB0DE0" w:rsidRDefault="00860245" w:rsidP="00FD3360">
            <w:pPr>
              <w:pStyle w:val="Bodywithskip"/>
              <w:rPr>
                <w:lang w:eastAsia="en-GB"/>
              </w:rPr>
            </w:pPr>
            <w:r w:rsidRPr="00CB0DE0">
              <w:rPr>
                <w:lang w:eastAsia="en-GB"/>
              </w:rPr>
              <w:t>Type</w:t>
            </w:r>
          </w:p>
        </w:tc>
        <w:tc>
          <w:tcPr>
            <w:tcW w:w="2356" w:type="pct"/>
            <w:shd w:val="clear" w:color="auto" w:fill="F2F2F2"/>
            <w:vAlign w:val="center"/>
          </w:tcPr>
          <w:p w14:paraId="4D5F23B0" w14:textId="411DB682" w:rsidR="00860245" w:rsidRPr="00CB0DE0" w:rsidRDefault="00CD3D73" w:rsidP="00FD3360">
            <w:pPr>
              <w:pStyle w:val="Bodywithskip"/>
              <w:rPr>
                <w:lang w:eastAsia="en-GB"/>
              </w:rPr>
            </w:pPr>
            <w:r>
              <w:rPr>
                <w:lang w:eastAsia="en-GB"/>
              </w:rPr>
              <w:t>TBC</w:t>
            </w:r>
          </w:p>
        </w:tc>
      </w:tr>
      <w:tr w:rsidR="006506A6" w:rsidRPr="00CB0DE0" w14:paraId="04459C47" w14:textId="77777777" w:rsidTr="00CE215D">
        <w:trPr>
          <w:trHeight w:val="454"/>
        </w:trPr>
        <w:tc>
          <w:tcPr>
            <w:tcW w:w="1445" w:type="pct"/>
            <w:vMerge/>
            <w:shd w:val="clear" w:color="auto" w:fill="F2F2F2"/>
            <w:vAlign w:val="center"/>
          </w:tcPr>
          <w:p w14:paraId="05F9B002" w14:textId="77777777" w:rsidR="006506A6" w:rsidRPr="00CB0DE0" w:rsidRDefault="006506A6" w:rsidP="00FD3360">
            <w:pPr>
              <w:pStyle w:val="Bodywithskip"/>
              <w:rPr>
                <w:lang w:eastAsia="en-GB"/>
              </w:rPr>
            </w:pPr>
          </w:p>
        </w:tc>
        <w:tc>
          <w:tcPr>
            <w:tcW w:w="1199" w:type="pct"/>
            <w:shd w:val="clear" w:color="auto" w:fill="F2F2F2"/>
            <w:vAlign w:val="center"/>
          </w:tcPr>
          <w:p w14:paraId="56E1FEE3" w14:textId="03FEBC80" w:rsidR="006506A6" w:rsidRPr="00CB0DE0" w:rsidRDefault="006506A6" w:rsidP="00FD3360">
            <w:pPr>
              <w:pStyle w:val="Bodywithskip"/>
              <w:rPr>
                <w:lang w:eastAsia="en-GB"/>
              </w:rPr>
            </w:pPr>
            <w:r>
              <w:rPr>
                <w:lang w:eastAsia="en-GB"/>
              </w:rPr>
              <w:t>Thematic Area</w:t>
            </w:r>
          </w:p>
        </w:tc>
        <w:tc>
          <w:tcPr>
            <w:tcW w:w="2356" w:type="pct"/>
            <w:shd w:val="clear" w:color="auto" w:fill="F2F2F2"/>
            <w:vAlign w:val="center"/>
          </w:tcPr>
          <w:p w14:paraId="36FC3337" w14:textId="23177CDD" w:rsidR="006506A6" w:rsidRPr="00CB0DE0" w:rsidRDefault="006506A6" w:rsidP="00FD3360">
            <w:pPr>
              <w:pStyle w:val="Bodywithskip"/>
              <w:rPr>
                <w:lang w:eastAsia="en-GB"/>
              </w:rPr>
            </w:pPr>
            <w:r>
              <w:rPr>
                <w:lang w:eastAsia="en-GB"/>
              </w:rPr>
              <w:t>TBC</w:t>
            </w:r>
          </w:p>
        </w:tc>
      </w:tr>
      <w:tr w:rsidR="00860245" w:rsidRPr="00CB0DE0" w14:paraId="2FA1D990" w14:textId="77777777" w:rsidTr="00CE215D">
        <w:trPr>
          <w:trHeight w:val="454"/>
        </w:trPr>
        <w:tc>
          <w:tcPr>
            <w:tcW w:w="1445" w:type="pct"/>
            <w:vMerge/>
            <w:shd w:val="clear" w:color="auto" w:fill="F2F2F2"/>
            <w:vAlign w:val="center"/>
          </w:tcPr>
          <w:p w14:paraId="63923DAA" w14:textId="77777777" w:rsidR="00860245" w:rsidRPr="00CB0DE0" w:rsidRDefault="00860245" w:rsidP="00FD3360">
            <w:pPr>
              <w:pStyle w:val="Bodywithskip"/>
              <w:rPr>
                <w:lang w:eastAsia="en-GB"/>
              </w:rPr>
            </w:pPr>
          </w:p>
        </w:tc>
        <w:tc>
          <w:tcPr>
            <w:tcW w:w="1199" w:type="pct"/>
            <w:shd w:val="clear" w:color="auto" w:fill="F2F2F2"/>
            <w:vAlign w:val="center"/>
          </w:tcPr>
          <w:p w14:paraId="7C547E51" w14:textId="77777777" w:rsidR="00860245" w:rsidRPr="00CB0DE0" w:rsidRDefault="00860245" w:rsidP="00FD3360">
            <w:pPr>
              <w:pStyle w:val="Bodywithskip"/>
              <w:rPr>
                <w:lang w:eastAsia="en-GB"/>
              </w:rPr>
            </w:pPr>
            <w:r w:rsidRPr="00CB0DE0">
              <w:rPr>
                <w:lang w:eastAsia="en-GB"/>
              </w:rPr>
              <w:t>Language</w:t>
            </w:r>
          </w:p>
        </w:tc>
        <w:tc>
          <w:tcPr>
            <w:tcW w:w="2356" w:type="pct"/>
            <w:shd w:val="clear" w:color="auto" w:fill="F2F2F2"/>
            <w:vAlign w:val="center"/>
          </w:tcPr>
          <w:p w14:paraId="507EE847" w14:textId="505B388F" w:rsidR="00860245" w:rsidRPr="00CB0DE0" w:rsidRDefault="00860245" w:rsidP="00FD3360">
            <w:pPr>
              <w:pStyle w:val="Bodywithskip"/>
              <w:rPr>
                <w:lang w:eastAsia="en-GB"/>
              </w:rPr>
            </w:pPr>
            <w:r w:rsidRPr="00CB0DE0">
              <w:rPr>
                <w:lang w:eastAsia="en-GB"/>
              </w:rPr>
              <w:t>European Publications Office's Languages Named Authority List (NAL)</w:t>
            </w:r>
            <w:r w:rsidR="00C102E6" w:rsidRPr="00CB0DE0">
              <w:rPr>
                <w:rStyle w:val="FootnoteReference"/>
                <w:lang w:eastAsia="en-GB"/>
              </w:rPr>
              <w:footnoteReference w:id="43"/>
            </w:r>
          </w:p>
        </w:tc>
      </w:tr>
      <w:tr w:rsidR="00860245" w:rsidRPr="00CB0DE0" w14:paraId="324D7DFB" w14:textId="77777777" w:rsidTr="00CE215D">
        <w:trPr>
          <w:trHeight w:val="454"/>
        </w:trPr>
        <w:tc>
          <w:tcPr>
            <w:tcW w:w="1445" w:type="pct"/>
            <w:vMerge/>
            <w:shd w:val="clear" w:color="auto" w:fill="F2F2F2"/>
            <w:vAlign w:val="center"/>
          </w:tcPr>
          <w:p w14:paraId="6F24471F" w14:textId="77777777" w:rsidR="00860245" w:rsidRPr="00CB0DE0" w:rsidRDefault="00860245" w:rsidP="00FD3360">
            <w:pPr>
              <w:pStyle w:val="Bodywithskip"/>
              <w:rPr>
                <w:lang w:eastAsia="en-GB"/>
              </w:rPr>
            </w:pPr>
          </w:p>
        </w:tc>
        <w:tc>
          <w:tcPr>
            <w:tcW w:w="1199" w:type="pct"/>
            <w:shd w:val="clear" w:color="auto" w:fill="F2F2F2"/>
            <w:vAlign w:val="center"/>
          </w:tcPr>
          <w:p w14:paraId="5DC959FC" w14:textId="77777777" w:rsidR="00860245" w:rsidRPr="00CB0DE0" w:rsidRDefault="00860245" w:rsidP="00FD3360">
            <w:pPr>
              <w:pStyle w:val="Bodywithskip"/>
              <w:rPr>
                <w:lang w:eastAsia="en-GB"/>
              </w:rPr>
            </w:pPr>
            <w:r w:rsidRPr="00CB0DE0">
              <w:rPr>
                <w:lang w:eastAsia="en-GB"/>
              </w:rPr>
              <w:t>Sector</w:t>
            </w:r>
          </w:p>
        </w:tc>
        <w:tc>
          <w:tcPr>
            <w:tcW w:w="2356" w:type="pct"/>
            <w:shd w:val="clear" w:color="auto" w:fill="F2F2F2"/>
            <w:vAlign w:val="center"/>
          </w:tcPr>
          <w:p w14:paraId="108DFDC7" w14:textId="77777777" w:rsidR="00860245" w:rsidRPr="00CB0DE0" w:rsidRDefault="00860245" w:rsidP="00FD3360">
            <w:pPr>
              <w:pStyle w:val="Bodywithskip"/>
              <w:rPr>
                <w:lang w:eastAsia="en-GB"/>
              </w:rPr>
            </w:pPr>
            <w:r w:rsidRPr="00CB0DE0">
              <w:rPr>
                <w:lang w:eastAsia="en-GB"/>
              </w:rPr>
              <w:t>List of NACE codes</w:t>
            </w:r>
            <w:r w:rsidRPr="00CB0DE0">
              <w:rPr>
                <w:rStyle w:val="FootnoteReference"/>
                <w:rFonts w:cs="Courier New"/>
                <w:sz w:val="18"/>
                <w:szCs w:val="18"/>
                <w:lang w:eastAsia="en-GB"/>
              </w:rPr>
              <w:footnoteReference w:id="44"/>
            </w:r>
            <w:r w:rsidRPr="00CB0DE0">
              <w:rPr>
                <w:lang w:eastAsia="en-GB"/>
              </w:rPr>
              <w:t xml:space="preserve"> </w:t>
            </w:r>
          </w:p>
        </w:tc>
      </w:tr>
      <w:tr w:rsidR="00860245" w:rsidRPr="00CB0DE0" w14:paraId="4DC7C883" w14:textId="77777777" w:rsidTr="00CE215D">
        <w:trPr>
          <w:trHeight w:val="454"/>
        </w:trPr>
        <w:tc>
          <w:tcPr>
            <w:tcW w:w="1445" w:type="pct"/>
            <w:vMerge/>
            <w:shd w:val="clear" w:color="auto" w:fill="F2F2F2"/>
            <w:vAlign w:val="center"/>
          </w:tcPr>
          <w:p w14:paraId="61E6D2FC" w14:textId="77777777" w:rsidR="00860245" w:rsidRPr="00CB0DE0" w:rsidRDefault="00860245" w:rsidP="00FD3360">
            <w:pPr>
              <w:pStyle w:val="Bodywithskip"/>
              <w:rPr>
                <w:lang w:eastAsia="en-GB"/>
              </w:rPr>
            </w:pPr>
          </w:p>
        </w:tc>
        <w:tc>
          <w:tcPr>
            <w:tcW w:w="1199" w:type="pct"/>
            <w:shd w:val="clear" w:color="auto" w:fill="F2F2F2"/>
            <w:vAlign w:val="center"/>
          </w:tcPr>
          <w:p w14:paraId="6F38EE5A" w14:textId="77777777" w:rsidR="00860245" w:rsidRPr="00CB0DE0" w:rsidRDefault="00860245" w:rsidP="00FD3360">
            <w:pPr>
              <w:pStyle w:val="Bodywithskip"/>
              <w:rPr>
                <w:lang w:eastAsia="en-GB"/>
              </w:rPr>
            </w:pPr>
            <w:r w:rsidRPr="00CB0DE0">
              <w:rPr>
                <w:lang w:eastAsia="en-GB"/>
              </w:rPr>
              <w:t>Spatial</w:t>
            </w:r>
          </w:p>
        </w:tc>
        <w:tc>
          <w:tcPr>
            <w:tcW w:w="2356" w:type="pct"/>
            <w:shd w:val="clear" w:color="auto" w:fill="F2F2F2"/>
            <w:vAlign w:val="center"/>
          </w:tcPr>
          <w:p w14:paraId="761CE69B" w14:textId="25C067E8" w:rsidR="00860245" w:rsidRPr="00CB0DE0" w:rsidRDefault="00903D0C">
            <w:pPr>
              <w:pStyle w:val="Bodywithskip"/>
              <w:rPr>
                <w:lang w:eastAsia="en-GB"/>
              </w:rPr>
            </w:pPr>
            <w:r w:rsidRPr="00CB0DE0">
              <w:rPr>
                <w:lang w:eastAsia="en-GB"/>
              </w:rPr>
              <w:t>MDR Continents Named Authority List</w:t>
            </w:r>
            <w:r w:rsidRPr="00CB0DE0">
              <w:rPr>
                <w:rStyle w:val="FootnoteReference"/>
                <w:lang w:eastAsia="en-GB"/>
              </w:rPr>
              <w:footnoteReference w:id="45"/>
            </w:r>
            <w:r w:rsidRPr="00CB0DE0">
              <w:rPr>
                <w:lang w:eastAsia="en-GB"/>
              </w:rPr>
              <w:t>, MDR Countries Named Authority List</w:t>
            </w:r>
            <w:r w:rsidRPr="00CB0DE0">
              <w:rPr>
                <w:rStyle w:val="FootnoteReference"/>
                <w:lang w:eastAsia="en-GB"/>
              </w:rPr>
              <w:footnoteReference w:id="46"/>
            </w:r>
            <w:r w:rsidRPr="00CB0DE0">
              <w:rPr>
                <w:lang w:eastAsia="en-GB"/>
              </w:rPr>
              <w:t>, MDR Places Named Authority List</w:t>
            </w:r>
            <w:r w:rsidRPr="00CB0DE0">
              <w:rPr>
                <w:rStyle w:val="FootnoteReference"/>
                <w:lang w:eastAsia="en-GB"/>
              </w:rPr>
              <w:footnoteReference w:id="47"/>
            </w:r>
            <w:r w:rsidRPr="00CB0DE0">
              <w:rPr>
                <w:lang w:eastAsia="en-GB"/>
              </w:rPr>
              <w:t xml:space="preserve">, </w:t>
            </w:r>
            <w:proofErr w:type="spellStart"/>
            <w:r w:rsidRPr="00CB0DE0">
              <w:rPr>
                <w:lang w:eastAsia="en-GB"/>
              </w:rPr>
              <w:t>Geonames</w:t>
            </w:r>
            <w:proofErr w:type="spellEnd"/>
            <w:r w:rsidRPr="00CB0DE0">
              <w:rPr>
                <w:rStyle w:val="FootnoteReference"/>
                <w:lang w:eastAsia="en-GB"/>
              </w:rPr>
              <w:footnoteReference w:id="48"/>
            </w:r>
          </w:p>
        </w:tc>
      </w:tr>
      <w:tr w:rsidR="00860245" w:rsidRPr="00CB0DE0" w14:paraId="1F4806DA" w14:textId="77777777" w:rsidTr="00CE215D">
        <w:trPr>
          <w:trHeight w:val="454"/>
        </w:trPr>
        <w:tc>
          <w:tcPr>
            <w:tcW w:w="1445" w:type="pct"/>
            <w:vMerge/>
            <w:shd w:val="clear" w:color="auto" w:fill="F2F2F2"/>
            <w:vAlign w:val="center"/>
          </w:tcPr>
          <w:p w14:paraId="04641B57" w14:textId="77777777" w:rsidR="00860245" w:rsidRPr="00CB0DE0" w:rsidRDefault="00860245" w:rsidP="00FD3360">
            <w:pPr>
              <w:pStyle w:val="Bodywithskip"/>
              <w:rPr>
                <w:lang w:eastAsia="en-GB"/>
              </w:rPr>
            </w:pPr>
          </w:p>
        </w:tc>
        <w:tc>
          <w:tcPr>
            <w:tcW w:w="1199" w:type="pct"/>
            <w:shd w:val="clear" w:color="auto" w:fill="F2F2F2"/>
            <w:vAlign w:val="center"/>
          </w:tcPr>
          <w:p w14:paraId="0F79929A" w14:textId="77777777" w:rsidR="00860245" w:rsidRPr="00CB0DE0" w:rsidRDefault="00860245" w:rsidP="00FD3360">
            <w:pPr>
              <w:pStyle w:val="Bodywithskip"/>
              <w:rPr>
                <w:lang w:eastAsia="en-GB"/>
              </w:rPr>
            </w:pPr>
            <w:r w:rsidRPr="00CB0DE0">
              <w:rPr>
                <w:lang w:eastAsia="en-GB"/>
              </w:rPr>
              <w:t>Status</w:t>
            </w:r>
          </w:p>
        </w:tc>
        <w:tc>
          <w:tcPr>
            <w:tcW w:w="2356" w:type="pct"/>
            <w:shd w:val="clear" w:color="auto" w:fill="F2F2F2"/>
            <w:vAlign w:val="center"/>
          </w:tcPr>
          <w:p w14:paraId="45F9E80D" w14:textId="3AC60C39" w:rsidR="00860245" w:rsidRPr="00CB0DE0" w:rsidRDefault="006D6C83" w:rsidP="00FD3360">
            <w:pPr>
              <w:pStyle w:val="Bodywithskip"/>
              <w:rPr>
                <w:lang w:eastAsia="en-GB"/>
              </w:rPr>
            </w:pPr>
            <w:r w:rsidRPr="00CB0DE0">
              <w:rPr>
                <w:lang w:eastAsia="en-GB"/>
              </w:rPr>
              <w:t>ADMS Status vocabulary</w:t>
            </w:r>
            <w:r w:rsidRPr="00CB0DE0">
              <w:rPr>
                <w:rStyle w:val="FootnoteReference"/>
                <w:lang w:eastAsia="en-GB"/>
              </w:rPr>
              <w:footnoteReference w:id="49"/>
            </w:r>
          </w:p>
        </w:tc>
      </w:tr>
      <w:tr w:rsidR="006D6C83" w:rsidRPr="00CB0DE0" w14:paraId="3E814008" w14:textId="77777777" w:rsidTr="00CE215D">
        <w:trPr>
          <w:trHeight w:val="454"/>
        </w:trPr>
        <w:tc>
          <w:tcPr>
            <w:tcW w:w="1445" w:type="pct"/>
            <w:shd w:val="clear" w:color="auto" w:fill="F2F2F2"/>
            <w:vAlign w:val="center"/>
          </w:tcPr>
          <w:p w14:paraId="19A84D67" w14:textId="621B25BE" w:rsidR="006D6C83" w:rsidRPr="00CB0DE0" w:rsidRDefault="006D6C83" w:rsidP="00FD3360">
            <w:pPr>
              <w:pStyle w:val="Bodywithskip"/>
              <w:rPr>
                <w:lang w:eastAsia="en-GB"/>
              </w:rPr>
            </w:pPr>
            <w:r w:rsidRPr="00CB0DE0">
              <w:rPr>
                <w:lang w:eastAsia="en-GB"/>
              </w:rPr>
              <w:t>Participation</w:t>
            </w:r>
          </w:p>
        </w:tc>
        <w:tc>
          <w:tcPr>
            <w:tcW w:w="1199" w:type="pct"/>
            <w:shd w:val="clear" w:color="auto" w:fill="F2F2F2"/>
            <w:vAlign w:val="center"/>
          </w:tcPr>
          <w:p w14:paraId="68AE1838" w14:textId="4683C9C8" w:rsidR="006D6C83" w:rsidRPr="00CB0DE0" w:rsidRDefault="006D6C83" w:rsidP="00FD3360">
            <w:pPr>
              <w:pStyle w:val="Bodywithskip"/>
              <w:rPr>
                <w:lang w:eastAsia="en-GB"/>
              </w:rPr>
            </w:pPr>
            <w:r w:rsidRPr="00CB0DE0">
              <w:rPr>
                <w:lang w:eastAsia="en-GB"/>
              </w:rPr>
              <w:t>Role</w:t>
            </w:r>
          </w:p>
        </w:tc>
        <w:tc>
          <w:tcPr>
            <w:tcW w:w="2356" w:type="pct"/>
            <w:shd w:val="clear" w:color="auto" w:fill="F2F2F2"/>
            <w:vAlign w:val="center"/>
          </w:tcPr>
          <w:p w14:paraId="79E41832" w14:textId="48E0DCBD" w:rsidR="006D6C83" w:rsidRPr="00CB0DE0" w:rsidRDefault="006D6C83" w:rsidP="00FD3360">
            <w:pPr>
              <w:pStyle w:val="Bodywithskip"/>
              <w:rPr>
                <w:lang w:eastAsia="en-GB"/>
              </w:rPr>
            </w:pPr>
            <w:r w:rsidRPr="00CB0DE0">
              <w:rPr>
                <w:lang w:eastAsia="en-GB"/>
              </w:rPr>
              <w:t>TBC</w:t>
            </w:r>
          </w:p>
        </w:tc>
      </w:tr>
      <w:tr w:rsidR="00860245" w:rsidRPr="00CB0DE0" w14:paraId="477913CF" w14:textId="77777777" w:rsidTr="00CE215D">
        <w:trPr>
          <w:trHeight w:val="454"/>
        </w:trPr>
        <w:tc>
          <w:tcPr>
            <w:tcW w:w="1445" w:type="pct"/>
            <w:shd w:val="clear" w:color="auto" w:fill="F2F2F2"/>
            <w:vAlign w:val="center"/>
          </w:tcPr>
          <w:p w14:paraId="293BA1A7" w14:textId="77777777" w:rsidR="00860245" w:rsidRPr="00CB0DE0" w:rsidRDefault="00860245" w:rsidP="00FD3360">
            <w:pPr>
              <w:pStyle w:val="Bodywithskip"/>
              <w:rPr>
                <w:lang w:eastAsia="en-GB"/>
              </w:rPr>
            </w:pPr>
            <w:proofErr w:type="spellStart"/>
            <w:r w:rsidRPr="00CB0DE0">
              <w:rPr>
                <w:lang w:eastAsia="en-GB"/>
              </w:rPr>
              <w:t>CriterionRequirement</w:t>
            </w:r>
            <w:proofErr w:type="spellEnd"/>
          </w:p>
        </w:tc>
        <w:tc>
          <w:tcPr>
            <w:tcW w:w="1199" w:type="pct"/>
            <w:shd w:val="clear" w:color="auto" w:fill="F2F2F2"/>
            <w:vAlign w:val="center"/>
          </w:tcPr>
          <w:p w14:paraId="6FB54FF1" w14:textId="77777777" w:rsidR="00860245" w:rsidRPr="00CB0DE0" w:rsidRDefault="00860245" w:rsidP="00FD3360">
            <w:pPr>
              <w:pStyle w:val="Bodywithskip"/>
              <w:rPr>
                <w:lang w:eastAsia="en-GB"/>
              </w:rPr>
            </w:pPr>
            <w:r w:rsidRPr="00CB0DE0">
              <w:rPr>
                <w:lang w:eastAsia="en-GB"/>
              </w:rPr>
              <w:t>Type</w:t>
            </w:r>
          </w:p>
        </w:tc>
        <w:tc>
          <w:tcPr>
            <w:tcW w:w="2356" w:type="pct"/>
            <w:shd w:val="clear" w:color="auto" w:fill="F2F2F2"/>
            <w:vAlign w:val="center"/>
          </w:tcPr>
          <w:p w14:paraId="19C8CD4F" w14:textId="77777777" w:rsidR="00860245" w:rsidRPr="00CB0DE0" w:rsidRDefault="00860245" w:rsidP="00FD3360">
            <w:pPr>
              <w:pStyle w:val="Bodywithskip"/>
              <w:rPr>
                <w:lang w:eastAsia="en-GB"/>
              </w:rPr>
            </w:pPr>
            <w:r w:rsidRPr="00CB0DE0">
              <w:rPr>
                <w:lang w:eastAsia="en-GB"/>
              </w:rPr>
              <w:t>TBC</w:t>
            </w:r>
          </w:p>
        </w:tc>
      </w:tr>
      <w:tr w:rsidR="00DB3E7F" w:rsidRPr="00CB0DE0" w14:paraId="1E01C55B" w14:textId="77777777" w:rsidTr="00CE215D">
        <w:trPr>
          <w:trHeight w:val="454"/>
        </w:trPr>
        <w:tc>
          <w:tcPr>
            <w:tcW w:w="1445" w:type="pct"/>
            <w:vMerge w:val="restart"/>
            <w:shd w:val="clear" w:color="auto" w:fill="F2F2F2"/>
            <w:vAlign w:val="center"/>
          </w:tcPr>
          <w:p w14:paraId="0AF9CA50" w14:textId="67EBD0A5" w:rsidR="00DB3E7F" w:rsidRPr="00CB0DE0" w:rsidRDefault="00DB3E7F" w:rsidP="00FD3360">
            <w:pPr>
              <w:pStyle w:val="Bodywithskip"/>
              <w:rPr>
                <w:lang w:eastAsia="en-GB"/>
              </w:rPr>
            </w:pPr>
            <w:r w:rsidRPr="00CB0DE0">
              <w:rPr>
                <w:lang w:eastAsia="en-GB"/>
              </w:rPr>
              <w:t>Evidence</w:t>
            </w:r>
          </w:p>
        </w:tc>
        <w:tc>
          <w:tcPr>
            <w:tcW w:w="1199" w:type="pct"/>
            <w:shd w:val="clear" w:color="auto" w:fill="F2F2F2"/>
            <w:vAlign w:val="center"/>
          </w:tcPr>
          <w:p w14:paraId="2BD317EF" w14:textId="77777777" w:rsidR="00DB3E7F" w:rsidRPr="00CB0DE0" w:rsidRDefault="00DB3E7F" w:rsidP="00FD3360">
            <w:pPr>
              <w:pStyle w:val="Bodywithskip"/>
              <w:rPr>
                <w:lang w:eastAsia="en-GB"/>
              </w:rPr>
            </w:pPr>
            <w:r w:rsidRPr="00CB0DE0">
              <w:rPr>
                <w:lang w:eastAsia="en-GB"/>
              </w:rPr>
              <w:t>Type</w:t>
            </w:r>
          </w:p>
        </w:tc>
        <w:tc>
          <w:tcPr>
            <w:tcW w:w="2356" w:type="pct"/>
            <w:shd w:val="clear" w:color="auto" w:fill="F2F2F2"/>
            <w:vAlign w:val="center"/>
          </w:tcPr>
          <w:p w14:paraId="5C4A007E" w14:textId="02C744F4" w:rsidR="00DB3E7F" w:rsidRPr="00CB0DE0" w:rsidRDefault="00DB3E7F" w:rsidP="00FD3360">
            <w:pPr>
              <w:pStyle w:val="Bodywithskip"/>
              <w:rPr>
                <w:lang w:eastAsia="en-GB"/>
              </w:rPr>
            </w:pPr>
            <w:r w:rsidRPr="00CB0DE0">
              <w:rPr>
                <w:lang w:eastAsia="en-GB"/>
              </w:rPr>
              <w:t>TBC</w:t>
            </w:r>
          </w:p>
        </w:tc>
      </w:tr>
      <w:tr w:rsidR="00DB3E7F" w:rsidRPr="00CB0DE0" w14:paraId="16CC2B72" w14:textId="77777777" w:rsidTr="00CE215D">
        <w:trPr>
          <w:trHeight w:val="454"/>
        </w:trPr>
        <w:tc>
          <w:tcPr>
            <w:tcW w:w="1445" w:type="pct"/>
            <w:vMerge/>
            <w:shd w:val="clear" w:color="auto" w:fill="F2F2F2"/>
            <w:vAlign w:val="center"/>
          </w:tcPr>
          <w:p w14:paraId="0CBDDF43" w14:textId="33823896" w:rsidR="00DB3E7F" w:rsidRPr="00CB0DE0" w:rsidRDefault="00DB3E7F" w:rsidP="00FD3360">
            <w:pPr>
              <w:pStyle w:val="Bodywithskip"/>
              <w:rPr>
                <w:lang w:eastAsia="en-GB"/>
              </w:rPr>
            </w:pPr>
          </w:p>
        </w:tc>
        <w:tc>
          <w:tcPr>
            <w:tcW w:w="1199" w:type="pct"/>
            <w:shd w:val="clear" w:color="auto" w:fill="F2F2F2"/>
            <w:vAlign w:val="center"/>
          </w:tcPr>
          <w:p w14:paraId="6B2AD319" w14:textId="102C573C" w:rsidR="00DB3E7F" w:rsidRPr="00CB0DE0" w:rsidRDefault="00DB3E7F" w:rsidP="00FD3360">
            <w:pPr>
              <w:pStyle w:val="Bodywithskip"/>
              <w:rPr>
                <w:lang w:eastAsia="en-GB"/>
              </w:rPr>
            </w:pPr>
            <w:r w:rsidRPr="00CB0DE0">
              <w:rPr>
                <w:lang w:eastAsia="en-GB"/>
              </w:rPr>
              <w:t>Language</w:t>
            </w:r>
          </w:p>
        </w:tc>
        <w:tc>
          <w:tcPr>
            <w:tcW w:w="2356" w:type="pct"/>
            <w:shd w:val="clear" w:color="auto" w:fill="F2F2F2"/>
            <w:vAlign w:val="center"/>
          </w:tcPr>
          <w:p w14:paraId="64F1440A" w14:textId="6B5AC363" w:rsidR="00DB3E7F" w:rsidRPr="00CB0DE0" w:rsidRDefault="00DB3E7F" w:rsidP="00C102E6">
            <w:pPr>
              <w:pStyle w:val="Bodywithskip"/>
              <w:rPr>
                <w:lang w:eastAsia="en-GB"/>
              </w:rPr>
            </w:pPr>
            <w:r w:rsidRPr="00CB0DE0">
              <w:rPr>
                <w:lang w:eastAsia="en-GB"/>
              </w:rPr>
              <w:t>European Publications Office's Languages Named Authority List (NAL)</w:t>
            </w:r>
            <w:r w:rsidR="00C102E6" w:rsidRPr="00CB0DE0">
              <w:rPr>
                <w:rStyle w:val="FootnoteReference"/>
                <w:lang w:eastAsia="en-GB"/>
              </w:rPr>
              <w:footnoteReference w:id="50"/>
            </w:r>
          </w:p>
        </w:tc>
      </w:tr>
      <w:tr w:rsidR="00860245" w:rsidRPr="00CB0DE0" w14:paraId="2A0802D8" w14:textId="77777777" w:rsidTr="00CE215D">
        <w:trPr>
          <w:trHeight w:val="454"/>
        </w:trPr>
        <w:tc>
          <w:tcPr>
            <w:tcW w:w="1445" w:type="pct"/>
            <w:shd w:val="clear" w:color="auto" w:fill="F2F2F2"/>
            <w:vAlign w:val="center"/>
          </w:tcPr>
          <w:p w14:paraId="44FCF6E5" w14:textId="77777777" w:rsidR="00860245" w:rsidRPr="00CB0DE0" w:rsidRDefault="00860245" w:rsidP="00FD3360">
            <w:pPr>
              <w:pStyle w:val="Bodywithskip"/>
              <w:rPr>
                <w:lang w:eastAsia="en-GB"/>
              </w:rPr>
            </w:pPr>
            <w:r w:rsidRPr="00CB0DE0">
              <w:rPr>
                <w:lang w:eastAsia="en-GB"/>
              </w:rPr>
              <w:t>Output</w:t>
            </w:r>
          </w:p>
        </w:tc>
        <w:tc>
          <w:tcPr>
            <w:tcW w:w="1199" w:type="pct"/>
            <w:shd w:val="clear" w:color="auto" w:fill="F2F2F2"/>
            <w:vAlign w:val="center"/>
          </w:tcPr>
          <w:p w14:paraId="379889EE" w14:textId="4EF778F4" w:rsidR="00860245" w:rsidRPr="00CB0DE0" w:rsidRDefault="00860245" w:rsidP="00FD3360">
            <w:pPr>
              <w:pStyle w:val="Bodywithskip"/>
              <w:rPr>
                <w:lang w:eastAsia="en-GB"/>
              </w:rPr>
            </w:pPr>
            <w:r w:rsidRPr="00CB0DE0">
              <w:rPr>
                <w:lang w:eastAsia="en-GB"/>
              </w:rPr>
              <w:t>Type</w:t>
            </w:r>
            <w:r w:rsidR="0008286C" w:rsidRPr="00CB0DE0">
              <w:rPr>
                <w:rStyle w:val="FootnoteReference"/>
                <w:lang w:eastAsia="en-GB"/>
              </w:rPr>
              <w:footnoteReference w:id="51"/>
            </w:r>
          </w:p>
        </w:tc>
        <w:tc>
          <w:tcPr>
            <w:tcW w:w="2356" w:type="pct"/>
            <w:shd w:val="clear" w:color="auto" w:fill="F2F2F2"/>
            <w:vAlign w:val="center"/>
          </w:tcPr>
          <w:p w14:paraId="4E64FF5C" w14:textId="77777777" w:rsidR="00DC1C00" w:rsidRPr="00CB0DE0" w:rsidRDefault="00DC1C00" w:rsidP="00FD3360">
            <w:pPr>
              <w:pStyle w:val="Bodywithskip"/>
              <w:rPr>
                <w:lang w:eastAsia="en-GB"/>
              </w:rPr>
            </w:pPr>
            <w:r w:rsidRPr="00CB0DE0">
              <w:rPr>
                <w:lang w:eastAsia="en-GB"/>
              </w:rPr>
              <w:t>Declaration</w:t>
            </w:r>
          </w:p>
          <w:p w14:paraId="13A53DDF" w14:textId="77777777" w:rsidR="00DC1C00" w:rsidRPr="00CB0DE0" w:rsidRDefault="00DC1C00" w:rsidP="00FD3360">
            <w:pPr>
              <w:pStyle w:val="Bodywithskip"/>
              <w:rPr>
                <w:lang w:eastAsia="en-GB"/>
              </w:rPr>
            </w:pPr>
            <w:r w:rsidRPr="00CB0DE0">
              <w:rPr>
                <w:lang w:eastAsia="en-GB"/>
              </w:rPr>
              <w:t>Physical object</w:t>
            </w:r>
          </w:p>
          <w:p w14:paraId="4543587F" w14:textId="77777777" w:rsidR="00DC1C00" w:rsidRPr="00CB0DE0" w:rsidRDefault="00DC1C00" w:rsidP="00FD3360">
            <w:pPr>
              <w:pStyle w:val="Bodywithskip"/>
              <w:rPr>
                <w:lang w:eastAsia="en-GB"/>
              </w:rPr>
            </w:pPr>
            <w:r w:rsidRPr="00CB0DE0">
              <w:rPr>
                <w:lang w:eastAsia="en-GB"/>
              </w:rPr>
              <w:t>Code</w:t>
            </w:r>
          </w:p>
          <w:p w14:paraId="43A6DABA" w14:textId="77777777" w:rsidR="00DC1C00" w:rsidRPr="00CB0DE0" w:rsidRDefault="00DC1C00" w:rsidP="00FD3360">
            <w:pPr>
              <w:pStyle w:val="Bodywithskip"/>
              <w:rPr>
                <w:lang w:eastAsia="en-GB"/>
              </w:rPr>
            </w:pPr>
            <w:r w:rsidRPr="00CB0DE0">
              <w:rPr>
                <w:lang w:eastAsia="en-GB"/>
              </w:rPr>
              <w:t>Financial obligation</w:t>
            </w:r>
          </w:p>
          <w:p w14:paraId="7321DC32" w14:textId="77777777" w:rsidR="00DC1C00" w:rsidRPr="00CB0DE0" w:rsidRDefault="00DC1C00" w:rsidP="00FD3360">
            <w:pPr>
              <w:pStyle w:val="Bodywithskip"/>
              <w:rPr>
                <w:lang w:eastAsia="en-GB"/>
              </w:rPr>
            </w:pPr>
            <w:r w:rsidRPr="00CB0DE0">
              <w:rPr>
                <w:lang w:eastAsia="en-GB"/>
              </w:rPr>
              <w:t>Financial benefit</w:t>
            </w:r>
          </w:p>
          <w:p w14:paraId="75096711" w14:textId="77777777" w:rsidR="00DC1C00" w:rsidRPr="00CB0DE0" w:rsidRDefault="00DC1C00" w:rsidP="00FD3360">
            <w:pPr>
              <w:pStyle w:val="Bodywithskip"/>
              <w:rPr>
                <w:lang w:eastAsia="en-GB"/>
              </w:rPr>
            </w:pPr>
            <w:r w:rsidRPr="00CB0DE0">
              <w:rPr>
                <w:lang w:eastAsia="en-GB"/>
              </w:rPr>
              <w:t>Recognition</w:t>
            </w:r>
          </w:p>
          <w:p w14:paraId="71F04806" w14:textId="04C3EF97" w:rsidR="00860245" w:rsidRPr="00CB0DE0" w:rsidRDefault="00DC1C00" w:rsidP="00FD3360">
            <w:pPr>
              <w:pStyle w:val="Bodywithskip"/>
              <w:rPr>
                <w:lang w:eastAsia="en-GB"/>
              </w:rPr>
            </w:pPr>
            <w:r w:rsidRPr="00CB0DE0">
              <w:rPr>
                <w:lang w:eastAsia="en-GB"/>
              </w:rPr>
              <w:t>Permit</w:t>
            </w:r>
          </w:p>
        </w:tc>
      </w:tr>
      <w:tr w:rsidR="00860245" w:rsidRPr="00CB0DE0" w14:paraId="627C3C15" w14:textId="77777777" w:rsidTr="00CE215D">
        <w:trPr>
          <w:trHeight w:val="454"/>
        </w:trPr>
        <w:tc>
          <w:tcPr>
            <w:tcW w:w="1445" w:type="pct"/>
            <w:shd w:val="clear" w:color="auto" w:fill="F2F2F2"/>
            <w:vAlign w:val="center"/>
          </w:tcPr>
          <w:p w14:paraId="1061EB45" w14:textId="77777777" w:rsidR="00860245" w:rsidRPr="00CB0DE0" w:rsidRDefault="00860245" w:rsidP="00FD3360">
            <w:pPr>
              <w:pStyle w:val="Bodywithskip"/>
              <w:rPr>
                <w:lang w:eastAsia="en-GB"/>
              </w:rPr>
            </w:pPr>
            <w:r w:rsidRPr="00CB0DE0">
              <w:rPr>
                <w:lang w:eastAsia="en-GB"/>
              </w:rPr>
              <w:t>Cost</w:t>
            </w:r>
          </w:p>
        </w:tc>
        <w:tc>
          <w:tcPr>
            <w:tcW w:w="1199" w:type="pct"/>
            <w:shd w:val="clear" w:color="auto" w:fill="F2F2F2"/>
            <w:vAlign w:val="center"/>
          </w:tcPr>
          <w:p w14:paraId="178B5E88" w14:textId="77777777" w:rsidR="00860245" w:rsidRPr="00CB0DE0" w:rsidRDefault="00860245" w:rsidP="00FD3360">
            <w:pPr>
              <w:pStyle w:val="Bodywithskip"/>
              <w:rPr>
                <w:lang w:eastAsia="en-GB"/>
              </w:rPr>
            </w:pPr>
            <w:r w:rsidRPr="00CB0DE0">
              <w:rPr>
                <w:lang w:eastAsia="en-GB"/>
              </w:rPr>
              <w:t>Currency</w:t>
            </w:r>
          </w:p>
        </w:tc>
        <w:tc>
          <w:tcPr>
            <w:tcW w:w="2356" w:type="pct"/>
            <w:shd w:val="clear" w:color="auto" w:fill="F2F2F2"/>
            <w:vAlign w:val="center"/>
          </w:tcPr>
          <w:p w14:paraId="58B63E2D" w14:textId="77777777" w:rsidR="00860245" w:rsidRPr="00CB0DE0" w:rsidRDefault="00860245" w:rsidP="00FD3360">
            <w:pPr>
              <w:pStyle w:val="Bodywithskip"/>
              <w:rPr>
                <w:lang w:eastAsia="en-GB"/>
              </w:rPr>
            </w:pPr>
            <w:r w:rsidRPr="00CB0DE0">
              <w:rPr>
                <w:lang w:eastAsia="en-GB"/>
              </w:rPr>
              <w:t>European Publications Office's Currencies Named Authority List (NAL)</w:t>
            </w:r>
            <w:r w:rsidRPr="00CB0DE0">
              <w:rPr>
                <w:rStyle w:val="FootnoteReference"/>
                <w:rFonts w:cs="Courier New"/>
                <w:lang w:eastAsia="en-GB"/>
              </w:rPr>
              <w:footnoteReference w:id="52"/>
            </w:r>
          </w:p>
        </w:tc>
      </w:tr>
      <w:tr w:rsidR="00860245" w:rsidRPr="00CB0DE0" w14:paraId="4E27E7E6" w14:textId="77777777" w:rsidTr="00CE215D">
        <w:trPr>
          <w:trHeight w:val="454"/>
        </w:trPr>
        <w:tc>
          <w:tcPr>
            <w:tcW w:w="1445" w:type="pct"/>
            <w:shd w:val="clear" w:color="auto" w:fill="F2F2F2"/>
            <w:vAlign w:val="center"/>
          </w:tcPr>
          <w:p w14:paraId="5319D582" w14:textId="77777777" w:rsidR="00860245" w:rsidRPr="00CB0DE0" w:rsidRDefault="00860245" w:rsidP="00FD3360">
            <w:pPr>
              <w:pStyle w:val="Bodywithskip"/>
              <w:rPr>
                <w:lang w:eastAsia="en-GB"/>
              </w:rPr>
            </w:pPr>
            <w:r w:rsidRPr="00CB0DE0">
              <w:rPr>
                <w:lang w:eastAsia="en-GB"/>
              </w:rPr>
              <w:t>Channel</w:t>
            </w:r>
          </w:p>
        </w:tc>
        <w:tc>
          <w:tcPr>
            <w:tcW w:w="1199" w:type="pct"/>
            <w:shd w:val="clear" w:color="auto" w:fill="F2F2F2"/>
            <w:vAlign w:val="center"/>
          </w:tcPr>
          <w:p w14:paraId="2120BAF0" w14:textId="77777777" w:rsidR="00860245" w:rsidRPr="00CB0DE0" w:rsidRDefault="00860245" w:rsidP="00FD3360">
            <w:pPr>
              <w:pStyle w:val="Bodywithskip"/>
              <w:rPr>
                <w:lang w:eastAsia="en-GB"/>
              </w:rPr>
            </w:pPr>
            <w:r w:rsidRPr="00CB0DE0">
              <w:rPr>
                <w:lang w:eastAsia="en-GB"/>
              </w:rPr>
              <w:t>Type</w:t>
            </w:r>
          </w:p>
        </w:tc>
        <w:tc>
          <w:tcPr>
            <w:tcW w:w="2356" w:type="pct"/>
            <w:shd w:val="clear" w:color="auto" w:fill="F2F2F2"/>
            <w:vAlign w:val="center"/>
          </w:tcPr>
          <w:p w14:paraId="7FB05370" w14:textId="77777777" w:rsidR="00860245" w:rsidRPr="00CB0DE0" w:rsidRDefault="00860245" w:rsidP="00FD3360">
            <w:pPr>
              <w:pStyle w:val="Bodywithskip"/>
              <w:rPr>
                <w:lang w:eastAsia="en-GB"/>
              </w:rPr>
            </w:pPr>
            <w:r w:rsidRPr="00CB0DE0">
              <w:t>E-mail</w:t>
            </w:r>
          </w:p>
          <w:p w14:paraId="2A7DF01E" w14:textId="77777777" w:rsidR="00860245" w:rsidRPr="00CB0DE0" w:rsidRDefault="00860245" w:rsidP="00FD3360">
            <w:pPr>
              <w:pStyle w:val="Bodywithskip"/>
              <w:rPr>
                <w:lang w:eastAsia="en-GB"/>
              </w:rPr>
            </w:pPr>
            <w:r w:rsidRPr="00CB0DE0">
              <w:lastRenderedPageBreak/>
              <w:t>Homepage</w:t>
            </w:r>
          </w:p>
          <w:p w14:paraId="3C716F43" w14:textId="77777777" w:rsidR="00860245" w:rsidRPr="00CB0DE0" w:rsidRDefault="00860245" w:rsidP="00FD3360">
            <w:pPr>
              <w:pStyle w:val="Bodywithskip"/>
              <w:rPr>
                <w:lang w:eastAsia="en-GB"/>
              </w:rPr>
            </w:pPr>
            <w:r w:rsidRPr="00CB0DE0">
              <w:t>Fax</w:t>
            </w:r>
          </w:p>
          <w:p w14:paraId="66C6384D" w14:textId="77777777" w:rsidR="00860245" w:rsidRPr="00CB0DE0" w:rsidRDefault="00860245" w:rsidP="00FD3360">
            <w:pPr>
              <w:pStyle w:val="Bodywithskip"/>
              <w:rPr>
                <w:lang w:eastAsia="en-GB"/>
              </w:rPr>
            </w:pPr>
            <w:r w:rsidRPr="00CB0DE0">
              <w:t>Assistant</w:t>
            </w:r>
          </w:p>
          <w:p w14:paraId="5D6ACF71" w14:textId="77777777" w:rsidR="00860245" w:rsidRPr="00CB0DE0" w:rsidRDefault="00860245" w:rsidP="00FD3360">
            <w:pPr>
              <w:pStyle w:val="Bodywithskip"/>
            </w:pPr>
            <w:r w:rsidRPr="00CB0DE0">
              <w:t>Telephone</w:t>
            </w:r>
          </w:p>
          <w:p w14:paraId="65A50A59" w14:textId="77777777" w:rsidR="00860245" w:rsidRPr="00CB0DE0" w:rsidRDefault="00860245" w:rsidP="00FD3360">
            <w:pPr>
              <w:pStyle w:val="Bodywithskip"/>
            </w:pPr>
            <w:r w:rsidRPr="00CB0DE0">
              <w:t>Mobile App</w:t>
            </w:r>
          </w:p>
          <w:p w14:paraId="078AF28B" w14:textId="77777777" w:rsidR="00860245" w:rsidRPr="00CB0DE0" w:rsidRDefault="00860245" w:rsidP="00FD3360">
            <w:pPr>
              <w:pStyle w:val="Bodywithskip"/>
            </w:pPr>
            <w:r w:rsidRPr="00CB0DE0">
              <w:t>Digital TV</w:t>
            </w:r>
          </w:p>
          <w:p w14:paraId="78877BC9" w14:textId="77777777" w:rsidR="00860245" w:rsidRPr="00CB0DE0" w:rsidRDefault="00860245" w:rsidP="00FD3360">
            <w:pPr>
              <w:pStyle w:val="Bodywithskip"/>
            </w:pPr>
            <w:r w:rsidRPr="00CB0DE0">
              <w:t>Mail</w:t>
            </w:r>
          </w:p>
          <w:p w14:paraId="00A4BE31" w14:textId="77777777" w:rsidR="00860245" w:rsidRPr="00CB0DE0" w:rsidRDefault="00860245" w:rsidP="00FD3360">
            <w:pPr>
              <w:pStyle w:val="Bodywithskip"/>
            </w:pPr>
            <w:r w:rsidRPr="00CB0DE0">
              <w:t>Service Bureau</w:t>
            </w:r>
          </w:p>
          <w:p w14:paraId="4B210E21" w14:textId="77777777" w:rsidR="00860245" w:rsidRPr="00CB0DE0" w:rsidRDefault="00860245" w:rsidP="00FD3360">
            <w:pPr>
              <w:pStyle w:val="Bodywithskip"/>
            </w:pPr>
            <w:r w:rsidRPr="00CB0DE0">
              <w:t>Client's Location</w:t>
            </w:r>
          </w:p>
        </w:tc>
      </w:tr>
      <w:tr w:rsidR="00860245" w:rsidRPr="00CB0DE0" w14:paraId="10C2EC90" w14:textId="77777777" w:rsidTr="00CE215D">
        <w:trPr>
          <w:trHeight w:val="454"/>
        </w:trPr>
        <w:tc>
          <w:tcPr>
            <w:tcW w:w="1445" w:type="pct"/>
            <w:shd w:val="clear" w:color="auto" w:fill="F2F2F2"/>
            <w:vAlign w:val="center"/>
          </w:tcPr>
          <w:p w14:paraId="6BF834AC" w14:textId="77777777" w:rsidR="00860245" w:rsidRPr="00CB0DE0" w:rsidRDefault="00860245" w:rsidP="00FD3360">
            <w:pPr>
              <w:pStyle w:val="Bodywithskip"/>
              <w:rPr>
                <w:lang w:eastAsia="en-GB"/>
              </w:rPr>
            </w:pPr>
            <w:r w:rsidRPr="00CB0DE0">
              <w:rPr>
                <w:lang w:eastAsia="en-GB"/>
              </w:rPr>
              <w:lastRenderedPageBreak/>
              <w:t>Rule</w:t>
            </w:r>
          </w:p>
        </w:tc>
        <w:tc>
          <w:tcPr>
            <w:tcW w:w="1199" w:type="pct"/>
            <w:shd w:val="clear" w:color="auto" w:fill="F2F2F2"/>
            <w:vAlign w:val="center"/>
          </w:tcPr>
          <w:p w14:paraId="2C09ADAF" w14:textId="77777777" w:rsidR="00860245" w:rsidRPr="00CB0DE0" w:rsidRDefault="00860245" w:rsidP="00FD3360">
            <w:pPr>
              <w:pStyle w:val="Bodywithskip"/>
              <w:rPr>
                <w:lang w:eastAsia="en-GB"/>
              </w:rPr>
            </w:pPr>
            <w:r w:rsidRPr="00CB0DE0">
              <w:rPr>
                <w:lang w:eastAsia="en-GB"/>
              </w:rPr>
              <w:t>Language</w:t>
            </w:r>
          </w:p>
        </w:tc>
        <w:tc>
          <w:tcPr>
            <w:tcW w:w="2356" w:type="pct"/>
            <w:shd w:val="clear" w:color="auto" w:fill="F2F2F2"/>
            <w:vAlign w:val="center"/>
          </w:tcPr>
          <w:p w14:paraId="0A58EE84" w14:textId="5D9F48D9" w:rsidR="00860245" w:rsidRPr="00CB0DE0" w:rsidRDefault="00860245" w:rsidP="00FD3360">
            <w:pPr>
              <w:pStyle w:val="Bodywithskip"/>
              <w:rPr>
                <w:lang w:eastAsia="en-GB"/>
              </w:rPr>
            </w:pPr>
            <w:r w:rsidRPr="00CB0DE0">
              <w:rPr>
                <w:lang w:eastAsia="en-GB"/>
              </w:rPr>
              <w:t>European Publications Office's Languages Named Authority List (NAL)</w:t>
            </w:r>
            <w:r w:rsidR="00C102E6" w:rsidRPr="00CB0DE0">
              <w:rPr>
                <w:rStyle w:val="FootnoteReference"/>
                <w:lang w:eastAsia="en-GB"/>
              </w:rPr>
              <w:t xml:space="preserve"> </w:t>
            </w:r>
            <w:r w:rsidR="00C102E6" w:rsidRPr="00CB0DE0">
              <w:rPr>
                <w:rStyle w:val="FootnoteReference"/>
                <w:lang w:eastAsia="en-GB"/>
              </w:rPr>
              <w:footnoteReference w:id="53"/>
            </w:r>
          </w:p>
        </w:tc>
      </w:tr>
    </w:tbl>
    <w:p w14:paraId="38DFCA76" w14:textId="0ABF6CE2" w:rsidR="00330B19" w:rsidRPr="00CB0DE0" w:rsidRDefault="00330B19" w:rsidP="003E4E45">
      <w:pPr>
        <w:pStyle w:val="Heading1"/>
        <w:rPr>
          <w:lang w:val="en-GB"/>
        </w:rPr>
      </w:pPr>
      <w:bookmarkStart w:id="307" w:name="_Ref456008185"/>
      <w:bookmarkStart w:id="308" w:name="_Toc2329918"/>
      <w:bookmarkStart w:id="309" w:name="_Ref405626304"/>
      <w:bookmarkStart w:id="310" w:name="_Toc413697438"/>
      <w:bookmarkStart w:id="311" w:name="_Toc415494148"/>
      <w:r w:rsidRPr="00CB0DE0">
        <w:rPr>
          <w:lang w:val="en-GB"/>
        </w:rPr>
        <w:lastRenderedPageBreak/>
        <w:t>Example description of a public service with CPSV-AP</w:t>
      </w:r>
      <w:bookmarkEnd w:id="307"/>
      <w:bookmarkEnd w:id="308"/>
    </w:p>
    <w:p w14:paraId="1B2EADDE" w14:textId="50E82F37" w:rsidR="00477967" w:rsidRPr="00CB0DE0" w:rsidRDefault="00477967" w:rsidP="002420C5">
      <w:pPr>
        <w:rPr>
          <w:lang w:eastAsia="en-GB"/>
        </w:rPr>
      </w:pPr>
      <w:r w:rsidRPr="00CB0DE0">
        <w:rPr>
          <w:lang w:eastAsia="en-GB"/>
        </w:rPr>
        <w:t>This section includes an example description of a public service and its main properties and associated classes. The example that has been described starts from describing the public service (</w:t>
      </w:r>
      <w:r w:rsidRPr="00CB0DE0">
        <w:rPr>
          <w:lang w:eastAsia="en-GB"/>
        </w:rPr>
        <w:fldChar w:fldCharType="begin"/>
      </w:r>
      <w:r w:rsidRPr="00CB0DE0">
        <w:rPr>
          <w:lang w:eastAsia="en-GB"/>
        </w:rPr>
        <w:instrText xml:space="preserve"> REF _Ref456007037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46598">
        <w:rPr>
          <w:lang w:eastAsia="en-GB"/>
        </w:rPr>
        <w:t>5.1</w:t>
      </w:r>
      <w:r w:rsidRPr="00CB0DE0">
        <w:rPr>
          <w:lang w:eastAsia="en-GB"/>
        </w:rPr>
        <w:fldChar w:fldCharType="end"/>
      </w:r>
      <w:r w:rsidRPr="00CB0DE0">
        <w:rPr>
          <w:lang w:eastAsia="en-GB"/>
        </w:rPr>
        <w:t xml:space="preserve">). </w:t>
      </w:r>
    </w:p>
    <w:p w14:paraId="68D0CEB9" w14:textId="77777777" w:rsidR="00477967" w:rsidRPr="00CB0DE0" w:rsidRDefault="00477967" w:rsidP="002420C5">
      <w:pPr>
        <w:rPr>
          <w:lang w:eastAsia="en-GB"/>
        </w:rPr>
      </w:pPr>
    </w:p>
    <w:p w14:paraId="2D978E70" w14:textId="443DCAC7" w:rsidR="00477967" w:rsidRPr="00CB0DE0" w:rsidRDefault="00477967" w:rsidP="002420C5">
      <w:pPr>
        <w:rPr>
          <w:lang w:eastAsia="en-GB"/>
        </w:rPr>
      </w:pPr>
      <w:r w:rsidRPr="00CB0DE0">
        <w:rPr>
          <w:lang w:eastAsia="en-GB"/>
        </w:rPr>
        <w:t xml:space="preserve">Some of the properties of a public service are actually an association with another class. In the case of “has competent authority” for instance, this links the Public Service class with the Public </w:t>
      </w:r>
      <w:r w:rsidR="004C0E33">
        <w:rPr>
          <w:lang w:eastAsia="en-GB"/>
        </w:rPr>
        <w:t>Organization</w:t>
      </w:r>
      <w:r w:rsidRPr="00CB0DE0">
        <w:rPr>
          <w:lang w:eastAsia="en-GB"/>
        </w:rPr>
        <w:t xml:space="preserve"> class. In the example “has competent authority” gets a URI as a value, and the Public </w:t>
      </w:r>
      <w:r w:rsidR="004C0E33">
        <w:rPr>
          <w:lang w:eastAsia="en-GB"/>
        </w:rPr>
        <w:t>Organization</w:t>
      </w:r>
      <w:r w:rsidRPr="00CB0DE0">
        <w:rPr>
          <w:lang w:eastAsia="en-GB"/>
        </w:rPr>
        <w:t xml:space="preserve"> itself is described in section </w:t>
      </w:r>
      <w:r w:rsidRPr="00CB0DE0">
        <w:rPr>
          <w:lang w:eastAsia="en-GB"/>
        </w:rPr>
        <w:fldChar w:fldCharType="begin"/>
      </w:r>
      <w:r w:rsidRPr="00CB0DE0">
        <w:rPr>
          <w:lang w:eastAsia="en-GB"/>
        </w:rPr>
        <w:instrText xml:space="preserve"> REF _Ref456007538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46598">
        <w:rPr>
          <w:lang w:eastAsia="en-GB"/>
        </w:rPr>
        <w:t>5.6</w:t>
      </w:r>
      <w:r w:rsidRPr="00CB0DE0">
        <w:rPr>
          <w:lang w:eastAsia="en-GB"/>
        </w:rPr>
        <w:fldChar w:fldCharType="end"/>
      </w:r>
      <w:r w:rsidRPr="00CB0DE0">
        <w:rPr>
          <w:lang w:eastAsia="en-GB"/>
        </w:rPr>
        <w:t>. In the example description of a public service, this also applies to “is grouped by” (</w:t>
      </w:r>
      <w:r w:rsidRPr="00CB0DE0">
        <w:rPr>
          <w:lang w:eastAsia="en-GB"/>
        </w:rPr>
        <w:fldChar w:fldCharType="begin"/>
      </w:r>
      <w:r w:rsidRPr="00CB0DE0">
        <w:rPr>
          <w:lang w:eastAsia="en-GB"/>
        </w:rPr>
        <w:instrText xml:space="preserve"> REF _Ref456007748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46598">
        <w:rPr>
          <w:lang w:eastAsia="en-GB"/>
        </w:rPr>
        <w:t>5.2</w:t>
      </w:r>
      <w:r w:rsidRPr="00CB0DE0">
        <w:rPr>
          <w:lang w:eastAsia="en-GB"/>
        </w:rPr>
        <w:fldChar w:fldCharType="end"/>
      </w:r>
      <w:r w:rsidRPr="00CB0DE0">
        <w:rPr>
          <w:lang w:eastAsia="en-GB"/>
        </w:rPr>
        <w:t>), “has input” (not described in detail in this example), “produces” (</w:t>
      </w:r>
      <w:r w:rsidRPr="00CB0DE0">
        <w:rPr>
          <w:lang w:eastAsia="en-GB"/>
        </w:rPr>
        <w:fldChar w:fldCharType="begin"/>
      </w:r>
      <w:r w:rsidRPr="00CB0DE0">
        <w:rPr>
          <w:lang w:eastAsia="en-GB"/>
        </w:rPr>
        <w:instrText xml:space="preserve"> REF _Ref456007757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46598">
        <w:rPr>
          <w:lang w:eastAsia="en-GB"/>
        </w:rPr>
        <w:t>5.4</w:t>
      </w:r>
      <w:r w:rsidRPr="00CB0DE0">
        <w:rPr>
          <w:lang w:eastAsia="en-GB"/>
        </w:rPr>
        <w:fldChar w:fldCharType="end"/>
      </w:r>
      <w:r w:rsidRPr="00CB0DE0">
        <w:rPr>
          <w:lang w:eastAsia="en-GB"/>
        </w:rPr>
        <w:t>), “has channel” (</w:t>
      </w:r>
      <w:r w:rsidRPr="00CB0DE0">
        <w:rPr>
          <w:lang w:eastAsia="en-GB"/>
        </w:rPr>
        <w:fldChar w:fldCharType="begin"/>
      </w:r>
      <w:r w:rsidRPr="00CB0DE0">
        <w:rPr>
          <w:lang w:eastAsia="en-GB"/>
        </w:rPr>
        <w:instrText xml:space="preserve"> REF _Ref456007766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46598">
        <w:rPr>
          <w:lang w:eastAsia="en-GB"/>
        </w:rPr>
        <w:t>5.5</w:t>
      </w:r>
      <w:r w:rsidRPr="00CB0DE0">
        <w:rPr>
          <w:lang w:eastAsia="en-GB"/>
        </w:rPr>
        <w:fldChar w:fldCharType="end"/>
      </w:r>
      <w:r w:rsidRPr="00CB0DE0">
        <w:rPr>
          <w:lang w:eastAsia="en-GB"/>
        </w:rPr>
        <w:t>) and “has cost” (not described in detail in this example).</w:t>
      </w:r>
    </w:p>
    <w:p w14:paraId="2A402280" w14:textId="77777777" w:rsidR="00477967" w:rsidRPr="00CB0DE0" w:rsidRDefault="00477967" w:rsidP="002420C5">
      <w:pPr>
        <w:rPr>
          <w:lang w:eastAsia="en-GB"/>
        </w:rPr>
      </w:pPr>
    </w:p>
    <w:p w14:paraId="79784ABC" w14:textId="77777777" w:rsidR="00477967" w:rsidRPr="00CB0DE0" w:rsidRDefault="00477967" w:rsidP="002420C5">
      <w:pPr>
        <w:rPr>
          <w:lang w:eastAsia="en-GB"/>
        </w:rPr>
      </w:pPr>
      <w:r w:rsidRPr="00CB0DE0">
        <w:rPr>
          <w:lang w:eastAsia="en-GB"/>
        </w:rPr>
        <w:t xml:space="preserve">The example provides data in two different formats: </w:t>
      </w:r>
    </w:p>
    <w:p w14:paraId="16D7FE05" w14:textId="77777777" w:rsidR="00477967" w:rsidRPr="00CB0DE0" w:rsidRDefault="00477967" w:rsidP="002420C5">
      <w:pPr>
        <w:pStyle w:val="ListParagraph"/>
        <w:numPr>
          <w:ilvl w:val="0"/>
          <w:numId w:val="40"/>
        </w:numPr>
        <w:rPr>
          <w:lang w:eastAsia="en-GB"/>
        </w:rPr>
      </w:pPr>
      <w:r w:rsidRPr="00CB0DE0">
        <w:rPr>
          <w:lang w:eastAsia="en-GB"/>
        </w:rPr>
        <w:t xml:space="preserve">Human readable: described in a table per class, where each row of a table is a property of the corresponding class for which the name of the property, cardinality and value are being provided; and </w:t>
      </w:r>
    </w:p>
    <w:p w14:paraId="552C4F4C" w14:textId="0C79B44F" w:rsidR="00477967" w:rsidRPr="00CB0DE0" w:rsidRDefault="00477967" w:rsidP="002420C5">
      <w:pPr>
        <w:pStyle w:val="ListParagraph"/>
        <w:numPr>
          <w:ilvl w:val="0"/>
          <w:numId w:val="40"/>
        </w:numPr>
        <w:rPr>
          <w:lang w:eastAsia="en-GB"/>
        </w:rPr>
      </w:pPr>
      <w:r w:rsidRPr="00CB0DE0">
        <w:rPr>
          <w:lang w:eastAsia="en-GB"/>
        </w:rPr>
        <w:t xml:space="preserve">Machine readable: for each class, the same information is also represented in RDF Turtle. </w:t>
      </w:r>
    </w:p>
    <w:p w14:paraId="15A69FF7" w14:textId="3406F90B" w:rsidR="00477967" w:rsidRPr="00CB0DE0" w:rsidRDefault="00477967" w:rsidP="002420C5">
      <w:pPr>
        <w:rPr>
          <w:lang w:eastAsia="en-GB"/>
        </w:rPr>
      </w:pPr>
      <w:r w:rsidRPr="00CB0DE0">
        <w:rPr>
          <w:lang w:eastAsia="en-GB"/>
        </w:rPr>
        <w:t>The data has been created based on an example public service from the Finnish Point of Single Contact</w:t>
      </w:r>
      <w:r w:rsidRPr="00CB0DE0">
        <w:rPr>
          <w:rStyle w:val="FootnoteReference"/>
          <w:lang w:eastAsia="en-GB"/>
        </w:rPr>
        <w:footnoteReference w:id="54"/>
      </w:r>
      <w:r w:rsidRPr="00CB0DE0">
        <w:rPr>
          <w:lang w:eastAsia="en-GB"/>
        </w:rPr>
        <w:t>, but has been complemented with fictitious data where needed.</w:t>
      </w:r>
    </w:p>
    <w:p w14:paraId="34538D3D" w14:textId="77777777" w:rsidR="00477967" w:rsidRPr="00CB0DE0" w:rsidRDefault="00477967" w:rsidP="002420C5">
      <w:pPr>
        <w:pStyle w:val="Heading2"/>
        <w:rPr>
          <w:lang w:val="en-GB"/>
        </w:rPr>
      </w:pPr>
      <w:bookmarkStart w:id="312" w:name="_Ref456007037"/>
      <w:bookmarkStart w:id="313" w:name="_Toc456010361"/>
      <w:bookmarkStart w:id="314" w:name="_Toc2329919"/>
      <w:r w:rsidRPr="00CB0DE0">
        <w:rPr>
          <w:lang w:val="en-GB"/>
        </w:rPr>
        <w:t>Public Service class</w:t>
      </w:r>
      <w:bookmarkEnd w:id="312"/>
      <w:bookmarkEnd w:id="313"/>
      <w:bookmarkEnd w:id="314"/>
    </w:p>
    <w:p w14:paraId="045E3415" w14:textId="77777777" w:rsidR="00477967" w:rsidRPr="00CB0DE0" w:rsidRDefault="00477967" w:rsidP="002420C5">
      <w:pPr>
        <w:rPr>
          <w:lang w:eastAsia="en-GB"/>
        </w:rPr>
      </w:pPr>
    </w:p>
    <w:p w14:paraId="2D00B1B8" w14:textId="36D76678" w:rsidR="00477967" w:rsidRPr="00CB0DE0" w:rsidRDefault="00477967" w:rsidP="002420C5">
      <w:pPr>
        <w:pStyle w:val="Caption"/>
        <w:rPr>
          <w:lang w:val="en-GB"/>
        </w:rPr>
      </w:pPr>
      <w:bookmarkStart w:id="315" w:name="_Toc456010381"/>
      <w:bookmarkStart w:id="316" w:name="_Toc519757905"/>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46598">
        <w:rPr>
          <w:noProof/>
          <w:lang w:val="en-GB"/>
        </w:rPr>
        <w:t>2</w:t>
      </w:r>
      <w:r w:rsidRPr="00CB0DE0">
        <w:rPr>
          <w:lang w:val="en-GB"/>
        </w:rPr>
        <w:fldChar w:fldCharType="end"/>
      </w:r>
      <w:r w:rsidRPr="00CB0DE0">
        <w:rPr>
          <w:lang w:val="en-GB"/>
        </w:rPr>
        <w:t>: Example of Public Service class – Human readable</w:t>
      </w:r>
      <w:bookmarkEnd w:id="315"/>
      <w:bookmarkEnd w:id="316"/>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384"/>
        <w:gridCol w:w="7229"/>
      </w:tblGrid>
      <w:tr w:rsidR="00477967" w:rsidRPr="00CB0DE0" w14:paraId="76DF664E" w14:textId="77777777" w:rsidTr="0040120A">
        <w:trPr>
          <w:trHeight w:val="325"/>
          <w:tblHeader/>
        </w:trPr>
        <w:tc>
          <w:tcPr>
            <w:tcW w:w="1384" w:type="dxa"/>
            <w:shd w:val="clear" w:color="auto" w:fill="002395"/>
            <w:vAlign w:val="center"/>
          </w:tcPr>
          <w:p w14:paraId="0EAE9A24" w14:textId="77777777" w:rsidR="00477967" w:rsidRPr="00CB0DE0" w:rsidRDefault="00477967" w:rsidP="002420C5">
            <w:pPr>
              <w:rPr>
                <w:lang w:eastAsia="en-GB"/>
              </w:rPr>
            </w:pPr>
            <w:r w:rsidRPr="00CB0DE0">
              <w:rPr>
                <w:lang w:eastAsia="en-GB"/>
              </w:rPr>
              <w:t>Property</w:t>
            </w:r>
          </w:p>
        </w:tc>
        <w:tc>
          <w:tcPr>
            <w:tcW w:w="7229" w:type="dxa"/>
            <w:shd w:val="clear" w:color="auto" w:fill="002395"/>
            <w:vAlign w:val="center"/>
          </w:tcPr>
          <w:p w14:paraId="5B5C16B1" w14:textId="77777777" w:rsidR="00477967" w:rsidRPr="00CB0DE0" w:rsidRDefault="00477967" w:rsidP="002420C5">
            <w:pPr>
              <w:rPr>
                <w:lang w:eastAsia="en-GB"/>
              </w:rPr>
            </w:pPr>
            <w:r w:rsidRPr="00CB0DE0">
              <w:rPr>
                <w:lang w:eastAsia="en-GB"/>
              </w:rPr>
              <w:t>Value</w:t>
            </w:r>
          </w:p>
        </w:tc>
      </w:tr>
      <w:tr w:rsidR="00477967" w:rsidRPr="00CB0DE0" w14:paraId="59433859" w14:textId="77777777" w:rsidTr="0040120A">
        <w:tc>
          <w:tcPr>
            <w:tcW w:w="1384" w:type="dxa"/>
            <w:shd w:val="clear" w:color="auto" w:fill="F2F2F2"/>
            <w:vAlign w:val="center"/>
          </w:tcPr>
          <w:p w14:paraId="7364AEA7" w14:textId="77777777" w:rsidR="00477967" w:rsidRPr="00CB0DE0" w:rsidRDefault="00477967" w:rsidP="002420C5">
            <w:pPr>
              <w:rPr>
                <w:lang w:eastAsia="en-GB"/>
              </w:rPr>
            </w:pPr>
            <w:r w:rsidRPr="00CB0DE0">
              <w:rPr>
                <w:lang w:eastAsia="en-GB"/>
              </w:rPr>
              <w:t>Identifier</w:t>
            </w:r>
          </w:p>
        </w:tc>
        <w:tc>
          <w:tcPr>
            <w:tcW w:w="7229" w:type="dxa"/>
            <w:shd w:val="clear" w:color="auto" w:fill="F2F2F2"/>
            <w:vAlign w:val="center"/>
          </w:tcPr>
          <w:p w14:paraId="788D214B" w14:textId="77777777" w:rsidR="00477967" w:rsidRPr="00CB0DE0" w:rsidRDefault="00477967" w:rsidP="002420C5">
            <w:pPr>
              <w:rPr>
                <w:lang w:eastAsia="en-GB"/>
              </w:rPr>
            </w:pPr>
            <w:r w:rsidRPr="00CB0DE0">
              <w:rPr>
                <w:lang w:eastAsia="en-GB"/>
              </w:rPr>
              <w:t>https://www.yrityssuomi.fi/en/palvelu/-/palvelu/electronicapplicationforatrademark?region=helsinki</w:t>
            </w:r>
          </w:p>
        </w:tc>
      </w:tr>
      <w:tr w:rsidR="00477967" w:rsidRPr="00CB0DE0" w14:paraId="3CDDDC10" w14:textId="77777777" w:rsidTr="0040120A">
        <w:tc>
          <w:tcPr>
            <w:tcW w:w="1384" w:type="dxa"/>
            <w:shd w:val="clear" w:color="auto" w:fill="F2F2F2"/>
            <w:vAlign w:val="center"/>
          </w:tcPr>
          <w:p w14:paraId="02D5A326" w14:textId="77777777" w:rsidR="00477967" w:rsidRPr="00CB0DE0" w:rsidRDefault="00477967" w:rsidP="002420C5">
            <w:pPr>
              <w:rPr>
                <w:lang w:eastAsia="en-GB"/>
              </w:rPr>
            </w:pPr>
            <w:r w:rsidRPr="00CB0DE0">
              <w:rPr>
                <w:lang w:eastAsia="en-GB"/>
              </w:rPr>
              <w:t>Name</w:t>
            </w:r>
          </w:p>
        </w:tc>
        <w:tc>
          <w:tcPr>
            <w:tcW w:w="7229" w:type="dxa"/>
            <w:shd w:val="clear" w:color="auto" w:fill="F2F2F2"/>
            <w:vAlign w:val="center"/>
          </w:tcPr>
          <w:p w14:paraId="58E0A319" w14:textId="77777777" w:rsidR="00477967" w:rsidRPr="00CB0DE0" w:rsidRDefault="00477967" w:rsidP="002420C5">
            <w:pPr>
              <w:rPr>
                <w:lang w:eastAsia="en-GB"/>
              </w:rPr>
            </w:pPr>
            <w:r w:rsidRPr="00CB0DE0">
              <w:rPr>
                <w:lang w:eastAsia="en-GB"/>
              </w:rPr>
              <w:t>Electronic application for a trademark</w:t>
            </w:r>
          </w:p>
        </w:tc>
      </w:tr>
      <w:tr w:rsidR="00477967" w:rsidRPr="00CB0DE0" w14:paraId="10EB03AB" w14:textId="77777777" w:rsidTr="0040120A">
        <w:tc>
          <w:tcPr>
            <w:tcW w:w="1384" w:type="dxa"/>
            <w:shd w:val="clear" w:color="auto" w:fill="F2F2F2"/>
            <w:vAlign w:val="center"/>
          </w:tcPr>
          <w:p w14:paraId="26502476" w14:textId="77777777" w:rsidR="00477967" w:rsidRPr="00CB0DE0" w:rsidRDefault="00477967" w:rsidP="002420C5">
            <w:pPr>
              <w:rPr>
                <w:lang w:eastAsia="en-GB"/>
              </w:rPr>
            </w:pPr>
            <w:r w:rsidRPr="00CB0DE0">
              <w:rPr>
                <w:lang w:eastAsia="en-GB"/>
              </w:rPr>
              <w:t>Description</w:t>
            </w:r>
          </w:p>
        </w:tc>
        <w:tc>
          <w:tcPr>
            <w:tcW w:w="7229" w:type="dxa"/>
            <w:shd w:val="clear" w:color="auto" w:fill="F2F2F2"/>
            <w:vAlign w:val="center"/>
          </w:tcPr>
          <w:p w14:paraId="6B9383C1" w14:textId="77777777" w:rsidR="00477967" w:rsidRPr="00CB0DE0" w:rsidRDefault="00477967" w:rsidP="002420C5">
            <w:pPr>
              <w:rPr>
                <w:lang w:eastAsia="en-GB"/>
              </w:rPr>
            </w:pPr>
            <w:r w:rsidRPr="00CB0DE0">
              <w:rPr>
                <w:lang w:eastAsia="en-GB"/>
              </w:rPr>
              <w:t>A trademark is a symbol that distinguishes goods and services from the similar goods and services of others.</w:t>
            </w:r>
          </w:p>
          <w:p w14:paraId="1532687F" w14:textId="77777777" w:rsidR="00477967" w:rsidRPr="00CB0DE0" w:rsidRDefault="00477967" w:rsidP="002420C5">
            <w:pPr>
              <w:rPr>
                <w:lang w:eastAsia="en-GB"/>
              </w:rPr>
            </w:pPr>
          </w:p>
          <w:p w14:paraId="49DF7A79" w14:textId="77777777" w:rsidR="00477967" w:rsidRPr="00CB0DE0" w:rsidRDefault="00477967" w:rsidP="002420C5">
            <w:pPr>
              <w:rPr>
                <w:lang w:eastAsia="en-GB"/>
              </w:rPr>
            </w:pPr>
            <w:r w:rsidRPr="00CB0DE0">
              <w:rPr>
                <w:lang w:eastAsia="en-GB"/>
              </w:rPr>
              <w:t>A trademark is a symbol that distinguishes goods and services from the similar goods and services of others. A trademark is a symbol which distinguishes the goods and services of a company from the similar goods and services of other companies. A trademark acts as a means of distinction in the market.</w:t>
            </w:r>
          </w:p>
          <w:p w14:paraId="1D6A3F7D" w14:textId="77777777" w:rsidR="00477967" w:rsidRPr="00CB0DE0" w:rsidRDefault="00477967" w:rsidP="002420C5">
            <w:pPr>
              <w:rPr>
                <w:lang w:eastAsia="en-GB"/>
              </w:rPr>
            </w:pPr>
          </w:p>
          <w:p w14:paraId="1012557C" w14:textId="77777777" w:rsidR="00477967" w:rsidRPr="00CB0DE0" w:rsidRDefault="00477967" w:rsidP="002420C5">
            <w:pPr>
              <w:rPr>
                <w:lang w:eastAsia="en-GB"/>
              </w:rPr>
            </w:pPr>
            <w:r w:rsidRPr="00CB0DE0">
              <w:rPr>
                <w:lang w:eastAsia="en-GB"/>
              </w:rPr>
              <w:t>A trademark is also an exclusive right. It gives the holder the exclusive right to use the mark in the marketing, packaging or business documents of the goods or services or in any other way, including orally.</w:t>
            </w:r>
          </w:p>
          <w:p w14:paraId="2A663CEE" w14:textId="77777777" w:rsidR="00477967" w:rsidRPr="00CB0DE0" w:rsidRDefault="00477967" w:rsidP="002420C5">
            <w:pPr>
              <w:rPr>
                <w:lang w:eastAsia="en-GB"/>
              </w:rPr>
            </w:pPr>
          </w:p>
          <w:p w14:paraId="2F3C49DC" w14:textId="77777777" w:rsidR="00477967" w:rsidRPr="00CB0DE0" w:rsidRDefault="00477967" w:rsidP="002420C5">
            <w:pPr>
              <w:rPr>
                <w:lang w:eastAsia="en-GB"/>
              </w:rPr>
            </w:pPr>
            <w:r w:rsidRPr="00CB0DE0">
              <w:rPr>
                <w:lang w:eastAsia="en-GB"/>
              </w:rPr>
              <w:t>There are different types of trademarks. A trademark can, for example be, a word, figure, slogan or even a sound.</w:t>
            </w:r>
          </w:p>
          <w:p w14:paraId="36EA36C4" w14:textId="77777777" w:rsidR="00477967" w:rsidRPr="00CB0DE0" w:rsidRDefault="00477967" w:rsidP="002420C5">
            <w:pPr>
              <w:rPr>
                <w:lang w:eastAsia="en-GB"/>
              </w:rPr>
            </w:pPr>
          </w:p>
          <w:p w14:paraId="5243DFBC" w14:textId="77777777" w:rsidR="00477967" w:rsidRPr="00CB0DE0" w:rsidRDefault="00477967" w:rsidP="002420C5">
            <w:pPr>
              <w:rPr>
                <w:lang w:eastAsia="en-GB"/>
              </w:rPr>
            </w:pPr>
            <w:r w:rsidRPr="00CB0DE0">
              <w:rPr>
                <w:lang w:eastAsia="en-GB"/>
              </w:rPr>
              <w:lastRenderedPageBreak/>
              <w:t>When you register your trademark, you will obtain protection for it for ten years. The protection provided by registration begins on the date of application and can be renewed every ten years.</w:t>
            </w:r>
          </w:p>
        </w:tc>
      </w:tr>
      <w:tr w:rsidR="00477967" w:rsidRPr="00CB0DE0" w14:paraId="04FDE27C" w14:textId="77777777" w:rsidTr="0040120A">
        <w:tc>
          <w:tcPr>
            <w:tcW w:w="1384" w:type="dxa"/>
            <w:shd w:val="clear" w:color="auto" w:fill="F2F2F2"/>
            <w:vAlign w:val="center"/>
          </w:tcPr>
          <w:p w14:paraId="22F87ED4" w14:textId="77777777" w:rsidR="00477967" w:rsidRPr="00CB0DE0" w:rsidRDefault="00477967" w:rsidP="002420C5">
            <w:pPr>
              <w:rPr>
                <w:lang w:eastAsia="en-GB"/>
              </w:rPr>
            </w:pPr>
            <w:r w:rsidRPr="00CB0DE0">
              <w:rPr>
                <w:lang w:eastAsia="en-GB"/>
              </w:rPr>
              <w:lastRenderedPageBreak/>
              <w:t>Has competent authority</w:t>
            </w:r>
          </w:p>
        </w:tc>
        <w:tc>
          <w:tcPr>
            <w:tcW w:w="7229" w:type="dxa"/>
            <w:shd w:val="clear" w:color="auto" w:fill="F2F2F2"/>
            <w:vAlign w:val="center"/>
          </w:tcPr>
          <w:p w14:paraId="32265E56" w14:textId="77777777" w:rsidR="00477967" w:rsidRPr="00CB0DE0" w:rsidRDefault="00477967" w:rsidP="002420C5">
            <w:pPr>
              <w:rPr>
                <w:lang w:eastAsia="en-GB"/>
              </w:rPr>
            </w:pPr>
            <w:r w:rsidRPr="00CB0DE0">
              <w:rPr>
                <w:lang w:eastAsia="en-GB"/>
              </w:rPr>
              <w:t>https://www.yrityssuomi.fi/en/organisaatio?id=workspace://SpacesStore/8566c45a-8b9e-46d5-8371-81c8ad002362&amp;region=helsinki</w:t>
            </w:r>
          </w:p>
        </w:tc>
      </w:tr>
      <w:tr w:rsidR="00477967" w:rsidRPr="00CB0DE0" w14:paraId="54779163" w14:textId="77777777" w:rsidTr="0040120A">
        <w:tc>
          <w:tcPr>
            <w:tcW w:w="1384" w:type="dxa"/>
            <w:shd w:val="clear" w:color="auto" w:fill="F2F2F2"/>
            <w:vAlign w:val="center"/>
          </w:tcPr>
          <w:p w14:paraId="1AE66F57" w14:textId="77777777" w:rsidR="00477967" w:rsidRPr="00CB0DE0" w:rsidRDefault="00477967" w:rsidP="002420C5">
            <w:pPr>
              <w:rPr>
                <w:lang w:eastAsia="en-GB"/>
              </w:rPr>
            </w:pPr>
            <w:r w:rsidRPr="00CB0DE0">
              <w:rPr>
                <w:lang w:eastAsia="en-GB"/>
              </w:rPr>
              <w:t>Language</w:t>
            </w:r>
          </w:p>
        </w:tc>
        <w:tc>
          <w:tcPr>
            <w:tcW w:w="7229" w:type="dxa"/>
            <w:shd w:val="clear" w:color="auto" w:fill="F2F2F2"/>
            <w:vAlign w:val="center"/>
          </w:tcPr>
          <w:p w14:paraId="154A0A3D" w14:textId="77777777" w:rsidR="00477967" w:rsidRPr="00CB0DE0" w:rsidRDefault="00477967" w:rsidP="002420C5">
            <w:pPr>
              <w:rPr>
                <w:lang w:eastAsia="en-GB"/>
              </w:rPr>
            </w:pPr>
            <w:r w:rsidRPr="00CB0DE0">
              <w:rPr>
                <w:lang w:eastAsia="en-GB"/>
              </w:rPr>
              <w:t>http://publications.europa.eu/resource/authority/language/ENG</w:t>
            </w:r>
          </w:p>
        </w:tc>
      </w:tr>
      <w:tr w:rsidR="00477967" w:rsidRPr="00CB0DE0" w14:paraId="4E62440F" w14:textId="77777777" w:rsidTr="0040120A">
        <w:tc>
          <w:tcPr>
            <w:tcW w:w="1384" w:type="dxa"/>
            <w:shd w:val="clear" w:color="auto" w:fill="F2F2F2"/>
            <w:vAlign w:val="center"/>
          </w:tcPr>
          <w:p w14:paraId="0A116AE5" w14:textId="77777777" w:rsidR="00477967" w:rsidRPr="00CB0DE0" w:rsidRDefault="00477967" w:rsidP="002420C5">
            <w:pPr>
              <w:rPr>
                <w:lang w:eastAsia="en-GB"/>
              </w:rPr>
            </w:pPr>
            <w:r w:rsidRPr="00CB0DE0">
              <w:rPr>
                <w:lang w:eastAsia="en-GB"/>
              </w:rPr>
              <w:t>Is grouped by</w:t>
            </w:r>
          </w:p>
        </w:tc>
        <w:tc>
          <w:tcPr>
            <w:tcW w:w="7229" w:type="dxa"/>
            <w:shd w:val="clear" w:color="auto" w:fill="F2F2F2"/>
            <w:vAlign w:val="center"/>
          </w:tcPr>
          <w:p w14:paraId="593E8431" w14:textId="77777777" w:rsidR="00477967" w:rsidRPr="00CB0DE0" w:rsidRDefault="00477967" w:rsidP="002420C5">
            <w:pPr>
              <w:rPr>
                <w:lang w:eastAsia="en-GB"/>
              </w:rPr>
            </w:pPr>
            <w:r w:rsidRPr="00CB0DE0">
              <w:rPr>
                <w:lang w:eastAsia="en-GB"/>
              </w:rPr>
              <w:t>http://europa.eu/youreurope/businessOntology#start-grow</w:t>
            </w:r>
          </w:p>
        </w:tc>
      </w:tr>
      <w:tr w:rsidR="00477967" w:rsidRPr="00CB0DE0" w14:paraId="7CB34A20" w14:textId="77777777" w:rsidTr="0040120A">
        <w:tc>
          <w:tcPr>
            <w:tcW w:w="1384" w:type="dxa"/>
            <w:shd w:val="clear" w:color="auto" w:fill="F2F2F2"/>
            <w:vAlign w:val="center"/>
          </w:tcPr>
          <w:p w14:paraId="2AD9E1BF" w14:textId="77777777" w:rsidR="00477967" w:rsidRPr="00CB0DE0" w:rsidRDefault="00477967" w:rsidP="002420C5">
            <w:pPr>
              <w:rPr>
                <w:lang w:eastAsia="en-GB"/>
              </w:rPr>
            </w:pPr>
            <w:r w:rsidRPr="00CB0DE0">
              <w:rPr>
                <w:lang w:eastAsia="en-GB"/>
              </w:rPr>
              <w:t>Has input</w:t>
            </w:r>
          </w:p>
        </w:tc>
        <w:tc>
          <w:tcPr>
            <w:tcW w:w="7229" w:type="dxa"/>
            <w:shd w:val="clear" w:color="auto" w:fill="F2F2F2"/>
            <w:vAlign w:val="center"/>
          </w:tcPr>
          <w:p w14:paraId="03B61E41" w14:textId="77777777" w:rsidR="00477967" w:rsidRPr="00CB0DE0" w:rsidRDefault="00477967" w:rsidP="002420C5">
            <w:pPr>
              <w:rPr>
                <w:lang w:eastAsia="en-GB"/>
              </w:rPr>
            </w:pPr>
            <w:r w:rsidRPr="00CB0DE0">
              <w:rPr>
                <w:lang w:eastAsia="en-GB"/>
              </w:rPr>
              <w:t>https://www.prh.fi/input/form</w:t>
            </w:r>
          </w:p>
        </w:tc>
      </w:tr>
      <w:tr w:rsidR="00477967" w:rsidRPr="00CB0DE0" w14:paraId="031D93D8" w14:textId="77777777" w:rsidTr="0040120A">
        <w:tc>
          <w:tcPr>
            <w:tcW w:w="1384" w:type="dxa"/>
            <w:shd w:val="clear" w:color="auto" w:fill="F2F2F2"/>
            <w:vAlign w:val="center"/>
          </w:tcPr>
          <w:p w14:paraId="052F9568" w14:textId="77777777" w:rsidR="00477967" w:rsidRPr="00CB0DE0" w:rsidRDefault="00477967" w:rsidP="002420C5">
            <w:pPr>
              <w:rPr>
                <w:lang w:eastAsia="en-GB"/>
              </w:rPr>
            </w:pPr>
            <w:r w:rsidRPr="00CB0DE0">
              <w:rPr>
                <w:lang w:eastAsia="en-GB"/>
              </w:rPr>
              <w:t>Produces</w:t>
            </w:r>
          </w:p>
        </w:tc>
        <w:tc>
          <w:tcPr>
            <w:tcW w:w="7229" w:type="dxa"/>
            <w:shd w:val="clear" w:color="auto" w:fill="F2F2F2"/>
            <w:vAlign w:val="center"/>
          </w:tcPr>
          <w:p w14:paraId="0D8359ED" w14:textId="77777777" w:rsidR="00477967" w:rsidRPr="00CB0DE0" w:rsidRDefault="00477967" w:rsidP="002420C5">
            <w:pPr>
              <w:rPr>
                <w:lang w:eastAsia="en-GB"/>
              </w:rPr>
            </w:pPr>
            <w:r w:rsidRPr="00CB0DE0">
              <w:rPr>
                <w:lang w:eastAsia="en-GB"/>
              </w:rPr>
              <w:t>https://www.prh.fi/output/result</w:t>
            </w:r>
          </w:p>
        </w:tc>
      </w:tr>
      <w:tr w:rsidR="00477967" w:rsidRPr="00CB0DE0" w14:paraId="7CA74D24" w14:textId="77777777" w:rsidTr="0040120A">
        <w:tc>
          <w:tcPr>
            <w:tcW w:w="1384" w:type="dxa"/>
            <w:shd w:val="clear" w:color="auto" w:fill="F2F2F2"/>
            <w:vAlign w:val="center"/>
          </w:tcPr>
          <w:p w14:paraId="20BD8888" w14:textId="77777777" w:rsidR="00477967" w:rsidRPr="00CB0DE0" w:rsidRDefault="00477967" w:rsidP="002420C5">
            <w:pPr>
              <w:rPr>
                <w:lang w:eastAsia="en-GB"/>
              </w:rPr>
            </w:pPr>
            <w:r w:rsidRPr="00CB0DE0">
              <w:rPr>
                <w:lang w:eastAsia="en-GB"/>
              </w:rPr>
              <w:t>Has channel</w:t>
            </w:r>
          </w:p>
        </w:tc>
        <w:tc>
          <w:tcPr>
            <w:tcW w:w="7229" w:type="dxa"/>
            <w:shd w:val="clear" w:color="auto" w:fill="F2F2F2"/>
            <w:vAlign w:val="center"/>
          </w:tcPr>
          <w:p w14:paraId="222B92B1" w14:textId="77777777" w:rsidR="00477967" w:rsidRPr="00CB0DE0" w:rsidRDefault="00477967" w:rsidP="002420C5">
            <w:pPr>
              <w:rPr>
                <w:lang w:eastAsia="en-GB"/>
              </w:rPr>
            </w:pPr>
            <w:r w:rsidRPr="00CB0DE0">
              <w:rPr>
                <w:lang w:eastAsia="en-GB"/>
              </w:rPr>
              <w:t>https://www.prh.fi/channel/online</w:t>
            </w:r>
          </w:p>
        </w:tc>
      </w:tr>
      <w:tr w:rsidR="00477967" w:rsidRPr="00CB0DE0" w14:paraId="3FB00FB4" w14:textId="77777777" w:rsidTr="0040120A">
        <w:tc>
          <w:tcPr>
            <w:tcW w:w="1384" w:type="dxa"/>
            <w:shd w:val="clear" w:color="auto" w:fill="F2F2F2"/>
            <w:vAlign w:val="center"/>
          </w:tcPr>
          <w:p w14:paraId="39474ACD" w14:textId="77777777" w:rsidR="00477967" w:rsidRPr="00CB0DE0" w:rsidRDefault="00477967" w:rsidP="002420C5">
            <w:pPr>
              <w:rPr>
                <w:lang w:eastAsia="en-GB"/>
              </w:rPr>
            </w:pPr>
            <w:r w:rsidRPr="00CB0DE0">
              <w:rPr>
                <w:lang w:eastAsia="en-GB"/>
              </w:rPr>
              <w:t>Has channel</w:t>
            </w:r>
          </w:p>
        </w:tc>
        <w:tc>
          <w:tcPr>
            <w:tcW w:w="7229" w:type="dxa"/>
            <w:shd w:val="clear" w:color="auto" w:fill="F2F2F2"/>
            <w:vAlign w:val="center"/>
          </w:tcPr>
          <w:p w14:paraId="7F0D6386" w14:textId="77777777" w:rsidR="00477967" w:rsidRPr="00CB0DE0" w:rsidRDefault="00477967" w:rsidP="002420C5">
            <w:pPr>
              <w:rPr>
                <w:lang w:eastAsia="en-GB"/>
              </w:rPr>
            </w:pPr>
            <w:r w:rsidRPr="00CB0DE0">
              <w:rPr>
                <w:lang w:eastAsia="en-GB"/>
              </w:rPr>
              <w:t>https://www.prh.fi/channel/mail</w:t>
            </w:r>
          </w:p>
        </w:tc>
      </w:tr>
      <w:tr w:rsidR="00477967" w:rsidRPr="00CB0DE0" w14:paraId="05ECD524" w14:textId="77777777" w:rsidTr="0040120A">
        <w:tc>
          <w:tcPr>
            <w:tcW w:w="1384" w:type="dxa"/>
            <w:shd w:val="clear" w:color="auto" w:fill="F2F2F2"/>
            <w:vAlign w:val="center"/>
          </w:tcPr>
          <w:p w14:paraId="60574853" w14:textId="77777777" w:rsidR="00477967" w:rsidRPr="00CB0DE0" w:rsidRDefault="00477967" w:rsidP="002420C5">
            <w:pPr>
              <w:rPr>
                <w:lang w:eastAsia="en-GB"/>
              </w:rPr>
            </w:pPr>
            <w:r w:rsidRPr="00CB0DE0">
              <w:rPr>
                <w:lang w:eastAsia="en-GB"/>
              </w:rPr>
              <w:t>Has cost</w:t>
            </w:r>
          </w:p>
        </w:tc>
        <w:tc>
          <w:tcPr>
            <w:tcW w:w="7229" w:type="dxa"/>
            <w:shd w:val="clear" w:color="auto" w:fill="F2F2F2"/>
            <w:vAlign w:val="center"/>
          </w:tcPr>
          <w:p w14:paraId="0F7E937D" w14:textId="77777777" w:rsidR="00477967" w:rsidRPr="00CB0DE0" w:rsidRDefault="00477967" w:rsidP="002420C5">
            <w:pPr>
              <w:rPr>
                <w:lang w:eastAsia="en-GB"/>
              </w:rPr>
            </w:pPr>
            <w:r w:rsidRPr="00CB0DE0">
              <w:rPr>
                <w:lang w:eastAsia="en-GB"/>
              </w:rPr>
              <w:t>https://www.prh.fi/input/cost</w:t>
            </w:r>
          </w:p>
        </w:tc>
      </w:tr>
    </w:tbl>
    <w:p w14:paraId="69B9786D" w14:textId="77777777" w:rsidR="00477967" w:rsidRPr="00CB0DE0" w:rsidRDefault="00477967" w:rsidP="002420C5">
      <w:pPr>
        <w:rPr>
          <w:lang w:eastAsia="en-GB"/>
        </w:rPr>
      </w:pPr>
    </w:p>
    <w:p w14:paraId="0B4DF034" w14:textId="34A0F84F" w:rsidR="00477967" w:rsidRPr="00CB0DE0" w:rsidRDefault="00477967" w:rsidP="002420C5">
      <w:pPr>
        <w:pStyle w:val="Caption"/>
        <w:rPr>
          <w:lang w:val="en-GB" w:eastAsia="en-GB"/>
        </w:rPr>
      </w:pPr>
      <w:bookmarkStart w:id="317" w:name="_Toc456010382"/>
      <w:bookmarkStart w:id="318" w:name="_Toc519757906"/>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46598">
        <w:rPr>
          <w:noProof/>
          <w:lang w:val="en-GB"/>
        </w:rPr>
        <w:t>3</w:t>
      </w:r>
      <w:r w:rsidRPr="00CB0DE0">
        <w:rPr>
          <w:lang w:val="en-GB"/>
        </w:rPr>
        <w:fldChar w:fldCharType="end"/>
      </w:r>
      <w:r w:rsidRPr="00CB0DE0">
        <w:rPr>
          <w:lang w:val="en-GB"/>
        </w:rPr>
        <w:t>: Example of Public Service class – Machine readable</w:t>
      </w:r>
      <w:bookmarkEnd w:id="317"/>
      <w:bookmarkEnd w:id="318"/>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8495"/>
      </w:tblGrid>
      <w:tr w:rsidR="00477967" w:rsidRPr="00CB0DE0" w14:paraId="6AFC03F9" w14:textId="77777777" w:rsidTr="0040120A">
        <w:tc>
          <w:tcPr>
            <w:tcW w:w="8721" w:type="dxa"/>
            <w:shd w:val="clear" w:color="auto" w:fill="F2F2F2"/>
          </w:tcPr>
          <w:p w14:paraId="48049F02" w14:textId="77777777" w:rsidR="00477967" w:rsidRPr="00CB0DE0" w:rsidRDefault="00477967" w:rsidP="002420C5">
            <w:pPr>
              <w:rPr>
                <w:lang w:eastAsia="en-GB"/>
              </w:rPr>
            </w:pPr>
          </w:p>
          <w:p w14:paraId="7454D854" w14:textId="015FB6AC" w:rsidR="00477967" w:rsidRPr="00CB0DE0" w:rsidRDefault="00477967" w:rsidP="002420C5">
            <w:pPr>
              <w:rPr>
                <w:lang w:eastAsia="en-GB"/>
              </w:rPr>
            </w:pPr>
            <w:r w:rsidRPr="00CB0DE0">
              <w:rPr>
                <w:lang w:eastAsia="en-GB"/>
              </w:rPr>
              <w:t xml:space="preserve">&lt;https://www.yrityssuomi.fi/en/palvelu/-/palvelu/electronicapplicationforatrademark?region=helsinki&gt; a </w:t>
            </w:r>
            <w:proofErr w:type="spellStart"/>
            <w:r w:rsidRPr="00CB0DE0">
              <w:rPr>
                <w:lang w:eastAsia="en-GB"/>
              </w:rPr>
              <w:t>c</w:t>
            </w:r>
            <w:r w:rsidR="00C519FC" w:rsidRPr="00CB0DE0">
              <w:rPr>
                <w:lang w:eastAsia="en-GB"/>
              </w:rPr>
              <w:t>ps</w:t>
            </w:r>
            <w:r w:rsidRPr="00CB0DE0">
              <w:rPr>
                <w:lang w:eastAsia="en-GB"/>
              </w:rPr>
              <w:t>v:PublicService</w:t>
            </w:r>
            <w:proofErr w:type="spellEnd"/>
            <w:r w:rsidRPr="00CB0DE0">
              <w:rPr>
                <w:lang w:eastAsia="en-GB"/>
              </w:rPr>
              <w:t xml:space="preserve"> ;</w:t>
            </w:r>
          </w:p>
          <w:p w14:paraId="75FC0F17" w14:textId="77777777" w:rsidR="00477967" w:rsidRPr="00CB0DE0" w:rsidRDefault="00477967" w:rsidP="002420C5">
            <w:pPr>
              <w:rPr>
                <w:lang w:eastAsia="en-GB"/>
              </w:rPr>
            </w:pPr>
            <w:r w:rsidRPr="00CB0DE0">
              <w:rPr>
                <w:lang w:eastAsia="en-GB"/>
              </w:rPr>
              <w:t xml:space="preserve">    </w:t>
            </w:r>
            <w:proofErr w:type="spellStart"/>
            <w:r w:rsidRPr="00CB0DE0">
              <w:rPr>
                <w:b/>
                <w:lang w:eastAsia="en-GB"/>
              </w:rPr>
              <w:t>dct:title</w:t>
            </w:r>
            <w:proofErr w:type="spellEnd"/>
            <w:r w:rsidRPr="00CB0DE0">
              <w:rPr>
                <w:lang w:eastAsia="en-GB"/>
              </w:rPr>
              <w:t xml:space="preserve"> "Electronic application for a trademark" ;</w:t>
            </w:r>
          </w:p>
          <w:p w14:paraId="61DBD9DE" w14:textId="77777777" w:rsidR="00477967" w:rsidRPr="00CB0DE0" w:rsidRDefault="00477967" w:rsidP="002420C5">
            <w:pPr>
              <w:rPr>
                <w:b/>
                <w:lang w:eastAsia="en-GB"/>
              </w:rPr>
            </w:pPr>
            <w:r w:rsidRPr="00CB0DE0">
              <w:rPr>
                <w:lang w:eastAsia="en-GB"/>
              </w:rPr>
              <w:t xml:space="preserve">    </w:t>
            </w:r>
            <w:proofErr w:type="spellStart"/>
            <w:r w:rsidRPr="00CB0DE0">
              <w:rPr>
                <w:b/>
                <w:lang w:eastAsia="en-GB"/>
              </w:rPr>
              <w:t>dct:description</w:t>
            </w:r>
            <w:proofErr w:type="spellEnd"/>
            <w:r w:rsidRPr="00CB0DE0">
              <w:rPr>
                <w:b/>
                <w:lang w:eastAsia="en-GB"/>
              </w:rPr>
              <w:t xml:space="preserve"> </w:t>
            </w:r>
          </w:p>
          <w:p w14:paraId="4A4204DF" w14:textId="77777777" w:rsidR="00477967" w:rsidRPr="00CB0DE0" w:rsidRDefault="00477967" w:rsidP="002420C5">
            <w:pPr>
              <w:rPr>
                <w:lang w:eastAsia="en-GB"/>
              </w:rPr>
            </w:pPr>
            <w:r w:rsidRPr="00CB0DE0">
              <w:rPr>
                <w:lang w:eastAsia="en-GB"/>
              </w:rPr>
              <w:t xml:space="preserve">    "A trademark is a symbol that distinguishes goods and services from the similar goods and services of others.</w:t>
            </w:r>
          </w:p>
          <w:p w14:paraId="61C1B614" w14:textId="77777777" w:rsidR="00477967" w:rsidRPr="00CB0DE0" w:rsidRDefault="00477967" w:rsidP="002420C5">
            <w:pPr>
              <w:rPr>
                <w:lang w:eastAsia="en-GB"/>
              </w:rPr>
            </w:pPr>
            <w:r w:rsidRPr="00CB0DE0">
              <w:rPr>
                <w:lang w:eastAsia="en-GB"/>
              </w:rPr>
              <w:t xml:space="preserve">    A trademark is a symbol that distinguishes goods and services from the similar goods and services of others. A </w:t>
            </w:r>
          </w:p>
          <w:p w14:paraId="5F72F9A7" w14:textId="77777777" w:rsidR="00477967" w:rsidRPr="00CB0DE0" w:rsidRDefault="00477967" w:rsidP="002420C5">
            <w:pPr>
              <w:rPr>
                <w:lang w:eastAsia="en-GB"/>
              </w:rPr>
            </w:pPr>
            <w:r w:rsidRPr="00CB0DE0">
              <w:rPr>
                <w:lang w:eastAsia="en-GB"/>
              </w:rPr>
              <w:t xml:space="preserve">    trademark is a symbol which distinguishes the goods and services of a company from the similar goods and </w:t>
            </w:r>
          </w:p>
          <w:p w14:paraId="58E05415" w14:textId="77777777" w:rsidR="00477967" w:rsidRPr="00CB0DE0" w:rsidRDefault="00477967" w:rsidP="002420C5">
            <w:pPr>
              <w:rPr>
                <w:lang w:eastAsia="en-GB"/>
              </w:rPr>
            </w:pPr>
            <w:r w:rsidRPr="00CB0DE0">
              <w:rPr>
                <w:lang w:eastAsia="en-GB"/>
              </w:rPr>
              <w:t xml:space="preserve">    services of other companies. A trademark acts as a means of distinction in the market.</w:t>
            </w:r>
          </w:p>
          <w:p w14:paraId="3106905B" w14:textId="77777777" w:rsidR="00477967" w:rsidRPr="00CB0DE0" w:rsidRDefault="00477967" w:rsidP="002420C5">
            <w:pPr>
              <w:rPr>
                <w:lang w:eastAsia="en-GB"/>
              </w:rPr>
            </w:pPr>
            <w:r w:rsidRPr="00CB0DE0">
              <w:rPr>
                <w:lang w:eastAsia="en-GB"/>
              </w:rPr>
              <w:t xml:space="preserve">    A trademark is also an exclusive right. It gives the holder the exclusive right to use the mark in the marketing, </w:t>
            </w:r>
          </w:p>
          <w:p w14:paraId="63DCCE05" w14:textId="77777777" w:rsidR="00477967" w:rsidRPr="00CB0DE0" w:rsidRDefault="00477967" w:rsidP="002420C5">
            <w:pPr>
              <w:rPr>
                <w:lang w:eastAsia="en-GB"/>
              </w:rPr>
            </w:pPr>
            <w:r w:rsidRPr="00CB0DE0">
              <w:rPr>
                <w:lang w:eastAsia="en-GB"/>
              </w:rPr>
              <w:t xml:space="preserve">    packaging or business documents of the goods or services or in any other way, including orally.</w:t>
            </w:r>
          </w:p>
          <w:p w14:paraId="28D8834A" w14:textId="77777777" w:rsidR="00477967" w:rsidRPr="00CB0DE0" w:rsidRDefault="00477967" w:rsidP="002420C5">
            <w:pPr>
              <w:rPr>
                <w:lang w:eastAsia="en-GB"/>
              </w:rPr>
            </w:pPr>
            <w:r w:rsidRPr="00CB0DE0">
              <w:rPr>
                <w:lang w:eastAsia="en-GB"/>
              </w:rPr>
              <w:t xml:space="preserve">    There are different types of trademarks. A trademark can, for example be, a word, figure, slogan or even a sound.</w:t>
            </w:r>
          </w:p>
          <w:p w14:paraId="15316FD3" w14:textId="77777777" w:rsidR="00477967" w:rsidRPr="00CB0DE0" w:rsidRDefault="00477967" w:rsidP="002420C5">
            <w:pPr>
              <w:rPr>
                <w:lang w:eastAsia="en-GB"/>
              </w:rPr>
            </w:pPr>
            <w:r w:rsidRPr="00CB0DE0">
              <w:rPr>
                <w:lang w:eastAsia="en-GB"/>
              </w:rPr>
              <w:t xml:space="preserve">    When you register your trademark, you will obtain protection for it for ten years. The protection provided by </w:t>
            </w:r>
          </w:p>
          <w:p w14:paraId="249B9F23" w14:textId="77777777" w:rsidR="00477967" w:rsidRPr="00CB0DE0" w:rsidRDefault="00477967" w:rsidP="002420C5">
            <w:pPr>
              <w:rPr>
                <w:lang w:eastAsia="en-GB"/>
              </w:rPr>
            </w:pPr>
            <w:r w:rsidRPr="00CB0DE0">
              <w:rPr>
                <w:lang w:eastAsia="en-GB"/>
              </w:rPr>
              <w:t xml:space="preserve">    registration begins on the date of application and can be renewed every ten years" ;</w:t>
            </w:r>
          </w:p>
          <w:p w14:paraId="0134BF03" w14:textId="77777777" w:rsidR="00477967" w:rsidRPr="00CB0DE0" w:rsidRDefault="00477967" w:rsidP="002420C5">
            <w:pPr>
              <w:rPr>
                <w:lang w:eastAsia="en-GB"/>
              </w:rPr>
            </w:pPr>
            <w:r w:rsidRPr="00CB0DE0">
              <w:rPr>
                <w:lang w:eastAsia="en-GB"/>
              </w:rPr>
              <w:t xml:space="preserve">    </w:t>
            </w:r>
            <w:proofErr w:type="spellStart"/>
            <w:r w:rsidRPr="00CB0DE0">
              <w:rPr>
                <w:b/>
                <w:lang w:eastAsia="en-GB"/>
              </w:rPr>
              <w:t>cv:hasCompetentAuthority</w:t>
            </w:r>
            <w:proofErr w:type="spellEnd"/>
            <w:r w:rsidRPr="00CB0DE0">
              <w:rPr>
                <w:lang w:eastAsia="en-GB"/>
              </w:rPr>
              <w:t xml:space="preserve"> &lt;https://www.yrityssuomi.fi/en/organisaatio?id=workspace://SpacesStore/</w:t>
            </w:r>
          </w:p>
          <w:p w14:paraId="5F907988" w14:textId="77777777" w:rsidR="00477967" w:rsidRPr="00CB0DE0" w:rsidRDefault="00477967" w:rsidP="002420C5">
            <w:pPr>
              <w:rPr>
                <w:lang w:eastAsia="en-GB"/>
              </w:rPr>
            </w:pPr>
            <w:r w:rsidRPr="00CB0DE0">
              <w:rPr>
                <w:lang w:eastAsia="en-GB"/>
              </w:rPr>
              <w:t xml:space="preserve">    8566c45a-8b9e-46d5-8371-81c8ad002362&amp;region=</w:t>
            </w:r>
            <w:proofErr w:type="spellStart"/>
            <w:r w:rsidRPr="00CB0DE0">
              <w:rPr>
                <w:lang w:eastAsia="en-GB"/>
              </w:rPr>
              <w:t>helsinki</w:t>
            </w:r>
            <w:proofErr w:type="spellEnd"/>
            <w:r w:rsidRPr="00CB0DE0">
              <w:rPr>
                <w:lang w:eastAsia="en-GB"/>
              </w:rPr>
              <w:t>&gt; ;</w:t>
            </w:r>
          </w:p>
          <w:p w14:paraId="44932D06" w14:textId="77777777" w:rsidR="00477967" w:rsidRPr="00CB0DE0" w:rsidRDefault="00477967" w:rsidP="002420C5">
            <w:pPr>
              <w:rPr>
                <w:lang w:eastAsia="en-GB"/>
              </w:rPr>
            </w:pPr>
            <w:r w:rsidRPr="00CB0DE0">
              <w:rPr>
                <w:lang w:eastAsia="en-GB"/>
              </w:rPr>
              <w:t xml:space="preserve">    </w:t>
            </w:r>
            <w:proofErr w:type="spellStart"/>
            <w:r w:rsidRPr="00CB0DE0">
              <w:rPr>
                <w:b/>
                <w:lang w:eastAsia="en-GB"/>
              </w:rPr>
              <w:t>dct:language</w:t>
            </w:r>
            <w:proofErr w:type="spellEnd"/>
            <w:r w:rsidRPr="00CB0DE0">
              <w:rPr>
                <w:lang w:eastAsia="en-GB"/>
              </w:rPr>
              <w:t xml:space="preserve"> &lt;http://publications.europa.eu/resource/authority/language/ENG&gt; ;</w:t>
            </w:r>
          </w:p>
          <w:p w14:paraId="5D332395" w14:textId="77777777" w:rsidR="00477967" w:rsidRPr="00CB0DE0" w:rsidRDefault="00477967" w:rsidP="002420C5">
            <w:pPr>
              <w:rPr>
                <w:lang w:eastAsia="en-GB"/>
              </w:rPr>
            </w:pPr>
            <w:r w:rsidRPr="00CB0DE0">
              <w:rPr>
                <w:lang w:eastAsia="en-GB"/>
              </w:rPr>
              <w:t xml:space="preserve">    </w:t>
            </w:r>
            <w:proofErr w:type="spellStart"/>
            <w:r w:rsidRPr="00CB0DE0">
              <w:rPr>
                <w:b/>
                <w:lang w:eastAsia="en-GB"/>
              </w:rPr>
              <w:t>cv:isGroupedBy</w:t>
            </w:r>
            <w:proofErr w:type="spellEnd"/>
            <w:r w:rsidRPr="00CB0DE0">
              <w:rPr>
                <w:lang w:eastAsia="en-GB"/>
              </w:rPr>
              <w:t xml:space="preserve"> &lt;http://europa.eu/youreurope/businessOntology#start-grow&gt; ;</w:t>
            </w:r>
          </w:p>
          <w:p w14:paraId="0DE8F442" w14:textId="3E527D68" w:rsidR="00477967" w:rsidRPr="00CB0DE0" w:rsidRDefault="00477967" w:rsidP="002420C5">
            <w:pPr>
              <w:rPr>
                <w:lang w:eastAsia="en-GB"/>
              </w:rPr>
            </w:pPr>
            <w:r w:rsidRPr="00CB0DE0">
              <w:rPr>
                <w:b/>
                <w:lang w:eastAsia="en-GB"/>
              </w:rPr>
              <w:lastRenderedPageBreak/>
              <w:t xml:space="preserve">    </w:t>
            </w:r>
            <w:proofErr w:type="spellStart"/>
            <w:r w:rsidRPr="00CB0DE0">
              <w:rPr>
                <w:b/>
                <w:lang w:eastAsia="en-GB"/>
              </w:rPr>
              <w:t>c</w:t>
            </w:r>
            <w:r w:rsidR="00C519FC" w:rsidRPr="00CB0DE0">
              <w:rPr>
                <w:b/>
                <w:lang w:eastAsia="en-GB"/>
              </w:rPr>
              <w:t>ps</w:t>
            </w:r>
            <w:r w:rsidRPr="00CB0DE0">
              <w:rPr>
                <w:b/>
                <w:lang w:eastAsia="en-GB"/>
              </w:rPr>
              <w:t>v:hasInput</w:t>
            </w:r>
            <w:proofErr w:type="spellEnd"/>
            <w:r w:rsidRPr="00CB0DE0">
              <w:rPr>
                <w:lang w:eastAsia="en-GB"/>
              </w:rPr>
              <w:t xml:space="preserve"> &lt;https://www.prh.fi/input/form&gt; ;</w:t>
            </w:r>
          </w:p>
          <w:p w14:paraId="3CEF3562" w14:textId="7210CA3E" w:rsidR="00477967" w:rsidRPr="00CB0DE0" w:rsidRDefault="00477967" w:rsidP="002420C5">
            <w:pPr>
              <w:rPr>
                <w:lang w:eastAsia="en-GB"/>
              </w:rPr>
            </w:pPr>
            <w:r w:rsidRPr="00CB0DE0">
              <w:rPr>
                <w:lang w:eastAsia="en-GB"/>
              </w:rPr>
              <w:t xml:space="preserve">    </w:t>
            </w:r>
            <w:proofErr w:type="spellStart"/>
            <w:r w:rsidRPr="00CB0DE0">
              <w:rPr>
                <w:b/>
                <w:lang w:eastAsia="en-GB"/>
              </w:rPr>
              <w:t>c</w:t>
            </w:r>
            <w:r w:rsidR="00C519FC" w:rsidRPr="00CB0DE0">
              <w:rPr>
                <w:b/>
                <w:lang w:eastAsia="en-GB"/>
              </w:rPr>
              <w:t>ps</w:t>
            </w:r>
            <w:r w:rsidRPr="00CB0DE0">
              <w:rPr>
                <w:b/>
                <w:lang w:eastAsia="en-GB"/>
              </w:rPr>
              <w:t>v:produces</w:t>
            </w:r>
            <w:proofErr w:type="spellEnd"/>
            <w:r w:rsidRPr="00CB0DE0">
              <w:rPr>
                <w:lang w:eastAsia="en-GB"/>
              </w:rPr>
              <w:t xml:space="preserve"> &lt;https://www.prh.fi/output/result&gt; ;</w:t>
            </w:r>
          </w:p>
          <w:p w14:paraId="3FDFCD4A" w14:textId="77777777" w:rsidR="00477967" w:rsidRPr="00CB0DE0" w:rsidRDefault="00477967" w:rsidP="002420C5">
            <w:pPr>
              <w:rPr>
                <w:lang w:eastAsia="en-GB"/>
              </w:rPr>
            </w:pPr>
            <w:r w:rsidRPr="00CB0DE0">
              <w:rPr>
                <w:lang w:eastAsia="en-GB"/>
              </w:rPr>
              <w:t xml:space="preserve">    </w:t>
            </w:r>
            <w:proofErr w:type="spellStart"/>
            <w:r w:rsidRPr="00CB0DE0">
              <w:rPr>
                <w:b/>
                <w:lang w:eastAsia="en-GB"/>
              </w:rPr>
              <w:t>cv:hasChannel</w:t>
            </w:r>
            <w:proofErr w:type="spellEnd"/>
            <w:r w:rsidRPr="00CB0DE0">
              <w:rPr>
                <w:lang w:eastAsia="en-GB"/>
              </w:rPr>
              <w:t xml:space="preserve"> &lt;https://www.prh.fi/channel/online&gt; ;</w:t>
            </w:r>
          </w:p>
          <w:p w14:paraId="07D35DD0" w14:textId="77777777" w:rsidR="00477967" w:rsidRPr="00CB0DE0" w:rsidRDefault="00477967" w:rsidP="002420C5">
            <w:pPr>
              <w:rPr>
                <w:lang w:eastAsia="en-GB"/>
              </w:rPr>
            </w:pPr>
            <w:r w:rsidRPr="00CB0DE0">
              <w:rPr>
                <w:b/>
                <w:lang w:eastAsia="en-GB"/>
              </w:rPr>
              <w:t xml:space="preserve">    </w:t>
            </w:r>
            <w:proofErr w:type="spellStart"/>
            <w:r w:rsidRPr="00CB0DE0">
              <w:rPr>
                <w:b/>
                <w:lang w:eastAsia="en-GB"/>
              </w:rPr>
              <w:t>cv:hasChannel</w:t>
            </w:r>
            <w:proofErr w:type="spellEnd"/>
            <w:r w:rsidRPr="00CB0DE0">
              <w:rPr>
                <w:lang w:eastAsia="en-GB"/>
              </w:rPr>
              <w:t xml:space="preserve"> &lt;https://www.prh.fi/channel/mail&gt; ;</w:t>
            </w:r>
          </w:p>
          <w:p w14:paraId="52C2A471" w14:textId="77777777" w:rsidR="00477967" w:rsidRPr="00CB0DE0" w:rsidRDefault="00477967" w:rsidP="002420C5">
            <w:pPr>
              <w:rPr>
                <w:lang w:eastAsia="en-GB"/>
              </w:rPr>
            </w:pPr>
            <w:r w:rsidRPr="00CB0DE0">
              <w:rPr>
                <w:lang w:eastAsia="en-GB"/>
              </w:rPr>
              <w:t xml:space="preserve">    </w:t>
            </w:r>
            <w:proofErr w:type="spellStart"/>
            <w:proofErr w:type="gramStart"/>
            <w:r w:rsidRPr="00CB0DE0">
              <w:rPr>
                <w:b/>
                <w:lang w:eastAsia="en-GB"/>
              </w:rPr>
              <w:t>cv:hasCost</w:t>
            </w:r>
            <w:proofErr w:type="spellEnd"/>
            <w:proofErr w:type="gramEnd"/>
            <w:r w:rsidRPr="00CB0DE0">
              <w:rPr>
                <w:lang w:eastAsia="en-GB"/>
              </w:rPr>
              <w:t xml:space="preserve"> &lt;https://www.prh.fi/input/cost&gt; .</w:t>
            </w:r>
          </w:p>
          <w:p w14:paraId="102B5F84" w14:textId="77777777" w:rsidR="00477967" w:rsidRPr="00CB0DE0" w:rsidRDefault="00477967" w:rsidP="002420C5">
            <w:pPr>
              <w:rPr>
                <w:lang w:eastAsia="en-GB"/>
              </w:rPr>
            </w:pPr>
          </w:p>
        </w:tc>
      </w:tr>
    </w:tbl>
    <w:p w14:paraId="61314A10" w14:textId="77777777" w:rsidR="00477967" w:rsidRPr="00CB0DE0" w:rsidRDefault="00477967" w:rsidP="002420C5">
      <w:pPr>
        <w:rPr>
          <w:lang w:eastAsia="en-GB"/>
        </w:rPr>
      </w:pPr>
    </w:p>
    <w:p w14:paraId="3AF32327" w14:textId="77777777" w:rsidR="00477967" w:rsidRPr="00CB0DE0" w:rsidRDefault="00477967" w:rsidP="002420C5">
      <w:pPr>
        <w:pStyle w:val="Heading2"/>
        <w:rPr>
          <w:lang w:val="en-GB"/>
        </w:rPr>
      </w:pPr>
      <w:bookmarkStart w:id="319" w:name="_Ref456007748"/>
      <w:bookmarkStart w:id="320" w:name="_Toc456010362"/>
      <w:bookmarkStart w:id="321" w:name="_Toc2329920"/>
      <w:r w:rsidRPr="00CB0DE0">
        <w:rPr>
          <w:lang w:val="en-GB"/>
        </w:rPr>
        <w:t>Business Event class</w:t>
      </w:r>
      <w:bookmarkEnd w:id="319"/>
      <w:bookmarkEnd w:id="320"/>
      <w:bookmarkEnd w:id="321"/>
    </w:p>
    <w:p w14:paraId="1AAB89D0" w14:textId="1240A2C7" w:rsidR="00477967" w:rsidRPr="00CB0DE0" w:rsidRDefault="00477967" w:rsidP="002420C5">
      <w:pPr>
        <w:pStyle w:val="Caption"/>
        <w:rPr>
          <w:lang w:val="en-GB" w:eastAsia="en-GB"/>
        </w:rPr>
      </w:pPr>
      <w:bookmarkStart w:id="322" w:name="_Toc456010383"/>
      <w:bookmarkStart w:id="323" w:name="_Toc519757907"/>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46598">
        <w:rPr>
          <w:noProof/>
          <w:lang w:val="en-GB"/>
        </w:rPr>
        <w:t>4</w:t>
      </w:r>
      <w:r w:rsidRPr="00CB0DE0">
        <w:rPr>
          <w:lang w:val="en-GB"/>
        </w:rPr>
        <w:fldChar w:fldCharType="end"/>
      </w:r>
      <w:r w:rsidRPr="00CB0DE0">
        <w:rPr>
          <w:lang w:val="en-GB"/>
        </w:rPr>
        <w:t>: Example of Business Event class – Human readable</w:t>
      </w:r>
      <w:bookmarkEnd w:id="322"/>
      <w:bookmarkEnd w:id="323"/>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370"/>
        <w:gridCol w:w="7243"/>
      </w:tblGrid>
      <w:tr w:rsidR="00477967" w:rsidRPr="00CB0DE0" w14:paraId="6BA7FABD" w14:textId="77777777" w:rsidTr="0040120A">
        <w:trPr>
          <w:trHeight w:val="325"/>
          <w:tblHeader/>
        </w:trPr>
        <w:tc>
          <w:tcPr>
            <w:tcW w:w="1370" w:type="dxa"/>
            <w:shd w:val="clear" w:color="auto" w:fill="002395"/>
            <w:vAlign w:val="center"/>
          </w:tcPr>
          <w:p w14:paraId="41D29FEB" w14:textId="77777777" w:rsidR="00477967" w:rsidRPr="00CB0DE0" w:rsidRDefault="00477967" w:rsidP="002420C5">
            <w:pPr>
              <w:rPr>
                <w:lang w:eastAsia="en-GB"/>
              </w:rPr>
            </w:pPr>
            <w:r w:rsidRPr="00CB0DE0">
              <w:rPr>
                <w:lang w:eastAsia="en-GB"/>
              </w:rPr>
              <w:t>Property</w:t>
            </w:r>
          </w:p>
        </w:tc>
        <w:tc>
          <w:tcPr>
            <w:tcW w:w="7243" w:type="dxa"/>
            <w:shd w:val="clear" w:color="auto" w:fill="002395"/>
            <w:vAlign w:val="center"/>
          </w:tcPr>
          <w:p w14:paraId="484DCC6B" w14:textId="77777777" w:rsidR="00477967" w:rsidRPr="00CB0DE0" w:rsidRDefault="00477967" w:rsidP="002420C5">
            <w:pPr>
              <w:rPr>
                <w:lang w:eastAsia="en-GB"/>
              </w:rPr>
            </w:pPr>
            <w:r w:rsidRPr="00CB0DE0">
              <w:rPr>
                <w:lang w:eastAsia="en-GB"/>
              </w:rPr>
              <w:t>Value</w:t>
            </w:r>
          </w:p>
        </w:tc>
      </w:tr>
      <w:tr w:rsidR="00477967" w:rsidRPr="00CB0DE0" w14:paraId="78ABAA47" w14:textId="77777777" w:rsidTr="0040120A">
        <w:tc>
          <w:tcPr>
            <w:tcW w:w="1370" w:type="dxa"/>
            <w:shd w:val="clear" w:color="auto" w:fill="F2F2F2"/>
            <w:vAlign w:val="center"/>
          </w:tcPr>
          <w:p w14:paraId="264B04A5" w14:textId="77777777" w:rsidR="00477967" w:rsidRPr="00CB0DE0" w:rsidRDefault="00477967" w:rsidP="002420C5">
            <w:pPr>
              <w:rPr>
                <w:lang w:eastAsia="en-GB"/>
              </w:rPr>
            </w:pPr>
            <w:r w:rsidRPr="00CB0DE0">
              <w:rPr>
                <w:lang w:eastAsia="en-GB"/>
              </w:rPr>
              <w:t>Identifier</w:t>
            </w:r>
          </w:p>
        </w:tc>
        <w:tc>
          <w:tcPr>
            <w:tcW w:w="7243" w:type="dxa"/>
            <w:shd w:val="clear" w:color="auto" w:fill="F2F2F2"/>
            <w:vAlign w:val="center"/>
          </w:tcPr>
          <w:p w14:paraId="26FDFBA5" w14:textId="77777777" w:rsidR="00477967" w:rsidRPr="00CB0DE0" w:rsidRDefault="00477967" w:rsidP="002420C5">
            <w:pPr>
              <w:rPr>
                <w:lang w:eastAsia="en-GB"/>
              </w:rPr>
            </w:pPr>
            <w:r w:rsidRPr="00CB0DE0">
              <w:rPr>
                <w:lang w:eastAsia="en-GB"/>
              </w:rPr>
              <w:t>http://europa.eu/youreurope/businessOntology#start-grow</w:t>
            </w:r>
          </w:p>
        </w:tc>
      </w:tr>
      <w:tr w:rsidR="00477967" w:rsidRPr="00CB0DE0" w14:paraId="1614B726" w14:textId="77777777" w:rsidTr="0040120A">
        <w:tc>
          <w:tcPr>
            <w:tcW w:w="1370" w:type="dxa"/>
            <w:shd w:val="clear" w:color="auto" w:fill="F2F2F2"/>
            <w:vAlign w:val="center"/>
          </w:tcPr>
          <w:p w14:paraId="6CB04E9E" w14:textId="77777777" w:rsidR="00477967" w:rsidRPr="00CB0DE0" w:rsidRDefault="00477967" w:rsidP="002420C5">
            <w:pPr>
              <w:rPr>
                <w:lang w:eastAsia="en-GB"/>
              </w:rPr>
            </w:pPr>
            <w:r w:rsidRPr="00CB0DE0">
              <w:rPr>
                <w:lang w:eastAsia="en-GB"/>
              </w:rPr>
              <w:t>Name</w:t>
            </w:r>
          </w:p>
        </w:tc>
        <w:tc>
          <w:tcPr>
            <w:tcW w:w="7243" w:type="dxa"/>
            <w:shd w:val="clear" w:color="auto" w:fill="F2F2F2"/>
            <w:vAlign w:val="center"/>
          </w:tcPr>
          <w:p w14:paraId="42C4E1BC" w14:textId="77777777" w:rsidR="00477967" w:rsidRPr="00CB0DE0" w:rsidRDefault="00477967" w:rsidP="002420C5">
            <w:pPr>
              <w:rPr>
                <w:lang w:eastAsia="en-GB"/>
              </w:rPr>
            </w:pPr>
            <w:r w:rsidRPr="00CB0DE0">
              <w:rPr>
                <w:lang w:eastAsia="en-GB"/>
              </w:rPr>
              <w:t>Start &amp; grow</w:t>
            </w:r>
          </w:p>
        </w:tc>
      </w:tr>
      <w:tr w:rsidR="00477967" w:rsidRPr="00CB0DE0" w14:paraId="672F42D7" w14:textId="77777777" w:rsidTr="0040120A">
        <w:tc>
          <w:tcPr>
            <w:tcW w:w="1370" w:type="dxa"/>
            <w:shd w:val="clear" w:color="auto" w:fill="F2F2F2"/>
            <w:vAlign w:val="center"/>
          </w:tcPr>
          <w:p w14:paraId="33C2FC14" w14:textId="77777777" w:rsidR="00477967" w:rsidRPr="00CB0DE0" w:rsidRDefault="00477967" w:rsidP="002420C5">
            <w:pPr>
              <w:rPr>
                <w:lang w:eastAsia="en-GB"/>
              </w:rPr>
            </w:pPr>
            <w:r w:rsidRPr="00CB0DE0">
              <w:rPr>
                <w:lang w:eastAsia="en-GB"/>
              </w:rPr>
              <w:t>Type</w:t>
            </w:r>
          </w:p>
        </w:tc>
        <w:tc>
          <w:tcPr>
            <w:tcW w:w="7243" w:type="dxa"/>
            <w:shd w:val="clear" w:color="auto" w:fill="F2F2F2"/>
            <w:vAlign w:val="center"/>
          </w:tcPr>
          <w:p w14:paraId="5A4D6BD9" w14:textId="77777777" w:rsidR="00477967" w:rsidRPr="00CB0DE0" w:rsidRDefault="00477967" w:rsidP="002420C5">
            <w:pPr>
              <w:rPr>
                <w:lang w:eastAsia="en-GB"/>
              </w:rPr>
            </w:pPr>
            <w:r w:rsidRPr="00CB0DE0">
              <w:rPr>
                <w:lang w:eastAsia="en-GB"/>
              </w:rPr>
              <w:t>Registering intellectual property</w:t>
            </w:r>
          </w:p>
        </w:tc>
      </w:tr>
      <w:tr w:rsidR="00477967" w:rsidRPr="00CB0DE0" w14:paraId="0A9D6DF4" w14:textId="77777777" w:rsidTr="0040120A">
        <w:tc>
          <w:tcPr>
            <w:tcW w:w="1370" w:type="dxa"/>
            <w:shd w:val="clear" w:color="auto" w:fill="F2F2F2"/>
            <w:vAlign w:val="center"/>
          </w:tcPr>
          <w:p w14:paraId="1B24183C" w14:textId="77777777" w:rsidR="00477967" w:rsidRPr="00CB0DE0" w:rsidRDefault="00477967" w:rsidP="002420C5">
            <w:pPr>
              <w:rPr>
                <w:lang w:eastAsia="en-GB"/>
              </w:rPr>
            </w:pPr>
            <w:r w:rsidRPr="00CB0DE0">
              <w:rPr>
                <w:lang w:eastAsia="en-GB"/>
              </w:rPr>
              <w:t>Related service</w:t>
            </w:r>
          </w:p>
        </w:tc>
        <w:tc>
          <w:tcPr>
            <w:tcW w:w="7243" w:type="dxa"/>
            <w:shd w:val="clear" w:color="auto" w:fill="F2F2F2"/>
            <w:vAlign w:val="center"/>
          </w:tcPr>
          <w:p w14:paraId="52C27F60" w14:textId="77777777" w:rsidR="00477967" w:rsidRPr="00CB0DE0" w:rsidRDefault="00477967" w:rsidP="002420C5">
            <w:pPr>
              <w:rPr>
                <w:lang w:eastAsia="en-GB"/>
              </w:rPr>
            </w:pPr>
            <w:r w:rsidRPr="00CB0DE0">
              <w:rPr>
                <w:lang w:eastAsia="en-GB"/>
              </w:rPr>
              <w:t>https://www.yrityssuomi.fi/en/palvelu/-/palvelu/electronicapplicationforatrademark?region=helsinki</w:t>
            </w:r>
          </w:p>
        </w:tc>
      </w:tr>
    </w:tbl>
    <w:p w14:paraId="548FE894" w14:textId="77777777" w:rsidR="00477967" w:rsidRPr="00CB0DE0" w:rsidRDefault="00477967" w:rsidP="002420C5">
      <w:pPr>
        <w:rPr>
          <w:lang w:eastAsia="en-GB"/>
        </w:rPr>
      </w:pPr>
    </w:p>
    <w:p w14:paraId="2FDA65C9" w14:textId="12D5978A" w:rsidR="00477967" w:rsidRPr="00CB0DE0" w:rsidRDefault="00477967" w:rsidP="002420C5">
      <w:pPr>
        <w:pStyle w:val="Caption"/>
        <w:rPr>
          <w:lang w:val="en-GB"/>
        </w:rPr>
      </w:pPr>
      <w:bookmarkStart w:id="324" w:name="_Toc456010384"/>
      <w:bookmarkStart w:id="325" w:name="_Toc519757908"/>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46598">
        <w:rPr>
          <w:noProof/>
          <w:lang w:val="en-GB"/>
        </w:rPr>
        <w:t>5</w:t>
      </w:r>
      <w:r w:rsidRPr="00CB0DE0">
        <w:rPr>
          <w:lang w:val="en-GB"/>
        </w:rPr>
        <w:fldChar w:fldCharType="end"/>
      </w:r>
      <w:r w:rsidRPr="00CB0DE0">
        <w:rPr>
          <w:lang w:val="en-GB"/>
        </w:rPr>
        <w:t>: Example of Public Service class – Machine readable</w:t>
      </w:r>
      <w:bookmarkEnd w:id="324"/>
      <w:bookmarkEnd w:id="325"/>
    </w:p>
    <w:tbl>
      <w:tblPr>
        <w:tblStyle w:val="TableGrid"/>
        <w:tblW w:w="0" w:type="auto"/>
        <w:tblLook w:val="04A0" w:firstRow="1" w:lastRow="0" w:firstColumn="1" w:lastColumn="0" w:noHBand="0" w:noVBand="1"/>
      </w:tblPr>
      <w:tblGrid>
        <w:gridCol w:w="8495"/>
      </w:tblGrid>
      <w:tr w:rsidR="006F70F5" w:rsidRPr="00CB0DE0" w14:paraId="5CCEBB6E"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582F2984" w14:textId="77777777" w:rsidR="006F70F5" w:rsidRPr="00CB0DE0" w:rsidRDefault="006F70F5" w:rsidP="006F70F5">
            <w:pPr>
              <w:rPr>
                <w:b w:val="0"/>
                <w:lang w:eastAsia="en-GB"/>
              </w:rPr>
            </w:pPr>
            <w:r w:rsidRPr="00CB0DE0">
              <w:rPr>
                <w:b w:val="0"/>
                <w:lang w:eastAsia="en-GB"/>
              </w:rPr>
              <w:t xml:space="preserve">&lt;http://europa.eu/youreurope/businessOntology#start-grow&gt; a </w:t>
            </w:r>
            <w:proofErr w:type="spellStart"/>
            <w:r w:rsidRPr="00CB0DE0">
              <w:rPr>
                <w:b w:val="0"/>
                <w:lang w:eastAsia="en-GB"/>
              </w:rPr>
              <w:t>cv:BusinessEvent</w:t>
            </w:r>
            <w:proofErr w:type="spellEnd"/>
            <w:r w:rsidRPr="00CB0DE0">
              <w:rPr>
                <w:b w:val="0"/>
                <w:lang w:eastAsia="en-GB"/>
              </w:rPr>
              <w:t xml:space="preserve"> ;</w:t>
            </w:r>
          </w:p>
          <w:p w14:paraId="24588632"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dct:title</w:t>
            </w:r>
            <w:proofErr w:type="spellEnd"/>
            <w:r w:rsidRPr="00CB0DE0">
              <w:rPr>
                <w:b w:val="0"/>
                <w:lang w:eastAsia="en-GB"/>
              </w:rPr>
              <w:t xml:space="preserve"> "Start &amp; grow" ;</w:t>
            </w:r>
          </w:p>
          <w:p w14:paraId="7320EC73"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dct:type</w:t>
            </w:r>
            <w:proofErr w:type="spellEnd"/>
            <w:r w:rsidRPr="00CB0DE0">
              <w:rPr>
                <w:b w:val="0"/>
                <w:lang w:eastAsia="en-GB"/>
              </w:rPr>
              <w:t xml:space="preserve"> &lt;http://127.0.0.1:3333/Registering+intellectual+property &gt; ;</w:t>
            </w:r>
          </w:p>
          <w:p w14:paraId="511BF222" w14:textId="77777777" w:rsidR="006F70F5" w:rsidRPr="003378AE" w:rsidRDefault="006F70F5" w:rsidP="006F70F5">
            <w:pPr>
              <w:rPr>
                <w:b w:val="0"/>
                <w:lang w:val="fr-BE" w:eastAsia="en-GB"/>
              </w:rPr>
            </w:pPr>
            <w:r w:rsidRPr="00CB0DE0">
              <w:rPr>
                <w:lang w:eastAsia="en-GB"/>
              </w:rPr>
              <w:t xml:space="preserve">    </w:t>
            </w:r>
            <w:proofErr w:type="spellStart"/>
            <w:proofErr w:type="gramStart"/>
            <w:r w:rsidRPr="003378AE">
              <w:rPr>
                <w:lang w:val="fr-BE" w:eastAsia="en-GB"/>
              </w:rPr>
              <w:t>dct:relation</w:t>
            </w:r>
            <w:proofErr w:type="spellEnd"/>
            <w:proofErr w:type="gramEnd"/>
            <w:r w:rsidRPr="003378AE">
              <w:rPr>
                <w:lang w:val="fr-BE" w:eastAsia="en-GB"/>
              </w:rPr>
              <w:t xml:space="preserve"> &lt;https://www.yrityssuomi.fi/en/palvelu/-</w:t>
            </w:r>
          </w:p>
          <w:p w14:paraId="5F685C94" w14:textId="77777777" w:rsidR="006F70F5" w:rsidRPr="00CB0DE0" w:rsidRDefault="006F70F5" w:rsidP="006F70F5">
            <w:pPr>
              <w:rPr>
                <w:b w:val="0"/>
                <w:lang w:eastAsia="en-GB"/>
              </w:rPr>
            </w:pPr>
            <w:r w:rsidRPr="003378AE">
              <w:rPr>
                <w:lang w:val="fr-BE" w:eastAsia="en-GB"/>
              </w:rPr>
              <w:t xml:space="preserve">    </w:t>
            </w:r>
            <w:r w:rsidRPr="00CB0DE0">
              <w:rPr>
                <w:b w:val="0"/>
                <w:lang w:eastAsia="en-GB"/>
              </w:rPr>
              <w:t>/</w:t>
            </w:r>
            <w:proofErr w:type="spellStart"/>
            <w:r w:rsidRPr="00CB0DE0">
              <w:rPr>
                <w:b w:val="0"/>
                <w:lang w:eastAsia="en-GB"/>
              </w:rPr>
              <w:t>palvelu</w:t>
            </w:r>
            <w:proofErr w:type="spellEnd"/>
            <w:r w:rsidRPr="00CB0DE0">
              <w:rPr>
                <w:b w:val="0"/>
                <w:lang w:eastAsia="en-GB"/>
              </w:rPr>
              <w:t>/</w:t>
            </w:r>
            <w:proofErr w:type="spellStart"/>
            <w:r w:rsidRPr="00CB0DE0">
              <w:rPr>
                <w:b w:val="0"/>
                <w:lang w:eastAsia="en-GB"/>
              </w:rPr>
              <w:t>electronicapplicationforatrademark?region</w:t>
            </w:r>
            <w:proofErr w:type="spellEnd"/>
            <w:r w:rsidRPr="00CB0DE0">
              <w:rPr>
                <w:b w:val="0"/>
                <w:lang w:eastAsia="en-GB"/>
              </w:rPr>
              <w:t>=</w:t>
            </w:r>
            <w:proofErr w:type="spellStart"/>
            <w:r w:rsidRPr="00CB0DE0">
              <w:rPr>
                <w:b w:val="0"/>
                <w:lang w:eastAsia="en-GB"/>
              </w:rPr>
              <w:t>helsinki</w:t>
            </w:r>
            <w:proofErr w:type="spellEnd"/>
            <w:proofErr w:type="gramStart"/>
            <w:r w:rsidRPr="00CB0DE0">
              <w:rPr>
                <w:b w:val="0"/>
                <w:lang w:eastAsia="en-GB"/>
              </w:rPr>
              <w:t>&gt; .</w:t>
            </w:r>
            <w:proofErr w:type="gramEnd"/>
          </w:p>
          <w:p w14:paraId="2367B670" w14:textId="7CB22C58" w:rsidR="006F70F5" w:rsidRPr="00CB0DE0" w:rsidRDefault="006F70F5" w:rsidP="006F70F5">
            <w:pPr>
              <w:rPr>
                <w:lang w:eastAsia="en-GB"/>
              </w:rPr>
            </w:pPr>
          </w:p>
        </w:tc>
      </w:tr>
    </w:tbl>
    <w:p w14:paraId="46221291" w14:textId="77777777" w:rsidR="006F70F5" w:rsidRPr="00CB0DE0" w:rsidRDefault="006F70F5" w:rsidP="006F70F5"/>
    <w:p w14:paraId="68268591" w14:textId="77777777" w:rsidR="00477967" w:rsidRPr="00CB0DE0" w:rsidRDefault="00477967" w:rsidP="002420C5">
      <w:pPr>
        <w:pStyle w:val="Heading2"/>
        <w:rPr>
          <w:lang w:val="en-GB"/>
        </w:rPr>
      </w:pPr>
      <w:bookmarkStart w:id="326" w:name="_Toc456010363"/>
      <w:bookmarkStart w:id="327" w:name="_Toc2329921"/>
      <w:r w:rsidRPr="00CB0DE0">
        <w:rPr>
          <w:lang w:val="en-GB"/>
        </w:rPr>
        <w:t>Evidence</w:t>
      </w:r>
      <w:bookmarkEnd w:id="326"/>
      <w:bookmarkEnd w:id="327"/>
    </w:p>
    <w:p w14:paraId="0CACECE2" w14:textId="76E91391" w:rsidR="00477967" w:rsidRPr="00CB0DE0" w:rsidRDefault="00477967" w:rsidP="002420C5">
      <w:pPr>
        <w:pStyle w:val="Caption"/>
        <w:rPr>
          <w:lang w:val="en-GB" w:eastAsia="en-GB"/>
        </w:rPr>
      </w:pPr>
      <w:bookmarkStart w:id="328" w:name="_Toc456010385"/>
      <w:bookmarkStart w:id="329" w:name="_Toc519757909"/>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46598">
        <w:rPr>
          <w:noProof/>
          <w:lang w:val="en-GB"/>
        </w:rPr>
        <w:t>6</w:t>
      </w:r>
      <w:r w:rsidR="00AA4C01" w:rsidRPr="00CB0DE0">
        <w:rPr>
          <w:lang w:val="en-GB"/>
        </w:rPr>
        <w:fldChar w:fldCharType="end"/>
      </w:r>
      <w:r w:rsidRPr="00CB0DE0">
        <w:rPr>
          <w:lang w:val="en-GB"/>
        </w:rPr>
        <w:t>: Example of Evidence class – Human readable</w:t>
      </w:r>
      <w:bookmarkEnd w:id="328"/>
      <w:bookmarkEnd w:id="329"/>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384"/>
        <w:gridCol w:w="7229"/>
      </w:tblGrid>
      <w:tr w:rsidR="00477967" w:rsidRPr="00CB0DE0" w14:paraId="73A74A54" w14:textId="77777777" w:rsidTr="0040120A">
        <w:trPr>
          <w:trHeight w:val="325"/>
          <w:tblHeader/>
        </w:trPr>
        <w:tc>
          <w:tcPr>
            <w:tcW w:w="1384" w:type="dxa"/>
            <w:shd w:val="clear" w:color="auto" w:fill="002395"/>
            <w:vAlign w:val="center"/>
          </w:tcPr>
          <w:p w14:paraId="6108585E" w14:textId="77777777" w:rsidR="00477967" w:rsidRPr="00CB0DE0" w:rsidRDefault="00477967" w:rsidP="002420C5">
            <w:pPr>
              <w:rPr>
                <w:lang w:eastAsia="en-GB"/>
              </w:rPr>
            </w:pPr>
            <w:r w:rsidRPr="00CB0DE0">
              <w:rPr>
                <w:lang w:eastAsia="en-GB"/>
              </w:rPr>
              <w:t>Property</w:t>
            </w:r>
          </w:p>
        </w:tc>
        <w:tc>
          <w:tcPr>
            <w:tcW w:w="7229" w:type="dxa"/>
            <w:shd w:val="clear" w:color="auto" w:fill="002395"/>
            <w:vAlign w:val="center"/>
          </w:tcPr>
          <w:p w14:paraId="1832E5D1" w14:textId="77777777" w:rsidR="00477967" w:rsidRPr="00CB0DE0" w:rsidRDefault="00477967" w:rsidP="002420C5">
            <w:pPr>
              <w:rPr>
                <w:lang w:eastAsia="en-GB"/>
              </w:rPr>
            </w:pPr>
            <w:r w:rsidRPr="00CB0DE0">
              <w:rPr>
                <w:lang w:eastAsia="en-GB"/>
              </w:rPr>
              <w:t>Value</w:t>
            </w:r>
          </w:p>
        </w:tc>
      </w:tr>
      <w:tr w:rsidR="00477967" w:rsidRPr="00CB0DE0" w14:paraId="5322199F" w14:textId="77777777" w:rsidTr="0040120A">
        <w:tc>
          <w:tcPr>
            <w:tcW w:w="1384" w:type="dxa"/>
            <w:shd w:val="clear" w:color="auto" w:fill="F2F2F2"/>
            <w:vAlign w:val="center"/>
          </w:tcPr>
          <w:p w14:paraId="73DB7CB0" w14:textId="77777777" w:rsidR="00477967" w:rsidRPr="00CB0DE0" w:rsidRDefault="00477967" w:rsidP="002420C5">
            <w:pPr>
              <w:rPr>
                <w:lang w:eastAsia="en-GB"/>
              </w:rPr>
            </w:pPr>
            <w:r w:rsidRPr="00CB0DE0">
              <w:rPr>
                <w:lang w:eastAsia="en-GB"/>
              </w:rPr>
              <w:t>Identifier</w:t>
            </w:r>
          </w:p>
        </w:tc>
        <w:tc>
          <w:tcPr>
            <w:tcW w:w="7229" w:type="dxa"/>
            <w:shd w:val="clear" w:color="auto" w:fill="F2F2F2"/>
            <w:vAlign w:val="center"/>
          </w:tcPr>
          <w:p w14:paraId="464B55A9" w14:textId="77777777" w:rsidR="00477967" w:rsidRPr="00CB0DE0" w:rsidRDefault="00477967" w:rsidP="002420C5">
            <w:pPr>
              <w:rPr>
                <w:lang w:eastAsia="en-GB"/>
              </w:rPr>
            </w:pPr>
            <w:r w:rsidRPr="00CB0DE0">
              <w:rPr>
                <w:lang w:eastAsia="en-GB"/>
              </w:rPr>
              <w:t>https://www.prh.fi/input/form</w:t>
            </w:r>
          </w:p>
        </w:tc>
      </w:tr>
      <w:tr w:rsidR="00477967" w:rsidRPr="00CB0DE0" w14:paraId="11BA0198" w14:textId="77777777" w:rsidTr="0040120A">
        <w:tc>
          <w:tcPr>
            <w:tcW w:w="1384" w:type="dxa"/>
            <w:shd w:val="clear" w:color="auto" w:fill="F2F2F2"/>
            <w:vAlign w:val="center"/>
          </w:tcPr>
          <w:p w14:paraId="5E3DD1CF" w14:textId="77777777" w:rsidR="00477967" w:rsidRPr="00CB0DE0" w:rsidRDefault="00477967" w:rsidP="002420C5">
            <w:pPr>
              <w:rPr>
                <w:lang w:eastAsia="en-GB"/>
              </w:rPr>
            </w:pPr>
            <w:r w:rsidRPr="00CB0DE0">
              <w:rPr>
                <w:lang w:eastAsia="en-GB"/>
              </w:rPr>
              <w:t>Name</w:t>
            </w:r>
          </w:p>
        </w:tc>
        <w:tc>
          <w:tcPr>
            <w:tcW w:w="7229" w:type="dxa"/>
            <w:shd w:val="clear" w:color="auto" w:fill="F2F2F2"/>
            <w:vAlign w:val="center"/>
          </w:tcPr>
          <w:p w14:paraId="04A6E55E" w14:textId="77777777" w:rsidR="00477967" w:rsidRPr="00CB0DE0" w:rsidRDefault="00477967" w:rsidP="002420C5">
            <w:pPr>
              <w:rPr>
                <w:lang w:eastAsia="en-GB"/>
              </w:rPr>
            </w:pPr>
            <w:r w:rsidRPr="00CB0DE0">
              <w:rPr>
                <w:lang w:eastAsia="en-GB"/>
              </w:rPr>
              <w:t>Form to apply for a trademark</w:t>
            </w:r>
          </w:p>
        </w:tc>
      </w:tr>
      <w:tr w:rsidR="00477967" w:rsidRPr="00CB0DE0" w14:paraId="3F354395" w14:textId="77777777" w:rsidTr="0040120A">
        <w:tc>
          <w:tcPr>
            <w:tcW w:w="1384" w:type="dxa"/>
            <w:shd w:val="clear" w:color="auto" w:fill="F2F2F2"/>
            <w:vAlign w:val="center"/>
          </w:tcPr>
          <w:p w14:paraId="27DBF1C5" w14:textId="77777777" w:rsidR="00477967" w:rsidRPr="00CB0DE0" w:rsidRDefault="00477967" w:rsidP="002420C5">
            <w:pPr>
              <w:rPr>
                <w:lang w:eastAsia="en-GB"/>
              </w:rPr>
            </w:pPr>
            <w:r w:rsidRPr="00CB0DE0">
              <w:rPr>
                <w:lang w:eastAsia="en-GB"/>
              </w:rPr>
              <w:t>Description</w:t>
            </w:r>
          </w:p>
        </w:tc>
        <w:tc>
          <w:tcPr>
            <w:tcW w:w="7229" w:type="dxa"/>
            <w:shd w:val="clear" w:color="auto" w:fill="F2F2F2"/>
            <w:vAlign w:val="center"/>
          </w:tcPr>
          <w:p w14:paraId="3BD6EC55" w14:textId="0CB5E81F" w:rsidR="00477967" w:rsidRPr="00CB0DE0" w:rsidRDefault="00477967" w:rsidP="002420C5">
            <w:pPr>
              <w:rPr>
                <w:lang w:eastAsia="en-GB"/>
              </w:rPr>
            </w:pPr>
            <w:r w:rsidRPr="00CB0DE0">
              <w:rPr>
                <w:lang w:eastAsia="en-GB"/>
              </w:rPr>
              <w:t xml:space="preserve">The application must include the applicant's name or company name, domicile or registered office and address. A trademark can be applied for by either a company, an </w:t>
            </w:r>
            <w:r w:rsidR="004C0E33">
              <w:rPr>
                <w:lang w:eastAsia="en-GB"/>
              </w:rPr>
              <w:t>organization</w:t>
            </w:r>
            <w:r w:rsidRPr="00CB0DE0">
              <w:rPr>
                <w:lang w:eastAsia="en-GB"/>
              </w:rPr>
              <w:t xml:space="preserve"> or a private person.</w:t>
            </w:r>
          </w:p>
        </w:tc>
      </w:tr>
      <w:tr w:rsidR="00477967" w:rsidRPr="00CB0DE0" w14:paraId="6E48504F" w14:textId="77777777" w:rsidTr="0040120A">
        <w:tc>
          <w:tcPr>
            <w:tcW w:w="1384" w:type="dxa"/>
            <w:shd w:val="clear" w:color="auto" w:fill="F2F2F2"/>
            <w:vAlign w:val="center"/>
          </w:tcPr>
          <w:p w14:paraId="796E88A3" w14:textId="77777777" w:rsidR="00477967" w:rsidRPr="00CB0DE0" w:rsidRDefault="00477967" w:rsidP="002420C5">
            <w:pPr>
              <w:rPr>
                <w:lang w:eastAsia="en-GB"/>
              </w:rPr>
            </w:pPr>
            <w:r w:rsidRPr="00CB0DE0">
              <w:rPr>
                <w:lang w:eastAsia="en-GB"/>
              </w:rPr>
              <w:t>Language</w:t>
            </w:r>
          </w:p>
        </w:tc>
        <w:tc>
          <w:tcPr>
            <w:tcW w:w="7229" w:type="dxa"/>
            <w:shd w:val="clear" w:color="auto" w:fill="F2F2F2"/>
            <w:vAlign w:val="center"/>
          </w:tcPr>
          <w:p w14:paraId="207CC96E" w14:textId="77777777" w:rsidR="00477967" w:rsidRPr="00CB0DE0" w:rsidRDefault="00477967" w:rsidP="002420C5">
            <w:pPr>
              <w:rPr>
                <w:lang w:eastAsia="en-GB"/>
              </w:rPr>
            </w:pPr>
            <w:r w:rsidRPr="00CB0DE0">
              <w:rPr>
                <w:lang w:eastAsia="en-GB"/>
              </w:rPr>
              <w:t>http://publications.europa.eu/resource/authority/language/FIN</w:t>
            </w:r>
          </w:p>
        </w:tc>
      </w:tr>
      <w:tr w:rsidR="00477967" w:rsidRPr="00CB0DE0" w14:paraId="29C80CF6" w14:textId="77777777" w:rsidTr="0040120A">
        <w:tc>
          <w:tcPr>
            <w:tcW w:w="1384" w:type="dxa"/>
            <w:shd w:val="clear" w:color="auto" w:fill="F2F2F2"/>
            <w:vAlign w:val="center"/>
          </w:tcPr>
          <w:p w14:paraId="673DCE40" w14:textId="77777777" w:rsidR="00477967" w:rsidRPr="00CB0DE0" w:rsidRDefault="00477967" w:rsidP="002420C5">
            <w:pPr>
              <w:rPr>
                <w:lang w:eastAsia="en-GB"/>
              </w:rPr>
            </w:pPr>
            <w:r w:rsidRPr="00CB0DE0">
              <w:rPr>
                <w:lang w:eastAsia="en-GB"/>
              </w:rPr>
              <w:t>Language</w:t>
            </w:r>
          </w:p>
        </w:tc>
        <w:tc>
          <w:tcPr>
            <w:tcW w:w="7229" w:type="dxa"/>
            <w:shd w:val="clear" w:color="auto" w:fill="F2F2F2"/>
            <w:vAlign w:val="center"/>
          </w:tcPr>
          <w:p w14:paraId="491E484A" w14:textId="77777777" w:rsidR="00477967" w:rsidRPr="00CB0DE0" w:rsidRDefault="00477967" w:rsidP="002420C5">
            <w:pPr>
              <w:rPr>
                <w:lang w:eastAsia="en-GB"/>
              </w:rPr>
            </w:pPr>
            <w:r w:rsidRPr="00CB0DE0">
              <w:rPr>
                <w:lang w:eastAsia="en-GB"/>
              </w:rPr>
              <w:t>http://publications.europa.eu/resource/authority/language/SWE</w:t>
            </w:r>
          </w:p>
        </w:tc>
      </w:tr>
      <w:tr w:rsidR="00477967" w:rsidRPr="00CB0DE0" w14:paraId="01140F62" w14:textId="77777777" w:rsidTr="0040120A">
        <w:tc>
          <w:tcPr>
            <w:tcW w:w="1384" w:type="dxa"/>
            <w:shd w:val="clear" w:color="auto" w:fill="F2F2F2"/>
            <w:vAlign w:val="center"/>
          </w:tcPr>
          <w:p w14:paraId="7AA5F72E" w14:textId="77777777" w:rsidR="00477967" w:rsidRPr="00CB0DE0" w:rsidRDefault="00477967" w:rsidP="002420C5">
            <w:pPr>
              <w:rPr>
                <w:lang w:eastAsia="en-GB"/>
              </w:rPr>
            </w:pPr>
            <w:r w:rsidRPr="00CB0DE0">
              <w:rPr>
                <w:lang w:eastAsia="en-GB"/>
              </w:rPr>
              <w:t>Related documentation</w:t>
            </w:r>
          </w:p>
        </w:tc>
        <w:tc>
          <w:tcPr>
            <w:tcW w:w="7229" w:type="dxa"/>
            <w:shd w:val="clear" w:color="auto" w:fill="F2F2F2"/>
            <w:vAlign w:val="center"/>
          </w:tcPr>
          <w:p w14:paraId="4C089A4B" w14:textId="77777777" w:rsidR="00477967" w:rsidRPr="00CB0DE0" w:rsidRDefault="00477967" w:rsidP="002420C5">
            <w:pPr>
              <w:rPr>
                <w:lang w:eastAsia="en-GB"/>
              </w:rPr>
            </w:pPr>
            <w:r w:rsidRPr="00CB0DE0">
              <w:rPr>
                <w:lang w:eastAsia="en-GB"/>
              </w:rPr>
              <w:t>https://www.prh.fi/stc/forms/tavaramerkin_rekisterointihakemus.pdf</w:t>
            </w:r>
          </w:p>
        </w:tc>
      </w:tr>
    </w:tbl>
    <w:p w14:paraId="799ED7CC" w14:textId="77777777" w:rsidR="00477967" w:rsidRPr="00CB0DE0" w:rsidRDefault="00477967" w:rsidP="002420C5">
      <w:pPr>
        <w:rPr>
          <w:lang w:eastAsia="en-GB"/>
        </w:rPr>
      </w:pPr>
    </w:p>
    <w:p w14:paraId="5DC9ABF6" w14:textId="0E806CB7" w:rsidR="00477967" w:rsidRPr="00CB0DE0" w:rsidRDefault="00477967" w:rsidP="002420C5">
      <w:pPr>
        <w:pStyle w:val="Caption"/>
        <w:rPr>
          <w:lang w:val="en-GB" w:eastAsia="en-GB"/>
        </w:rPr>
      </w:pPr>
      <w:bookmarkStart w:id="330" w:name="_Toc456010386"/>
      <w:bookmarkStart w:id="331" w:name="_Toc519757910"/>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46598">
        <w:rPr>
          <w:noProof/>
          <w:lang w:val="en-GB"/>
        </w:rPr>
        <w:t>7</w:t>
      </w:r>
      <w:r w:rsidRPr="00CB0DE0">
        <w:rPr>
          <w:lang w:val="en-GB"/>
        </w:rPr>
        <w:fldChar w:fldCharType="end"/>
      </w:r>
      <w:r w:rsidRPr="00CB0DE0">
        <w:rPr>
          <w:lang w:val="en-GB"/>
        </w:rPr>
        <w:t>: Example of Evidence class – Machine readable</w:t>
      </w:r>
      <w:bookmarkEnd w:id="330"/>
      <w:bookmarkEnd w:id="331"/>
    </w:p>
    <w:tbl>
      <w:tblPr>
        <w:tblStyle w:val="TableGrid"/>
        <w:tblW w:w="0" w:type="auto"/>
        <w:tblLook w:val="04A0" w:firstRow="1" w:lastRow="0" w:firstColumn="1" w:lastColumn="0" w:noHBand="0" w:noVBand="1"/>
      </w:tblPr>
      <w:tblGrid>
        <w:gridCol w:w="8495"/>
      </w:tblGrid>
      <w:tr w:rsidR="006F70F5" w:rsidRPr="008313C0" w14:paraId="2BD0AF08"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652DBDDA" w14:textId="77777777" w:rsidR="006F70F5" w:rsidRPr="00CB0DE0" w:rsidRDefault="006F70F5" w:rsidP="006F70F5">
            <w:pPr>
              <w:rPr>
                <w:b w:val="0"/>
                <w:lang w:eastAsia="en-GB"/>
              </w:rPr>
            </w:pPr>
            <w:r w:rsidRPr="00CB0DE0">
              <w:rPr>
                <w:b w:val="0"/>
                <w:lang w:eastAsia="en-GB"/>
              </w:rPr>
              <w:t xml:space="preserve">&lt;https://www.prh.fi/input/form&gt; a </w:t>
            </w:r>
            <w:proofErr w:type="spellStart"/>
            <w:r w:rsidRPr="00CB0DE0">
              <w:rPr>
                <w:b w:val="0"/>
                <w:lang w:eastAsia="en-GB"/>
              </w:rPr>
              <w:t>cv:Evidence</w:t>
            </w:r>
            <w:proofErr w:type="spellEnd"/>
            <w:r w:rsidRPr="00CB0DE0">
              <w:rPr>
                <w:b w:val="0"/>
                <w:lang w:eastAsia="en-GB"/>
              </w:rPr>
              <w:t xml:space="preserve"> ;</w:t>
            </w:r>
          </w:p>
          <w:p w14:paraId="26D949C3"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dct:title</w:t>
            </w:r>
            <w:proofErr w:type="spellEnd"/>
            <w:r w:rsidRPr="00CB0DE0">
              <w:rPr>
                <w:b w:val="0"/>
                <w:lang w:eastAsia="en-GB"/>
              </w:rPr>
              <w:t xml:space="preserve"> "Form to apply for a trademark" ;</w:t>
            </w:r>
          </w:p>
          <w:p w14:paraId="168A2EB4" w14:textId="26CC24D8" w:rsidR="006F70F5" w:rsidRPr="00CB0DE0" w:rsidRDefault="006F70F5" w:rsidP="006F70F5">
            <w:pPr>
              <w:rPr>
                <w:b w:val="0"/>
                <w:lang w:eastAsia="en-GB"/>
              </w:rPr>
            </w:pPr>
            <w:r w:rsidRPr="00CB0DE0">
              <w:rPr>
                <w:lang w:eastAsia="en-GB"/>
              </w:rPr>
              <w:t xml:space="preserve">    </w:t>
            </w:r>
            <w:proofErr w:type="spellStart"/>
            <w:proofErr w:type="gramStart"/>
            <w:r w:rsidRPr="00CB0DE0">
              <w:rPr>
                <w:lang w:eastAsia="en-GB"/>
              </w:rPr>
              <w:t>dct:description</w:t>
            </w:r>
            <w:proofErr w:type="spellEnd"/>
            <w:proofErr w:type="gramEnd"/>
            <w:r w:rsidRPr="00CB0DE0">
              <w:rPr>
                <w:b w:val="0"/>
                <w:lang w:eastAsia="en-GB"/>
              </w:rPr>
              <w:t xml:space="preserve"> "The application must include the applicant's name or company name, domicile or registered office and address. A trademark can be applied for by either a company, an </w:t>
            </w:r>
            <w:r w:rsidR="004C0E33">
              <w:rPr>
                <w:b w:val="0"/>
                <w:lang w:eastAsia="en-GB"/>
              </w:rPr>
              <w:t>organization</w:t>
            </w:r>
            <w:r w:rsidRPr="00CB0DE0">
              <w:rPr>
                <w:b w:val="0"/>
                <w:lang w:eastAsia="en-GB"/>
              </w:rPr>
              <w:t xml:space="preserve"> or a private person" ;</w:t>
            </w:r>
          </w:p>
          <w:p w14:paraId="4E2E5E12" w14:textId="77777777" w:rsidR="006F70F5" w:rsidRPr="00CB0DE0" w:rsidRDefault="006F70F5" w:rsidP="006F70F5">
            <w:pPr>
              <w:rPr>
                <w:b w:val="0"/>
                <w:lang w:eastAsia="en-GB"/>
              </w:rPr>
            </w:pPr>
            <w:r w:rsidRPr="00CB0DE0">
              <w:rPr>
                <w:lang w:eastAsia="en-GB"/>
              </w:rPr>
              <w:lastRenderedPageBreak/>
              <w:t xml:space="preserve">    </w:t>
            </w:r>
            <w:proofErr w:type="spellStart"/>
            <w:r w:rsidRPr="00CB0DE0">
              <w:rPr>
                <w:lang w:eastAsia="en-GB"/>
              </w:rPr>
              <w:t>dct:language</w:t>
            </w:r>
            <w:proofErr w:type="spellEnd"/>
            <w:r w:rsidRPr="00CB0DE0">
              <w:rPr>
                <w:b w:val="0"/>
                <w:lang w:eastAsia="en-GB"/>
              </w:rPr>
              <w:t xml:space="preserve"> &lt;http://publications.europa.eu/resource/authority/language/FIN&gt; ;</w:t>
            </w:r>
          </w:p>
          <w:p w14:paraId="63DBB898"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dct:language</w:t>
            </w:r>
            <w:proofErr w:type="spellEnd"/>
            <w:r w:rsidRPr="00CB0DE0">
              <w:rPr>
                <w:b w:val="0"/>
                <w:lang w:eastAsia="en-GB"/>
              </w:rPr>
              <w:t xml:space="preserve"> &lt;http://publications.europa.eu/resource/authority/language/SWE&gt; ;</w:t>
            </w:r>
          </w:p>
          <w:p w14:paraId="7F459A2C" w14:textId="77777777" w:rsidR="006F70F5" w:rsidRPr="003378AE" w:rsidRDefault="006F70F5" w:rsidP="006F70F5">
            <w:pPr>
              <w:rPr>
                <w:b w:val="0"/>
                <w:sz w:val="24"/>
                <w:szCs w:val="24"/>
                <w:lang w:val="fr-BE" w:eastAsia="en-GB"/>
              </w:rPr>
            </w:pPr>
            <w:r w:rsidRPr="00CB0DE0">
              <w:rPr>
                <w:b w:val="0"/>
                <w:lang w:eastAsia="en-GB"/>
              </w:rPr>
              <w:t xml:space="preserve">    </w:t>
            </w:r>
            <w:proofErr w:type="spellStart"/>
            <w:proofErr w:type="gramStart"/>
            <w:r w:rsidRPr="003378AE">
              <w:rPr>
                <w:lang w:val="fr-BE" w:eastAsia="en-GB"/>
              </w:rPr>
              <w:t>foaf:page</w:t>
            </w:r>
            <w:proofErr w:type="spellEnd"/>
            <w:proofErr w:type="gramEnd"/>
            <w:r w:rsidRPr="003378AE">
              <w:rPr>
                <w:lang w:val="fr-BE" w:eastAsia="en-GB"/>
              </w:rPr>
              <w:t xml:space="preserve"> &lt;https://www.prh.fi/stc/forms/tavaramerkin_rekisterointihakemus.pdf&gt; .</w:t>
            </w:r>
          </w:p>
          <w:p w14:paraId="3D597455" w14:textId="77777777" w:rsidR="006F70F5" w:rsidRPr="003378AE" w:rsidRDefault="006F70F5" w:rsidP="002420C5">
            <w:pPr>
              <w:rPr>
                <w:lang w:val="fr-BE" w:eastAsia="en-GB"/>
              </w:rPr>
            </w:pPr>
          </w:p>
        </w:tc>
      </w:tr>
    </w:tbl>
    <w:p w14:paraId="4AEBB362" w14:textId="77777777" w:rsidR="00477967" w:rsidRPr="003378AE" w:rsidRDefault="00477967" w:rsidP="002420C5">
      <w:pPr>
        <w:rPr>
          <w:lang w:val="fr-BE" w:eastAsia="en-GB"/>
        </w:rPr>
      </w:pPr>
    </w:p>
    <w:p w14:paraId="4F4DA186" w14:textId="77777777" w:rsidR="00477967" w:rsidRPr="00CB0DE0" w:rsidRDefault="00477967" w:rsidP="002420C5">
      <w:pPr>
        <w:pStyle w:val="Heading2"/>
        <w:rPr>
          <w:lang w:val="en-GB"/>
        </w:rPr>
      </w:pPr>
      <w:bookmarkStart w:id="332" w:name="_Ref456007757"/>
      <w:bookmarkStart w:id="333" w:name="_Toc456010364"/>
      <w:bookmarkStart w:id="334" w:name="_Toc2329922"/>
      <w:r w:rsidRPr="00CB0DE0">
        <w:rPr>
          <w:lang w:val="en-GB"/>
        </w:rPr>
        <w:t>Output</w:t>
      </w:r>
      <w:bookmarkEnd w:id="332"/>
      <w:bookmarkEnd w:id="333"/>
      <w:bookmarkEnd w:id="334"/>
    </w:p>
    <w:p w14:paraId="703A733C" w14:textId="4EED03E2" w:rsidR="00477967" w:rsidRPr="00CB0DE0" w:rsidRDefault="00477967" w:rsidP="002420C5">
      <w:pPr>
        <w:pStyle w:val="Caption"/>
        <w:rPr>
          <w:lang w:val="en-GB" w:eastAsia="en-GB"/>
        </w:rPr>
      </w:pPr>
      <w:bookmarkStart w:id="335" w:name="_Toc456010387"/>
      <w:bookmarkStart w:id="336" w:name="_Toc519757911"/>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46598">
        <w:rPr>
          <w:noProof/>
          <w:lang w:val="en-GB"/>
        </w:rPr>
        <w:t>8</w:t>
      </w:r>
      <w:r w:rsidRPr="00CB0DE0">
        <w:rPr>
          <w:lang w:val="en-GB"/>
        </w:rPr>
        <w:fldChar w:fldCharType="end"/>
      </w:r>
      <w:r w:rsidRPr="00CB0DE0">
        <w:rPr>
          <w:lang w:val="en-GB"/>
        </w:rPr>
        <w:t xml:space="preserve">: Example of </w:t>
      </w:r>
      <w:r w:rsidR="00F806F0">
        <w:rPr>
          <w:lang w:val="en-GB"/>
        </w:rPr>
        <w:t>Output</w:t>
      </w:r>
      <w:r w:rsidRPr="00CB0DE0">
        <w:rPr>
          <w:lang w:val="en-GB"/>
        </w:rPr>
        <w:t xml:space="preserve"> class – Human readable</w:t>
      </w:r>
      <w:bookmarkEnd w:id="335"/>
      <w:bookmarkEnd w:id="336"/>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370"/>
        <w:gridCol w:w="7243"/>
      </w:tblGrid>
      <w:tr w:rsidR="00477967" w:rsidRPr="00CB0DE0" w14:paraId="59A761F4" w14:textId="77777777" w:rsidTr="0040120A">
        <w:trPr>
          <w:trHeight w:val="325"/>
          <w:tblHeader/>
        </w:trPr>
        <w:tc>
          <w:tcPr>
            <w:tcW w:w="1370" w:type="dxa"/>
            <w:shd w:val="clear" w:color="auto" w:fill="002395"/>
            <w:vAlign w:val="center"/>
          </w:tcPr>
          <w:p w14:paraId="0D63B1AC" w14:textId="77777777" w:rsidR="00477967" w:rsidRPr="00CB0DE0" w:rsidRDefault="00477967" w:rsidP="002420C5">
            <w:pPr>
              <w:rPr>
                <w:lang w:eastAsia="en-GB"/>
              </w:rPr>
            </w:pPr>
            <w:r w:rsidRPr="00CB0DE0">
              <w:rPr>
                <w:lang w:eastAsia="en-GB"/>
              </w:rPr>
              <w:t>Property</w:t>
            </w:r>
          </w:p>
        </w:tc>
        <w:tc>
          <w:tcPr>
            <w:tcW w:w="7243" w:type="dxa"/>
            <w:shd w:val="clear" w:color="auto" w:fill="002395"/>
            <w:vAlign w:val="center"/>
          </w:tcPr>
          <w:p w14:paraId="44A3C41D" w14:textId="77777777" w:rsidR="00477967" w:rsidRPr="00CB0DE0" w:rsidRDefault="00477967" w:rsidP="002420C5">
            <w:pPr>
              <w:rPr>
                <w:lang w:eastAsia="en-GB"/>
              </w:rPr>
            </w:pPr>
            <w:r w:rsidRPr="00CB0DE0">
              <w:rPr>
                <w:lang w:eastAsia="en-GB"/>
              </w:rPr>
              <w:t>Value</w:t>
            </w:r>
          </w:p>
        </w:tc>
      </w:tr>
      <w:tr w:rsidR="00477967" w:rsidRPr="00CB0DE0" w14:paraId="7CF6BF82" w14:textId="77777777" w:rsidTr="0040120A">
        <w:tc>
          <w:tcPr>
            <w:tcW w:w="1370" w:type="dxa"/>
            <w:shd w:val="clear" w:color="auto" w:fill="F2F2F2"/>
            <w:vAlign w:val="center"/>
          </w:tcPr>
          <w:p w14:paraId="0565AA2E" w14:textId="77777777" w:rsidR="00477967" w:rsidRPr="00CB0DE0" w:rsidRDefault="00477967" w:rsidP="002420C5">
            <w:pPr>
              <w:rPr>
                <w:lang w:eastAsia="en-GB"/>
              </w:rPr>
            </w:pPr>
            <w:r w:rsidRPr="00CB0DE0">
              <w:rPr>
                <w:lang w:eastAsia="en-GB"/>
              </w:rPr>
              <w:t>Identifier</w:t>
            </w:r>
          </w:p>
        </w:tc>
        <w:tc>
          <w:tcPr>
            <w:tcW w:w="7243" w:type="dxa"/>
            <w:shd w:val="clear" w:color="auto" w:fill="F2F2F2"/>
            <w:vAlign w:val="center"/>
          </w:tcPr>
          <w:p w14:paraId="283E66B4" w14:textId="77777777" w:rsidR="00477967" w:rsidRPr="00CB0DE0" w:rsidRDefault="00477967" w:rsidP="002420C5">
            <w:pPr>
              <w:rPr>
                <w:lang w:eastAsia="en-GB"/>
              </w:rPr>
            </w:pPr>
            <w:r w:rsidRPr="00CB0DE0">
              <w:rPr>
                <w:lang w:eastAsia="en-GB"/>
              </w:rPr>
              <w:t>https://www.prh.fi/output/result</w:t>
            </w:r>
          </w:p>
        </w:tc>
      </w:tr>
      <w:tr w:rsidR="00477967" w:rsidRPr="00CB0DE0" w14:paraId="4271BE82" w14:textId="77777777" w:rsidTr="0040120A">
        <w:tc>
          <w:tcPr>
            <w:tcW w:w="1370" w:type="dxa"/>
            <w:shd w:val="clear" w:color="auto" w:fill="F2F2F2"/>
            <w:vAlign w:val="center"/>
          </w:tcPr>
          <w:p w14:paraId="211DE04E" w14:textId="77777777" w:rsidR="00477967" w:rsidRPr="00CB0DE0" w:rsidRDefault="00477967" w:rsidP="002420C5">
            <w:pPr>
              <w:rPr>
                <w:lang w:eastAsia="en-GB"/>
              </w:rPr>
            </w:pPr>
            <w:r w:rsidRPr="00CB0DE0">
              <w:rPr>
                <w:lang w:eastAsia="en-GB"/>
              </w:rPr>
              <w:t>Name</w:t>
            </w:r>
          </w:p>
        </w:tc>
        <w:tc>
          <w:tcPr>
            <w:tcW w:w="7243" w:type="dxa"/>
            <w:shd w:val="clear" w:color="auto" w:fill="F2F2F2"/>
            <w:vAlign w:val="center"/>
          </w:tcPr>
          <w:p w14:paraId="1232D067" w14:textId="77777777" w:rsidR="00477967" w:rsidRPr="00CB0DE0" w:rsidRDefault="00477967" w:rsidP="002420C5">
            <w:pPr>
              <w:rPr>
                <w:lang w:eastAsia="en-GB"/>
              </w:rPr>
            </w:pPr>
            <w:r w:rsidRPr="00CB0DE0">
              <w:rPr>
                <w:lang w:eastAsia="en-GB"/>
              </w:rPr>
              <w:t>Trademark</w:t>
            </w:r>
          </w:p>
        </w:tc>
      </w:tr>
      <w:tr w:rsidR="00477967" w:rsidRPr="00CB0DE0" w14:paraId="241C3181" w14:textId="77777777" w:rsidTr="0040120A">
        <w:tc>
          <w:tcPr>
            <w:tcW w:w="1370" w:type="dxa"/>
            <w:shd w:val="clear" w:color="auto" w:fill="F2F2F2"/>
            <w:vAlign w:val="center"/>
          </w:tcPr>
          <w:p w14:paraId="20A658D2" w14:textId="77777777" w:rsidR="00477967" w:rsidRPr="00CB0DE0" w:rsidRDefault="00477967" w:rsidP="002420C5">
            <w:pPr>
              <w:rPr>
                <w:lang w:eastAsia="en-GB"/>
              </w:rPr>
            </w:pPr>
            <w:r w:rsidRPr="00CB0DE0">
              <w:rPr>
                <w:lang w:eastAsia="en-GB"/>
              </w:rPr>
              <w:t>Type</w:t>
            </w:r>
          </w:p>
        </w:tc>
        <w:tc>
          <w:tcPr>
            <w:tcW w:w="7243" w:type="dxa"/>
            <w:shd w:val="clear" w:color="auto" w:fill="F2F2F2"/>
            <w:vAlign w:val="center"/>
          </w:tcPr>
          <w:p w14:paraId="28AA30BB" w14:textId="77777777" w:rsidR="00477967" w:rsidRPr="00CB0DE0" w:rsidRDefault="00477967" w:rsidP="002420C5">
            <w:pPr>
              <w:rPr>
                <w:lang w:eastAsia="en-GB"/>
              </w:rPr>
            </w:pPr>
            <w:r w:rsidRPr="00CB0DE0">
              <w:rPr>
                <w:lang w:eastAsia="en-GB"/>
              </w:rPr>
              <w:t>Recognition</w:t>
            </w:r>
          </w:p>
        </w:tc>
      </w:tr>
    </w:tbl>
    <w:p w14:paraId="68A3E4D9" w14:textId="77777777" w:rsidR="00477967" w:rsidRPr="00CB0DE0" w:rsidRDefault="00477967" w:rsidP="002420C5">
      <w:pPr>
        <w:rPr>
          <w:lang w:eastAsia="en-GB"/>
        </w:rPr>
      </w:pPr>
    </w:p>
    <w:p w14:paraId="728F4181" w14:textId="669D65CA" w:rsidR="00477967" w:rsidRPr="00CB0DE0" w:rsidRDefault="00477967" w:rsidP="002420C5">
      <w:pPr>
        <w:pStyle w:val="Caption"/>
        <w:rPr>
          <w:lang w:val="en-GB" w:eastAsia="en-GB"/>
        </w:rPr>
      </w:pPr>
      <w:bookmarkStart w:id="337" w:name="_Toc456010388"/>
      <w:bookmarkStart w:id="338" w:name="_Toc519757912"/>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46598">
        <w:rPr>
          <w:noProof/>
          <w:lang w:val="en-GB"/>
        </w:rPr>
        <w:t>9</w:t>
      </w:r>
      <w:r w:rsidRPr="00CB0DE0">
        <w:rPr>
          <w:lang w:val="en-GB"/>
        </w:rPr>
        <w:fldChar w:fldCharType="end"/>
      </w:r>
      <w:r w:rsidRPr="00CB0DE0">
        <w:rPr>
          <w:lang w:val="en-GB"/>
        </w:rPr>
        <w:t>: Example of Output class – Machine readable</w:t>
      </w:r>
      <w:bookmarkEnd w:id="337"/>
      <w:bookmarkEnd w:id="338"/>
    </w:p>
    <w:tbl>
      <w:tblPr>
        <w:tblStyle w:val="TableGrid"/>
        <w:tblW w:w="0" w:type="auto"/>
        <w:tblLook w:val="04A0" w:firstRow="1" w:lastRow="0" w:firstColumn="1" w:lastColumn="0" w:noHBand="0" w:noVBand="1"/>
      </w:tblPr>
      <w:tblGrid>
        <w:gridCol w:w="8495"/>
      </w:tblGrid>
      <w:tr w:rsidR="006F70F5" w:rsidRPr="00CB0DE0" w14:paraId="7F7CFFAB"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6F034372" w14:textId="77777777" w:rsidR="006F70F5" w:rsidRPr="00CB0DE0" w:rsidRDefault="006F70F5" w:rsidP="006F70F5">
            <w:pPr>
              <w:rPr>
                <w:b w:val="0"/>
                <w:lang w:eastAsia="en-GB"/>
              </w:rPr>
            </w:pPr>
            <w:r w:rsidRPr="00CB0DE0">
              <w:rPr>
                <w:b w:val="0"/>
                <w:lang w:eastAsia="en-GB"/>
              </w:rPr>
              <w:t xml:space="preserve">&lt;https://www.prh.fi/output/result&gt; a </w:t>
            </w:r>
            <w:proofErr w:type="spellStart"/>
            <w:r w:rsidRPr="00CB0DE0">
              <w:rPr>
                <w:b w:val="0"/>
                <w:lang w:eastAsia="en-GB"/>
              </w:rPr>
              <w:t>cv:Output</w:t>
            </w:r>
            <w:proofErr w:type="spellEnd"/>
            <w:r w:rsidRPr="00CB0DE0">
              <w:rPr>
                <w:b w:val="0"/>
                <w:lang w:eastAsia="en-GB"/>
              </w:rPr>
              <w:t xml:space="preserve"> ;</w:t>
            </w:r>
          </w:p>
          <w:p w14:paraId="6B3F6C64"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dct:title</w:t>
            </w:r>
            <w:proofErr w:type="spellEnd"/>
            <w:r w:rsidRPr="00CB0DE0">
              <w:rPr>
                <w:b w:val="0"/>
                <w:lang w:eastAsia="en-GB"/>
              </w:rPr>
              <w:t xml:space="preserve"> "Trademark" ;</w:t>
            </w:r>
          </w:p>
          <w:p w14:paraId="749E7F0D" w14:textId="32E03D55" w:rsidR="006F70F5" w:rsidRPr="00CB0DE0" w:rsidRDefault="006F70F5" w:rsidP="002420C5">
            <w:pPr>
              <w:rPr>
                <w:lang w:eastAsia="en-GB"/>
              </w:rPr>
            </w:pPr>
            <w:r w:rsidRPr="00CB0DE0">
              <w:rPr>
                <w:lang w:eastAsia="en-GB"/>
              </w:rPr>
              <w:t xml:space="preserve">    </w:t>
            </w:r>
            <w:proofErr w:type="spellStart"/>
            <w:proofErr w:type="gramStart"/>
            <w:r w:rsidRPr="00CB0DE0">
              <w:rPr>
                <w:lang w:eastAsia="en-GB"/>
              </w:rPr>
              <w:t>dct:type</w:t>
            </w:r>
            <w:proofErr w:type="spellEnd"/>
            <w:proofErr w:type="gramEnd"/>
            <w:r w:rsidRPr="00CB0DE0">
              <w:rPr>
                <w:b w:val="0"/>
                <w:lang w:eastAsia="en-GB"/>
              </w:rPr>
              <w:t xml:space="preserve"> &lt;http://127.0.0.1:3333/Recognition&gt; .</w:t>
            </w:r>
          </w:p>
        </w:tc>
      </w:tr>
    </w:tbl>
    <w:p w14:paraId="7CD0E88C" w14:textId="77777777" w:rsidR="00477967" w:rsidRPr="00CB0DE0" w:rsidRDefault="00477967" w:rsidP="002420C5">
      <w:pPr>
        <w:rPr>
          <w:lang w:eastAsia="en-GB"/>
        </w:rPr>
      </w:pPr>
    </w:p>
    <w:p w14:paraId="658798D7" w14:textId="77777777" w:rsidR="00477967" w:rsidRPr="00CB0DE0" w:rsidRDefault="00477967" w:rsidP="002420C5">
      <w:pPr>
        <w:pStyle w:val="Heading2"/>
        <w:rPr>
          <w:lang w:val="en-GB"/>
        </w:rPr>
      </w:pPr>
      <w:bookmarkStart w:id="339" w:name="_Ref456007766"/>
      <w:bookmarkStart w:id="340" w:name="_Toc456010365"/>
      <w:bookmarkStart w:id="341" w:name="_Toc2329923"/>
      <w:r w:rsidRPr="00CB0DE0">
        <w:rPr>
          <w:lang w:val="en-GB"/>
        </w:rPr>
        <w:t>Channel</w:t>
      </w:r>
      <w:bookmarkEnd w:id="339"/>
      <w:bookmarkEnd w:id="340"/>
      <w:bookmarkEnd w:id="341"/>
    </w:p>
    <w:p w14:paraId="68739BAD" w14:textId="690D2768" w:rsidR="00477967" w:rsidRPr="00CB0DE0" w:rsidRDefault="00477967" w:rsidP="002420C5">
      <w:pPr>
        <w:pStyle w:val="Caption"/>
        <w:rPr>
          <w:lang w:val="en-GB" w:eastAsia="en-GB"/>
        </w:rPr>
      </w:pPr>
      <w:bookmarkStart w:id="342" w:name="_Toc456010389"/>
      <w:bookmarkStart w:id="343" w:name="_Toc519757913"/>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46598">
        <w:rPr>
          <w:noProof/>
          <w:lang w:val="en-GB"/>
        </w:rPr>
        <w:t>10</w:t>
      </w:r>
      <w:r w:rsidRPr="00CB0DE0">
        <w:rPr>
          <w:lang w:val="en-GB"/>
        </w:rPr>
        <w:fldChar w:fldCharType="end"/>
      </w:r>
      <w:r w:rsidRPr="00CB0DE0">
        <w:rPr>
          <w:lang w:val="en-GB"/>
        </w:rPr>
        <w:t>: Example of Channel class 1 – Human readable</w:t>
      </w:r>
      <w:bookmarkEnd w:id="342"/>
      <w:bookmarkEnd w:id="343"/>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242"/>
        <w:gridCol w:w="7371"/>
      </w:tblGrid>
      <w:tr w:rsidR="00477967" w:rsidRPr="00CB0DE0" w14:paraId="6BE91C75" w14:textId="77777777" w:rsidTr="0040120A">
        <w:trPr>
          <w:trHeight w:val="325"/>
          <w:tblHeader/>
        </w:trPr>
        <w:tc>
          <w:tcPr>
            <w:tcW w:w="1242" w:type="dxa"/>
            <w:shd w:val="clear" w:color="auto" w:fill="002395"/>
            <w:vAlign w:val="center"/>
          </w:tcPr>
          <w:p w14:paraId="362821C0" w14:textId="77777777" w:rsidR="00477967" w:rsidRPr="00CB0DE0" w:rsidRDefault="00477967" w:rsidP="002420C5">
            <w:pPr>
              <w:rPr>
                <w:lang w:eastAsia="en-GB"/>
              </w:rPr>
            </w:pPr>
            <w:r w:rsidRPr="00CB0DE0">
              <w:rPr>
                <w:lang w:eastAsia="en-GB"/>
              </w:rPr>
              <w:t>Property</w:t>
            </w:r>
          </w:p>
        </w:tc>
        <w:tc>
          <w:tcPr>
            <w:tcW w:w="7371" w:type="dxa"/>
            <w:shd w:val="clear" w:color="auto" w:fill="002395"/>
            <w:vAlign w:val="center"/>
          </w:tcPr>
          <w:p w14:paraId="3CA39DCA" w14:textId="77777777" w:rsidR="00477967" w:rsidRPr="00CB0DE0" w:rsidRDefault="00477967" w:rsidP="002420C5">
            <w:pPr>
              <w:rPr>
                <w:lang w:eastAsia="en-GB"/>
              </w:rPr>
            </w:pPr>
            <w:r w:rsidRPr="00CB0DE0">
              <w:rPr>
                <w:lang w:eastAsia="en-GB"/>
              </w:rPr>
              <w:t>Value</w:t>
            </w:r>
          </w:p>
        </w:tc>
      </w:tr>
      <w:tr w:rsidR="00477967" w:rsidRPr="00CB0DE0" w14:paraId="66583CBF" w14:textId="77777777" w:rsidTr="0040120A">
        <w:tc>
          <w:tcPr>
            <w:tcW w:w="1242" w:type="dxa"/>
            <w:shd w:val="clear" w:color="auto" w:fill="F2F2F2"/>
            <w:vAlign w:val="center"/>
          </w:tcPr>
          <w:p w14:paraId="68F598AE" w14:textId="77777777" w:rsidR="00477967" w:rsidRPr="00CB0DE0" w:rsidRDefault="00477967" w:rsidP="002420C5">
            <w:pPr>
              <w:rPr>
                <w:lang w:eastAsia="en-GB"/>
              </w:rPr>
            </w:pPr>
            <w:r w:rsidRPr="00CB0DE0">
              <w:rPr>
                <w:lang w:eastAsia="en-GB"/>
              </w:rPr>
              <w:t>Identifier</w:t>
            </w:r>
          </w:p>
        </w:tc>
        <w:tc>
          <w:tcPr>
            <w:tcW w:w="7371" w:type="dxa"/>
            <w:shd w:val="clear" w:color="auto" w:fill="F2F2F2"/>
            <w:vAlign w:val="center"/>
          </w:tcPr>
          <w:p w14:paraId="30EF45DF" w14:textId="77777777" w:rsidR="00477967" w:rsidRPr="00CB0DE0" w:rsidRDefault="00477967" w:rsidP="002420C5">
            <w:pPr>
              <w:rPr>
                <w:lang w:eastAsia="en-GB"/>
              </w:rPr>
            </w:pPr>
            <w:r w:rsidRPr="00CB0DE0">
              <w:rPr>
                <w:lang w:eastAsia="en-GB"/>
              </w:rPr>
              <w:t>https://www.prh.fi/channel/online</w:t>
            </w:r>
          </w:p>
        </w:tc>
      </w:tr>
      <w:tr w:rsidR="00477967" w:rsidRPr="00CB0DE0" w14:paraId="324F2DCC" w14:textId="77777777" w:rsidTr="0040120A">
        <w:tc>
          <w:tcPr>
            <w:tcW w:w="1242" w:type="dxa"/>
            <w:shd w:val="clear" w:color="auto" w:fill="F2F2F2"/>
            <w:vAlign w:val="center"/>
          </w:tcPr>
          <w:p w14:paraId="24C34710" w14:textId="77777777" w:rsidR="00477967" w:rsidRPr="00CB0DE0" w:rsidRDefault="00477967" w:rsidP="002420C5">
            <w:pPr>
              <w:rPr>
                <w:lang w:eastAsia="en-GB"/>
              </w:rPr>
            </w:pPr>
            <w:r w:rsidRPr="00CB0DE0">
              <w:rPr>
                <w:lang w:eastAsia="en-GB"/>
              </w:rPr>
              <w:t>Owned by</w:t>
            </w:r>
          </w:p>
        </w:tc>
        <w:tc>
          <w:tcPr>
            <w:tcW w:w="7371" w:type="dxa"/>
            <w:shd w:val="clear" w:color="auto" w:fill="F2F2F2"/>
            <w:vAlign w:val="center"/>
          </w:tcPr>
          <w:p w14:paraId="7289FA2B" w14:textId="77777777" w:rsidR="00477967" w:rsidRPr="00CB0DE0" w:rsidRDefault="00477967" w:rsidP="002420C5">
            <w:pPr>
              <w:rPr>
                <w:lang w:eastAsia="en-GB"/>
              </w:rPr>
            </w:pPr>
            <w:r w:rsidRPr="00CB0DE0">
              <w:rPr>
                <w:lang w:eastAsia="en-GB"/>
              </w:rPr>
              <w:t>https://www.yrityssuomi.fi/en/organisaatio?id=workspace://SpacesStore/8566c45a-8b9e-46d5-8371-81c8ad002362&amp;region=helsinki</w:t>
            </w:r>
          </w:p>
        </w:tc>
      </w:tr>
    </w:tbl>
    <w:p w14:paraId="229CAD6C" w14:textId="77777777" w:rsidR="00477967" w:rsidRPr="00CB0DE0" w:rsidRDefault="00477967" w:rsidP="002420C5">
      <w:pPr>
        <w:rPr>
          <w:lang w:eastAsia="en-GB"/>
        </w:rPr>
      </w:pPr>
    </w:p>
    <w:p w14:paraId="6FB5D88E" w14:textId="55A3E641" w:rsidR="00477967" w:rsidRPr="00CB0DE0" w:rsidRDefault="00477967" w:rsidP="002420C5">
      <w:pPr>
        <w:pStyle w:val="Caption"/>
        <w:rPr>
          <w:lang w:val="en-GB" w:eastAsia="en-GB"/>
        </w:rPr>
      </w:pPr>
      <w:bookmarkStart w:id="344" w:name="_Toc456010390"/>
      <w:bookmarkStart w:id="345" w:name="_Toc519757914"/>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46598">
        <w:rPr>
          <w:noProof/>
          <w:lang w:val="en-GB"/>
        </w:rPr>
        <w:t>11</w:t>
      </w:r>
      <w:r w:rsidRPr="00CB0DE0">
        <w:rPr>
          <w:lang w:val="en-GB"/>
        </w:rPr>
        <w:fldChar w:fldCharType="end"/>
      </w:r>
      <w:r w:rsidRPr="00CB0DE0">
        <w:rPr>
          <w:lang w:val="en-GB"/>
        </w:rPr>
        <w:t>: Example of Channel class 2 – Human readable</w:t>
      </w:r>
      <w:bookmarkEnd w:id="344"/>
      <w:bookmarkEnd w:id="345"/>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242"/>
        <w:gridCol w:w="7371"/>
      </w:tblGrid>
      <w:tr w:rsidR="00477967" w:rsidRPr="00CB0DE0" w14:paraId="34299417" w14:textId="77777777" w:rsidTr="0040120A">
        <w:trPr>
          <w:trHeight w:val="325"/>
          <w:tblHeader/>
        </w:trPr>
        <w:tc>
          <w:tcPr>
            <w:tcW w:w="1242" w:type="dxa"/>
            <w:shd w:val="clear" w:color="auto" w:fill="002395"/>
            <w:vAlign w:val="center"/>
          </w:tcPr>
          <w:p w14:paraId="2E41B500" w14:textId="77777777" w:rsidR="00477967" w:rsidRPr="00CB0DE0" w:rsidRDefault="00477967" w:rsidP="002420C5">
            <w:pPr>
              <w:rPr>
                <w:lang w:eastAsia="en-GB"/>
              </w:rPr>
            </w:pPr>
            <w:r w:rsidRPr="00CB0DE0">
              <w:rPr>
                <w:lang w:eastAsia="en-GB"/>
              </w:rPr>
              <w:t>Property</w:t>
            </w:r>
          </w:p>
        </w:tc>
        <w:tc>
          <w:tcPr>
            <w:tcW w:w="7371" w:type="dxa"/>
            <w:shd w:val="clear" w:color="auto" w:fill="002395"/>
            <w:vAlign w:val="center"/>
          </w:tcPr>
          <w:p w14:paraId="29C98CC1" w14:textId="77777777" w:rsidR="00477967" w:rsidRPr="00CB0DE0" w:rsidRDefault="00477967" w:rsidP="002420C5">
            <w:pPr>
              <w:rPr>
                <w:lang w:eastAsia="en-GB"/>
              </w:rPr>
            </w:pPr>
            <w:r w:rsidRPr="00CB0DE0">
              <w:rPr>
                <w:lang w:eastAsia="en-GB"/>
              </w:rPr>
              <w:t>Value</w:t>
            </w:r>
          </w:p>
        </w:tc>
      </w:tr>
      <w:tr w:rsidR="00477967" w:rsidRPr="00CB0DE0" w14:paraId="6B7A0FDA" w14:textId="77777777" w:rsidTr="0040120A">
        <w:tc>
          <w:tcPr>
            <w:tcW w:w="1242" w:type="dxa"/>
            <w:shd w:val="clear" w:color="auto" w:fill="F2F2F2"/>
            <w:vAlign w:val="center"/>
          </w:tcPr>
          <w:p w14:paraId="3A23173D" w14:textId="77777777" w:rsidR="00477967" w:rsidRPr="00CB0DE0" w:rsidRDefault="00477967" w:rsidP="002420C5">
            <w:pPr>
              <w:rPr>
                <w:lang w:eastAsia="en-GB"/>
              </w:rPr>
            </w:pPr>
            <w:r w:rsidRPr="00CB0DE0">
              <w:rPr>
                <w:lang w:eastAsia="en-GB"/>
              </w:rPr>
              <w:t>Identifier</w:t>
            </w:r>
          </w:p>
        </w:tc>
        <w:tc>
          <w:tcPr>
            <w:tcW w:w="7371" w:type="dxa"/>
            <w:shd w:val="clear" w:color="auto" w:fill="F2F2F2"/>
            <w:vAlign w:val="center"/>
          </w:tcPr>
          <w:p w14:paraId="6F3F53AD" w14:textId="77777777" w:rsidR="00477967" w:rsidRPr="00CB0DE0" w:rsidRDefault="00477967" w:rsidP="002420C5">
            <w:pPr>
              <w:rPr>
                <w:lang w:eastAsia="en-GB"/>
              </w:rPr>
            </w:pPr>
            <w:r w:rsidRPr="00CB0DE0">
              <w:rPr>
                <w:lang w:eastAsia="en-GB"/>
              </w:rPr>
              <w:t>https://www.prh.fi/channel/mail</w:t>
            </w:r>
          </w:p>
        </w:tc>
      </w:tr>
      <w:tr w:rsidR="00477967" w:rsidRPr="00CB0DE0" w14:paraId="60D472EC" w14:textId="77777777" w:rsidTr="0040120A">
        <w:tc>
          <w:tcPr>
            <w:tcW w:w="1242" w:type="dxa"/>
            <w:shd w:val="clear" w:color="auto" w:fill="F2F2F2"/>
            <w:vAlign w:val="center"/>
          </w:tcPr>
          <w:p w14:paraId="3B9385E4" w14:textId="77777777" w:rsidR="00477967" w:rsidRPr="00CB0DE0" w:rsidRDefault="00477967" w:rsidP="002420C5">
            <w:pPr>
              <w:rPr>
                <w:lang w:eastAsia="en-GB"/>
              </w:rPr>
            </w:pPr>
            <w:r w:rsidRPr="00CB0DE0">
              <w:rPr>
                <w:lang w:eastAsia="en-GB"/>
              </w:rPr>
              <w:t>Owned by</w:t>
            </w:r>
          </w:p>
        </w:tc>
        <w:tc>
          <w:tcPr>
            <w:tcW w:w="7371" w:type="dxa"/>
            <w:shd w:val="clear" w:color="auto" w:fill="F2F2F2"/>
            <w:vAlign w:val="center"/>
          </w:tcPr>
          <w:p w14:paraId="25845598" w14:textId="77777777" w:rsidR="00477967" w:rsidRPr="00CB0DE0" w:rsidRDefault="00477967" w:rsidP="002420C5">
            <w:pPr>
              <w:rPr>
                <w:lang w:eastAsia="en-GB"/>
              </w:rPr>
            </w:pPr>
            <w:r w:rsidRPr="00CB0DE0">
              <w:rPr>
                <w:lang w:eastAsia="en-GB"/>
              </w:rPr>
              <w:t>https://www.yrityssuomi.fi/en/organisaatio?id=workspace://SpacesStore/8566c45a-8b9e-46d5-8371-81c8ad002362&amp;region=helsinki</w:t>
            </w:r>
          </w:p>
        </w:tc>
      </w:tr>
      <w:tr w:rsidR="00477967" w:rsidRPr="00CB0DE0" w14:paraId="0C1534F0" w14:textId="77777777" w:rsidTr="0040120A">
        <w:tc>
          <w:tcPr>
            <w:tcW w:w="1242" w:type="dxa"/>
            <w:shd w:val="clear" w:color="auto" w:fill="F2F2F2"/>
            <w:vAlign w:val="center"/>
          </w:tcPr>
          <w:p w14:paraId="5149A53F" w14:textId="77777777" w:rsidR="00477967" w:rsidRPr="00CB0DE0" w:rsidRDefault="00477967" w:rsidP="002420C5">
            <w:pPr>
              <w:rPr>
                <w:lang w:eastAsia="en-GB"/>
              </w:rPr>
            </w:pPr>
            <w:r w:rsidRPr="00CB0DE0">
              <w:rPr>
                <w:lang w:eastAsia="en-GB"/>
              </w:rPr>
              <w:t>Has input</w:t>
            </w:r>
          </w:p>
        </w:tc>
        <w:tc>
          <w:tcPr>
            <w:tcW w:w="7371" w:type="dxa"/>
            <w:shd w:val="clear" w:color="auto" w:fill="F2F2F2"/>
            <w:vAlign w:val="center"/>
          </w:tcPr>
          <w:p w14:paraId="11552FBE" w14:textId="77777777" w:rsidR="00477967" w:rsidRPr="00CB0DE0" w:rsidRDefault="00477967" w:rsidP="002420C5">
            <w:pPr>
              <w:rPr>
                <w:lang w:eastAsia="en-GB"/>
              </w:rPr>
            </w:pPr>
            <w:r w:rsidRPr="00CB0DE0">
              <w:rPr>
                <w:lang w:eastAsia="en-GB"/>
              </w:rPr>
              <w:t>https://www.prh.fi/stc/forms/tavaramerkin_rekisterointihakemus.pdf</w:t>
            </w:r>
          </w:p>
        </w:tc>
      </w:tr>
    </w:tbl>
    <w:p w14:paraId="249C9569" w14:textId="77777777" w:rsidR="00477967" w:rsidRPr="00CB0DE0" w:rsidRDefault="00477967" w:rsidP="002420C5">
      <w:pPr>
        <w:rPr>
          <w:lang w:eastAsia="en-GB"/>
        </w:rPr>
      </w:pPr>
    </w:p>
    <w:p w14:paraId="261C95CB" w14:textId="6DD3DE3D" w:rsidR="00477967" w:rsidRPr="00CB0DE0" w:rsidRDefault="00477967" w:rsidP="002420C5">
      <w:pPr>
        <w:pStyle w:val="Caption"/>
        <w:rPr>
          <w:lang w:val="en-GB" w:eastAsia="en-GB"/>
        </w:rPr>
      </w:pPr>
      <w:bookmarkStart w:id="346" w:name="_Toc456010391"/>
      <w:bookmarkStart w:id="347" w:name="_Toc519757915"/>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46598">
        <w:rPr>
          <w:noProof/>
          <w:lang w:val="en-GB"/>
        </w:rPr>
        <w:t>12</w:t>
      </w:r>
      <w:r w:rsidRPr="00CB0DE0">
        <w:rPr>
          <w:lang w:val="en-GB"/>
        </w:rPr>
        <w:fldChar w:fldCharType="end"/>
      </w:r>
      <w:r w:rsidRPr="00CB0DE0">
        <w:rPr>
          <w:lang w:val="en-GB"/>
        </w:rPr>
        <w:t>: Example of Channel class – Machine readable</w:t>
      </w:r>
      <w:bookmarkEnd w:id="346"/>
      <w:bookmarkEnd w:id="347"/>
    </w:p>
    <w:tbl>
      <w:tblPr>
        <w:tblStyle w:val="TableGrid"/>
        <w:tblW w:w="0" w:type="auto"/>
        <w:tblLook w:val="04A0" w:firstRow="1" w:lastRow="0" w:firstColumn="1" w:lastColumn="0" w:noHBand="0" w:noVBand="1"/>
      </w:tblPr>
      <w:tblGrid>
        <w:gridCol w:w="8495"/>
      </w:tblGrid>
      <w:tr w:rsidR="006F70F5" w:rsidRPr="00CB0DE0" w14:paraId="0DA2709E"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535E105F" w14:textId="77777777" w:rsidR="006F70F5" w:rsidRPr="00CB0DE0" w:rsidRDefault="006F70F5" w:rsidP="006F70F5">
            <w:pPr>
              <w:rPr>
                <w:b w:val="0"/>
                <w:lang w:eastAsia="en-GB"/>
              </w:rPr>
            </w:pPr>
            <w:r w:rsidRPr="00CB0DE0">
              <w:rPr>
                <w:b w:val="0"/>
                <w:lang w:eastAsia="en-GB"/>
              </w:rPr>
              <w:t xml:space="preserve">&lt;https://www.prh.fi/channel/online&gt; a </w:t>
            </w:r>
            <w:proofErr w:type="spellStart"/>
            <w:r w:rsidRPr="00CB0DE0">
              <w:rPr>
                <w:b w:val="0"/>
                <w:lang w:eastAsia="en-GB"/>
              </w:rPr>
              <w:t>cv:Channel</w:t>
            </w:r>
            <w:proofErr w:type="spellEnd"/>
            <w:r w:rsidRPr="00CB0DE0">
              <w:rPr>
                <w:b w:val="0"/>
                <w:lang w:eastAsia="en-GB"/>
              </w:rPr>
              <w:t xml:space="preserve"> ;</w:t>
            </w:r>
          </w:p>
          <w:p w14:paraId="5AA6E1EE"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cv:isOwnedBy</w:t>
            </w:r>
            <w:proofErr w:type="spellEnd"/>
            <w:r w:rsidRPr="00CB0DE0">
              <w:rPr>
                <w:b w:val="0"/>
                <w:lang w:eastAsia="en-GB"/>
              </w:rPr>
              <w:t xml:space="preserve"> &lt;https://www.yrityssuomi.fi/en/organisaatio?id=workspace://SpacesStore/</w:t>
            </w:r>
          </w:p>
          <w:p w14:paraId="6FDB73FC" w14:textId="056E708C" w:rsidR="006F70F5" w:rsidRPr="00CB0DE0" w:rsidRDefault="006F70F5" w:rsidP="006F70F5">
            <w:pPr>
              <w:rPr>
                <w:b w:val="0"/>
                <w:sz w:val="24"/>
                <w:szCs w:val="24"/>
                <w:lang w:eastAsia="en-GB"/>
              </w:rPr>
            </w:pPr>
            <w:r w:rsidRPr="00CB0DE0">
              <w:rPr>
                <w:b w:val="0"/>
                <w:lang w:eastAsia="en-GB"/>
              </w:rPr>
              <w:t xml:space="preserve">    8566c45a-8b9e-46d5-8371-81c8ad002362&amp;region=</w:t>
            </w:r>
            <w:proofErr w:type="spellStart"/>
            <w:r w:rsidRPr="00CB0DE0">
              <w:rPr>
                <w:b w:val="0"/>
                <w:lang w:eastAsia="en-GB"/>
              </w:rPr>
              <w:t>helsinki</w:t>
            </w:r>
            <w:proofErr w:type="spellEnd"/>
            <w:proofErr w:type="gramStart"/>
            <w:r w:rsidRPr="00CB0DE0">
              <w:rPr>
                <w:b w:val="0"/>
                <w:lang w:eastAsia="en-GB"/>
              </w:rPr>
              <w:t>&gt; .</w:t>
            </w:r>
            <w:proofErr w:type="gramEnd"/>
          </w:p>
          <w:p w14:paraId="50FD8F65" w14:textId="77777777" w:rsidR="006F70F5" w:rsidRPr="00CB0DE0" w:rsidRDefault="006F70F5" w:rsidP="006F70F5">
            <w:pPr>
              <w:rPr>
                <w:b w:val="0"/>
                <w:lang w:eastAsia="en-GB"/>
              </w:rPr>
            </w:pPr>
            <w:r w:rsidRPr="00CB0DE0">
              <w:rPr>
                <w:b w:val="0"/>
                <w:lang w:eastAsia="en-GB"/>
              </w:rPr>
              <w:t xml:space="preserve">&lt;https://www.prh.fi/channel/mail&gt; a </w:t>
            </w:r>
            <w:proofErr w:type="spellStart"/>
            <w:r w:rsidRPr="00CB0DE0">
              <w:rPr>
                <w:b w:val="0"/>
                <w:lang w:eastAsia="en-GB"/>
              </w:rPr>
              <w:t>cv:Channel</w:t>
            </w:r>
            <w:proofErr w:type="spellEnd"/>
            <w:r w:rsidRPr="00CB0DE0">
              <w:rPr>
                <w:b w:val="0"/>
                <w:lang w:eastAsia="en-GB"/>
              </w:rPr>
              <w:t xml:space="preserve"> ;</w:t>
            </w:r>
          </w:p>
          <w:p w14:paraId="2A72F17B"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cv:ownedBy</w:t>
            </w:r>
            <w:proofErr w:type="spellEnd"/>
            <w:r w:rsidRPr="00CB0DE0">
              <w:rPr>
                <w:b w:val="0"/>
                <w:lang w:eastAsia="en-GB"/>
              </w:rPr>
              <w:t xml:space="preserve"> &lt;https://www.yrityssuomi.fi/en/organisaatio?id=workspace://SpacesStore/</w:t>
            </w:r>
          </w:p>
          <w:p w14:paraId="16A6C2B8" w14:textId="77777777" w:rsidR="006F70F5" w:rsidRPr="00CB0DE0" w:rsidRDefault="006F70F5" w:rsidP="006F70F5">
            <w:pPr>
              <w:rPr>
                <w:b w:val="0"/>
                <w:lang w:eastAsia="en-GB"/>
              </w:rPr>
            </w:pPr>
            <w:r w:rsidRPr="00CB0DE0">
              <w:rPr>
                <w:b w:val="0"/>
                <w:lang w:eastAsia="en-GB"/>
              </w:rPr>
              <w:t xml:space="preserve">    8566c45a-8b9e-46d5-8371-81c8ad002362&amp;region=</w:t>
            </w:r>
            <w:proofErr w:type="spellStart"/>
            <w:r w:rsidRPr="00CB0DE0">
              <w:rPr>
                <w:b w:val="0"/>
                <w:lang w:eastAsia="en-GB"/>
              </w:rPr>
              <w:t>helsinki</w:t>
            </w:r>
            <w:proofErr w:type="spellEnd"/>
            <w:r w:rsidRPr="00CB0DE0">
              <w:rPr>
                <w:b w:val="0"/>
                <w:lang w:eastAsia="en-GB"/>
              </w:rPr>
              <w:t>&gt; ;</w:t>
            </w:r>
          </w:p>
          <w:p w14:paraId="1D1A1B9F" w14:textId="0B53174A" w:rsidR="006F70F5" w:rsidRPr="00CB0DE0" w:rsidRDefault="006F70F5" w:rsidP="002420C5">
            <w:pPr>
              <w:rPr>
                <w:b w:val="0"/>
                <w:sz w:val="24"/>
                <w:szCs w:val="24"/>
                <w:lang w:eastAsia="en-GB"/>
              </w:rPr>
            </w:pPr>
            <w:r w:rsidRPr="00CB0DE0">
              <w:rPr>
                <w:lang w:eastAsia="en-GB"/>
              </w:rPr>
              <w:lastRenderedPageBreak/>
              <w:t xml:space="preserve">    </w:t>
            </w:r>
            <w:proofErr w:type="spellStart"/>
            <w:proofErr w:type="gramStart"/>
            <w:r w:rsidRPr="00CB0DE0">
              <w:rPr>
                <w:lang w:eastAsia="en-GB"/>
              </w:rPr>
              <w:t>cv:hasInput</w:t>
            </w:r>
            <w:proofErr w:type="spellEnd"/>
            <w:proofErr w:type="gramEnd"/>
            <w:r w:rsidRPr="00CB0DE0">
              <w:rPr>
                <w:b w:val="0"/>
                <w:lang w:eastAsia="en-GB"/>
              </w:rPr>
              <w:t xml:space="preserve"> &lt;https://www.prh.fi/stc/forms/tavaramerkin_rekisterointihakemus.pdf&gt; .</w:t>
            </w:r>
          </w:p>
        </w:tc>
      </w:tr>
    </w:tbl>
    <w:p w14:paraId="31AB4C83" w14:textId="77777777" w:rsidR="00477967" w:rsidRPr="00CB0DE0" w:rsidRDefault="00477967" w:rsidP="002420C5">
      <w:pPr>
        <w:rPr>
          <w:lang w:eastAsia="en-GB"/>
        </w:rPr>
      </w:pPr>
    </w:p>
    <w:p w14:paraId="13A3072C" w14:textId="77777777" w:rsidR="00477967" w:rsidRPr="00CB0DE0" w:rsidRDefault="00477967" w:rsidP="002420C5">
      <w:pPr>
        <w:rPr>
          <w:lang w:eastAsia="en-GB"/>
        </w:rPr>
      </w:pPr>
    </w:p>
    <w:p w14:paraId="096FC72F" w14:textId="77777777" w:rsidR="00477967" w:rsidRPr="00CB0DE0" w:rsidRDefault="00477967" w:rsidP="002420C5">
      <w:pPr>
        <w:rPr>
          <w:lang w:eastAsia="en-GB"/>
        </w:rPr>
      </w:pPr>
    </w:p>
    <w:p w14:paraId="20390821" w14:textId="3F48ADE3" w:rsidR="00477967" w:rsidRPr="00CB0DE0" w:rsidRDefault="00477967" w:rsidP="002420C5">
      <w:pPr>
        <w:pStyle w:val="Heading2"/>
        <w:rPr>
          <w:lang w:val="en-GB"/>
        </w:rPr>
      </w:pPr>
      <w:bookmarkStart w:id="348" w:name="_Toc455999344"/>
      <w:bookmarkStart w:id="349" w:name="_Ref456007538"/>
      <w:bookmarkStart w:id="350" w:name="_Toc456010366"/>
      <w:bookmarkStart w:id="351" w:name="_Toc2329924"/>
      <w:r w:rsidRPr="00CB0DE0">
        <w:rPr>
          <w:lang w:val="en-GB"/>
        </w:rPr>
        <w:t xml:space="preserve">Public </w:t>
      </w:r>
      <w:r w:rsidR="004C0E33">
        <w:rPr>
          <w:lang w:val="en-GB"/>
        </w:rPr>
        <w:t>Organization</w:t>
      </w:r>
      <w:bookmarkEnd w:id="348"/>
      <w:bookmarkEnd w:id="349"/>
      <w:bookmarkEnd w:id="350"/>
      <w:bookmarkEnd w:id="351"/>
    </w:p>
    <w:p w14:paraId="70A349A8" w14:textId="19821AB1" w:rsidR="00477967" w:rsidRPr="00CB0DE0" w:rsidRDefault="00477967" w:rsidP="002420C5">
      <w:pPr>
        <w:pStyle w:val="Caption"/>
        <w:rPr>
          <w:lang w:val="en-GB" w:eastAsia="en-GB"/>
        </w:rPr>
      </w:pPr>
      <w:bookmarkStart w:id="352" w:name="_Toc456010392"/>
      <w:bookmarkStart w:id="353" w:name="_Toc519757916"/>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46598">
        <w:rPr>
          <w:noProof/>
          <w:lang w:val="en-GB"/>
        </w:rPr>
        <w:t>13</w:t>
      </w:r>
      <w:r w:rsidRPr="00CB0DE0">
        <w:rPr>
          <w:lang w:val="en-GB"/>
        </w:rPr>
        <w:fldChar w:fldCharType="end"/>
      </w:r>
      <w:r w:rsidRPr="00CB0DE0">
        <w:rPr>
          <w:lang w:val="en-GB"/>
        </w:rPr>
        <w:t xml:space="preserve">: Example of Public </w:t>
      </w:r>
      <w:r w:rsidR="004C0E33">
        <w:rPr>
          <w:lang w:val="en-GB"/>
        </w:rPr>
        <w:t>Organization</w:t>
      </w:r>
      <w:r w:rsidRPr="00CB0DE0">
        <w:rPr>
          <w:lang w:val="en-GB"/>
        </w:rPr>
        <w:t xml:space="preserve"> class – Human readable</w:t>
      </w:r>
      <w:bookmarkEnd w:id="352"/>
      <w:bookmarkEnd w:id="353"/>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413"/>
        <w:gridCol w:w="7200"/>
      </w:tblGrid>
      <w:tr w:rsidR="00477967" w:rsidRPr="00CB0DE0" w14:paraId="006F4131" w14:textId="77777777" w:rsidTr="00DD0044">
        <w:trPr>
          <w:trHeight w:val="325"/>
          <w:tblHeader/>
        </w:trPr>
        <w:tc>
          <w:tcPr>
            <w:tcW w:w="1413" w:type="dxa"/>
            <w:shd w:val="clear" w:color="auto" w:fill="002395"/>
            <w:vAlign w:val="center"/>
          </w:tcPr>
          <w:p w14:paraId="434D9F80" w14:textId="77777777" w:rsidR="00477967" w:rsidRPr="00CB0DE0" w:rsidRDefault="00477967" w:rsidP="002420C5">
            <w:pPr>
              <w:rPr>
                <w:lang w:eastAsia="en-GB"/>
              </w:rPr>
            </w:pPr>
            <w:r w:rsidRPr="00CB0DE0">
              <w:rPr>
                <w:lang w:eastAsia="en-GB"/>
              </w:rPr>
              <w:t>Property</w:t>
            </w:r>
          </w:p>
        </w:tc>
        <w:tc>
          <w:tcPr>
            <w:tcW w:w="7200" w:type="dxa"/>
            <w:shd w:val="clear" w:color="auto" w:fill="002395"/>
            <w:vAlign w:val="center"/>
          </w:tcPr>
          <w:p w14:paraId="13ECD9E1" w14:textId="77777777" w:rsidR="00477967" w:rsidRPr="00CB0DE0" w:rsidRDefault="00477967" w:rsidP="002420C5">
            <w:pPr>
              <w:rPr>
                <w:lang w:eastAsia="en-GB"/>
              </w:rPr>
            </w:pPr>
            <w:r w:rsidRPr="00CB0DE0">
              <w:rPr>
                <w:lang w:eastAsia="en-GB"/>
              </w:rPr>
              <w:t>Value</w:t>
            </w:r>
          </w:p>
        </w:tc>
      </w:tr>
      <w:tr w:rsidR="00477967" w:rsidRPr="00CB0DE0" w14:paraId="6EB992C6" w14:textId="77777777" w:rsidTr="00DD0044">
        <w:tc>
          <w:tcPr>
            <w:tcW w:w="1413" w:type="dxa"/>
            <w:shd w:val="clear" w:color="auto" w:fill="F2F2F2"/>
            <w:vAlign w:val="center"/>
          </w:tcPr>
          <w:p w14:paraId="4724ADF9" w14:textId="77777777" w:rsidR="00477967" w:rsidRPr="00CB0DE0" w:rsidRDefault="00477967" w:rsidP="002420C5">
            <w:pPr>
              <w:rPr>
                <w:lang w:eastAsia="en-GB"/>
              </w:rPr>
            </w:pPr>
            <w:r w:rsidRPr="00CB0DE0">
              <w:rPr>
                <w:lang w:eastAsia="en-GB"/>
              </w:rPr>
              <w:t>Identifier</w:t>
            </w:r>
          </w:p>
        </w:tc>
        <w:tc>
          <w:tcPr>
            <w:tcW w:w="7200" w:type="dxa"/>
            <w:shd w:val="clear" w:color="auto" w:fill="F2F2F2"/>
            <w:vAlign w:val="center"/>
          </w:tcPr>
          <w:p w14:paraId="6532F3A3" w14:textId="77777777" w:rsidR="00477967" w:rsidRPr="00CB0DE0" w:rsidRDefault="00477967" w:rsidP="002420C5">
            <w:pPr>
              <w:rPr>
                <w:lang w:eastAsia="en-GB"/>
              </w:rPr>
            </w:pPr>
            <w:r w:rsidRPr="00CB0DE0">
              <w:rPr>
                <w:lang w:eastAsia="en-GB"/>
              </w:rPr>
              <w:t>https://www.yrityssuomi.fi/en/organisaatio?id=workspace://SpacesStore/8566c45a-8b9e-46d5-8371-81c8ad002362&amp;region=helsinki</w:t>
            </w:r>
          </w:p>
        </w:tc>
      </w:tr>
      <w:tr w:rsidR="00477967" w:rsidRPr="00CB0DE0" w14:paraId="041C8E86" w14:textId="77777777" w:rsidTr="00DD0044">
        <w:tc>
          <w:tcPr>
            <w:tcW w:w="1413" w:type="dxa"/>
            <w:shd w:val="clear" w:color="auto" w:fill="F2F2F2"/>
            <w:vAlign w:val="center"/>
          </w:tcPr>
          <w:p w14:paraId="6040989C" w14:textId="77777777" w:rsidR="00477967" w:rsidRPr="00CB0DE0" w:rsidRDefault="00477967" w:rsidP="002420C5">
            <w:pPr>
              <w:rPr>
                <w:lang w:eastAsia="en-GB"/>
              </w:rPr>
            </w:pPr>
            <w:r w:rsidRPr="00CB0DE0">
              <w:rPr>
                <w:lang w:eastAsia="en-GB"/>
              </w:rPr>
              <w:t>Name</w:t>
            </w:r>
          </w:p>
        </w:tc>
        <w:tc>
          <w:tcPr>
            <w:tcW w:w="7200" w:type="dxa"/>
            <w:shd w:val="clear" w:color="auto" w:fill="F2F2F2"/>
            <w:vAlign w:val="center"/>
          </w:tcPr>
          <w:p w14:paraId="292B7B0E" w14:textId="5FF42CF1" w:rsidR="00477967" w:rsidRPr="00CB0DE0" w:rsidRDefault="00477967" w:rsidP="002420C5">
            <w:pPr>
              <w:rPr>
                <w:lang w:eastAsia="en-GB"/>
              </w:rPr>
            </w:pPr>
            <w:r w:rsidRPr="00CB0DE0">
              <w:rPr>
                <w:lang w:eastAsia="en-GB"/>
              </w:rPr>
              <w:t>The Finnish Patent and Registration Office</w:t>
            </w:r>
            <w:r w:rsidR="00DD0044" w:rsidRPr="00CB0DE0">
              <w:rPr>
                <w:lang w:eastAsia="en-GB"/>
              </w:rPr>
              <w:t xml:space="preserve"> (PRH)</w:t>
            </w:r>
          </w:p>
        </w:tc>
      </w:tr>
      <w:tr w:rsidR="00477967" w:rsidRPr="00CB0DE0" w14:paraId="055F68B7" w14:textId="77777777" w:rsidTr="00DD0044">
        <w:tc>
          <w:tcPr>
            <w:tcW w:w="1413" w:type="dxa"/>
            <w:shd w:val="clear" w:color="auto" w:fill="F2F2F2"/>
            <w:vAlign w:val="center"/>
          </w:tcPr>
          <w:p w14:paraId="56945444" w14:textId="77777777" w:rsidR="00477967" w:rsidRPr="00CB0DE0" w:rsidRDefault="00477967" w:rsidP="002420C5">
            <w:pPr>
              <w:rPr>
                <w:lang w:eastAsia="en-GB"/>
              </w:rPr>
            </w:pPr>
            <w:r w:rsidRPr="00CB0DE0">
              <w:rPr>
                <w:lang w:eastAsia="en-GB"/>
              </w:rPr>
              <w:t>Preferred label</w:t>
            </w:r>
          </w:p>
        </w:tc>
        <w:tc>
          <w:tcPr>
            <w:tcW w:w="7200" w:type="dxa"/>
            <w:shd w:val="clear" w:color="auto" w:fill="F2F2F2"/>
            <w:vAlign w:val="center"/>
          </w:tcPr>
          <w:p w14:paraId="13718747" w14:textId="215B97C6" w:rsidR="00477967" w:rsidRPr="00CB0DE0" w:rsidRDefault="00DD0044" w:rsidP="00DD0044">
            <w:pPr>
              <w:rPr>
                <w:lang w:eastAsia="en-GB"/>
              </w:rPr>
            </w:pPr>
            <w:r w:rsidRPr="00CB0DE0">
              <w:rPr>
                <w:lang w:eastAsia="en-GB"/>
              </w:rPr>
              <w:t>The Finnish Patent and Registration Office</w:t>
            </w:r>
          </w:p>
        </w:tc>
      </w:tr>
      <w:tr w:rsidR="00DD0044" w:rsidRPr="00CB0DE0" w14:paraId="7B084A49" w14:textId="77777777" w:rsidTr="00DD0044">
        <w:tc>
          <w:tcPr>
            <w:tcW w:w="1413" w:type="dxa"/>
            <w:shd w:val="clear" w:color="auto" w:fill="F2F2F2"/>
            <w:vAlign w:val="center"/>
          </w:tcPr>
          <w:p w14:paraId="72B9217A" w14:textId="1867D888" w:rsidR="00DD0044" w:rsidRPr="00CB0DE0" w:rsidRDefault="00DD0044" w:rsidP="002420C5">
            <w:pPr>
              <w:rPr>
                <w:lang w:eastAsia="en-GB"/>
              </w:rPr>
            </w:pPr>
            <w:r w:rsidRPr="00CB0DE0">
              <w:rPr>
                <w:lang w:eastAsia="en-GB"/>
              </w:rPr>
              <w:t>Alternative label</w:t>
            </w:r>
          </w:p>
        </w:tc>
        <w:tc>
          <w:tcPr>
            <w:tcW w:w="7200" w:type="dxa"/>
            <w:shd w:val="clear" w:color="auto" w:fill="F2F2F2"/>
            <w:vAlign w:val="center"/>
          </w:tcPr>
          <w:p w14:paraId="43464D17" w14:textId="0816D80C" w:rsidR="00DD0044" w:rsidRPr="00CB0DE0" w:rsidRDefault="00DD0044" w:rsidP="002420C5">
            <w:pPr>
              <w:rPr>
                <w:lang w:eastAsia="en-GB"/>
              </w:rPr>
            </w:pPr>
            <w:r w:rsidRPr="00CB0DE0">
              <w:rPr>
                <w:lang w:eastAsia="en-GB"/>
              </w:rPr>
              <w:t>PRH</w:t>
            </w:r>
          </w:p>
        </w:tc>
      </w:tr>
      <w:tr w:rsidR="00477967" w:rsidRPr="00CB0DE0" w14:paraId="14CD3E45" w14:textId="77777777" w:rsidTr="00DD0044">
        <w:tc>
          <w:tcPr>
            <w:tcW w:w="1413" w:type="dxa"/>
            <w:shd w:val="clear" w:color="auto" w:fill="F2F2F2"/>
            <w:vAlign w:val="center"/>
          </w:tcPr>
          <w:p w14:paraId="00E5A5C5" w14:textId="77777777" w:rsidR="00477967" w:rsidRPr="00CB0DE0" w:rsidRDefault="00477967" w:rsidP="002420C5">
            <w:pPr>
              <w:rPr>
                <w:lang w:eastAsia="en-GB"/>
              </w:rPr>
            </w:pPr>
            <w:r w:rsidRPr="00CB0DE0">
              <w:rPr>
                <w:lang w:eastAsia="en-GB"/>
              </w:rPr>
              <w:t>Has address</w:t>
            </w:r>
          </w:p>
        </w:tc>
        <w:tc>
          <w:tcPr>
            <w:tcW w:w="7200" w:type="dxa"/>
            <w:shd w:val="clear" w:color="auto" w:fill="F2F2F2"/>
            <w:vAlign w:val="center"/>
          </w:tcPr>
          <w:p w14:paraId="051514D7" w14:textId="77777777" w:rsidR="00477967" w:rsidRPr="00CB0DE0" w:rsidRDefault="00477967" w:rsidP="002420C5">
            <w:pPr>
              <w:rPr>
                <w:lang w:eastAsia="en-GB"/>
              </w:rPr>
            </w:pPr>
            <w:r w:rsidRPr="00CB0DE0">
              <w:rPr>
                <w:lang w:eastAsia="en-GB"/>
              </w:rPr>
              <w:t>http://www.prh.fi/address</w:t>
            </w:r>
          </w:p>
        </w:tc>
      </w:tr>
      <w:tr w:rsidR="002449D2" w:rsidRPr="00CB0DE0" w14:paraId="54112A65" w14:textId="77777777" w:rsidTr="00DD0044">
        <w:tc>
          <w:tcPr>
            <w:tcW w:w="1413" w:type="dxa"/>
            <w:shd w:val="clear" w:color="auto" w:fill="F2F2F2"/>
            <w:vAlign w:val="center"/>
          </w:tcPr>
          <w:p w14:paraId="7034F5DE" w14:textId="319436F7" w:rsidR="002449D2" w:rsidRPr="00CB0DE0" w:rsidRDefault="002449D2" w:rsidP="002420C5">
            <w:pPr>
              <w:rPr>
                <w:lang w:eastAsia="en-GB"/>
              </w:rPr>
            </w:pPr>
            <w:r w:rsidRPr="00CB0DE0">
              <w:rPr>
                <w:lang w:eastAsia="en-GB"/>
              </w:rPr>
              <w:t>Spatial</w:t>
            </w:r>
          </w:p>
        </w:tc>
        <w:tc>
          <w:tcPr>
            <w:tcW w:w="7200" w:type="dxa"/>
            <w:shd w:val="clear" w:color="auto" w:fill="F2F2F2"/>
            <w:vAlign w:val="center"/>
          </w:tcPr>
          <w:p w14:paraId="3AC9355E" w14:textId="71F013AB" w:rsidR="002449D2" w:rsidRPr="00CB0DE0" w:rsidRDefault="00DD0044" w:rsidP="002420C5">
            <w:pPr>
              <w:rPr>
                <w:lang w:eastAsia="en-GB"/>
              </w:rPr>
            </w:pPr>
            <w:r w:rsidRPr="00CB0DE0">
              <w:rPr>
                <w:lang w:eastAsia="en-GB"/>
              </w:rPr>
              <w:t>http://publications.europa.eu/resource/authority/atu/FIN</w:t>
            </w:r>
          </w:p>
        </w:tc>
      </w:tr>
    </w:tbl>
    <w:p w14:paraId="20DAAAF4" w14:textId="77777777" w:rsidR="00477967" w:rsidRPr="00CB0DE0" w:rsidRDefault="00477967" w:rsidP="002420C5">
      <w:pPr>
        <w:rPr>
          <w:lang w:eastAsia="en-GB"/>
        </w:rPr>
      </w:pPr>
    </w:p>
    <w:p w14:paraId="7FDD0A97" w14:textId="3FD5433A" w:rsidR="00477967" w:rsidRPr="00CB0DE0" w:rsidRDefault="00477967" w:rsidP="002420C5">
      <w:pPr>
        <w:pStyle w:val="Caption"/>
        <w:rPr>
          <w:lang w:val="en-GB" w:eastAsia="en-GB"/>
        </w:rPr>
      </w:pPr>
      <w:bookmarkStart w:id="354" w:name="_Toc456010393"/>
      <w:bookmarkStart w:id="355" w:name="_Toc519757917"/>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46598">
        <w:rPr>
          <w:noProof/>
          <w:lang w:val="en-GB"/>
        </w:rPr>
        <w:t>14</w:t>
      </w:r>
      <w:r w:rsidRPr="00CB0DE0">
        <w:rPr>
          <w:lang w:val="en-GB"/>
        </w:rPr>
        <w:fldChar w:fldCharType="end"/>
      </w:r>
      <w:r w:rsidRPr="00CB0DE0">
        <w:rPr>
          <w:lang w:val="en-GB"/>
        </w:rPr>
        <w:t xml:space="preserve">: Example of Public </w:t>
      </w:r>
      <w:r w:rsidR="004C0E33">
        <w:rPr>
          <w:lang w:val="en-GB"/>
        </w:rPr>
        <w:t>Organization</w:t>
      </w:r>
      <w:r w:rsidRPr="00CB0DE0">
        <w:rPr>
          <w:lang w:val="en-GB"/>
        </w:rPr>
        <w:t xml:space="preserve"> class – Machine readable</w:t>
      </w:r>
      <w:bookmarkEnd w:id="354"/>
      <w:bookmarkEnd w:id="355"/>
    </w:p>
    <w:tbl>
      <w:tblPr>
        <w:tblStyle w:val="TableGrid"/>
        <w:tblW w:w="0" w:type="auto"/>
        <w:tblLook w:val="04A0" w:firstRow="1" w:lastRow="0" w:firstColumn="1" w:lastColumn="0" w:noHBand="0" w:noVBand="1"/>
      </w:tblPr>
      <w:tblGrid>
        <w:gridCol w:w="8495"/>
      </w:tblGrid>
      <w:tr w:rsidR="006F70F5" w:rsidRPr="00CB0DE0" w14:paraId="2762CD81"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1F0D942B" w14:textId="066621F5" w:rsidR="006F70F5" w:rsidRPr="003378AE" w:rsidRDefault="006F70F5" w:rsidP="006F70F5">
            <w:pPr>
              <w:rPr>
                <w:b w:val="0"/>
                <w:lang w:val="fr-BE" w:eastAsia="en-GB"/>
              </w:rPr>
            </w:pPr>
            <w:r w:rsidRPr="003378AE">
              <w:rPr>
                <w:lang w:val="fr-BE" w:eastAsia="en-GB"/>
              </w:rPr>
              <w:t>&lt;</w:t>
            </w:r>
            <w:proofErr w:type="gramStart"/>
            <w:r w:rsidRPr="003378AE">
              <w:rPr>
                <w:lang w:val="fr-BE" w:eastAsia="en-GB"/>
              </w:rPr>
              <w:t>https://www.yrityssuomi.fi/en/organisaatio?id=workspace://SpacesStore/8566c45a-8b9e-46d5-8371-81c8ad002362&amp;region=helsinki</w:t>
            </w:r>
            <w:proofErr w:type="gramEnd"/>
            <w:r w:rsidRPr="003378AE">
              <w:rPr>
                <w:lang w:val="fr-BE" w:eastAsia="en-GB"/>
              </w:rPr>
              <w:t xml:space="preserve">&gt; a </w:t>
            </w:r>
            <w:proofErr w:type="spellStart"/>
            <w:r w:rsidRPr="003378AE">
              <w:rPr>
                <w:lang w:val="fr-BE" w:eastAsia="en-GB"/>
              </w:rPr>
              <w:t>cv:Public</w:t>
            </w:r>
            <w:r w:rsidR="004C0E33" w:rsidRPr="003378AE">
              <w:rPr>
                <w:lang w:val="fr-BE" w:eastAsia="en-GB"/>
              </w:rPr>
              <w:t>Organisation</w:t>
            </w:r>
            <w:proofErr w:type="spellEnd"/>
            <w:r w:rsidRPr="003378AE">
              <w:rPr>
                <w:lang w:val="fr-BE" w:eastAsia="en-GB"/>
              </w:rPr>
              <w:t xml:space="preserve"> ;</w:t>
            </w:r>
          </w:p>
          <w:p w14:paraId="66F9EE6A" w14:textId="09985718" w:rsidR="006F70F5" w:rsidRPr="00CB0DE0" w:rsidRDefault="006F70F5" w:rsidP="006F70F5">
            <w:pPr>
              <w:rPr>
                <w:b w:val="0"/>
                <w:lang w:eastAsia="en-GB"/>
              </w:rPr>
            </w:pPr>
            <w:r w:rsidRPr="003378AE">
              <w:rPr>
                <w:lang w:val="fr-BE" w:eastAsia="en-GB"/>
              </w:rPr>
              <w:t xml:space="preserve">    </w:t>
            </w:r>
            <w:proofErr w:type="spellStart"/>
            <w:r w:rsidRPr="00CB0DE0">
              <w:rPr>
                <w:lang w:eastAsia="en-GB"/>
              </w:rPr>
              <w:t>dct:title</w:t>
            </w:r>
            <w:proofErr w:type="spellEnd"/>
            <w:r w:rsidRPr="00CB0DE0">
              <w:rPr>
                <w:b w:val="0"/>
                <w:lang w:eastAsia="en-GB"/>
              </w:rPr>
              <w:t xml:space="preserve"> "The Finnish Patent and Registration Office</w:t>
            </w:r>
            <w:r w:rsidR="00DD0044" w:rsidRPr="00CB0DE0">
              <w:rPr>
                <w:b w:val="0"/>
                <w:lang w:eastAsia="en-GB"/>
              </w:rPr>
              <w:t xml:space="preserve"> (PRH)</w:t>
            </w:r>
            <w:r w:rsidRPr="00CB0DE0">
              <w:rPr>
                <w:b w:val="0"/>
                <w:lang w:eastAsia="en-GB"/>
              </w:rPr>
              <w:t>" ;</w:t>
            </w:r>
          </w:p>
          <w:p w14:paraId="1D3C4C93" w14:textId="3529004C" w:rsidR="006F70F5" w:rsidRPr="00CB0DE0" w:rsidRDefault="00976388" w:rsidP="006F70F5">
            <w:pPr>
              <w:rPr>
                <w:b w:val="0"/>
                <w:lang w:eastAsia="en-GB"/>
              </w:rPr>
            </w:pPr>
            <w:r w:rsidRPr="00CB0DE0">
              <w:rPr>
                <w:lang w:eastAsia="en-GB"/>
              </w:rPr>
              <w:t xml:space="preserve">    </w:t>
            </w:r>
            <w:proofErr w:type="spellStart"/>
            <w:r w:rsidRPr="00CB0DE0">
              <w:rPr>
                <w:lang w:eastAsia="en-GB"/>
              </w:rPr>
              <w:t>skos:pref</w:t>
            </w:r>
            <w:r w:rsidR="006F70F5" w:rsidRPr="00CB0DE0">
              <w:rPr>
                <w:lang w:eastAsia="en-GB"/>
              </w:rPr>
              <w:t>Label</w:t>
            </w:r>
            <w:proofErr w:type="spellEnd"/>
            <w:r w:rsidR="006F70F5" w:rsidRPr="00CB0DE0">
              <w:rPr>
                <w:b w:val="0"/>
                <w:lang w:eastAsia="en-GB"/>
              </w:rPr>
              <w:t xml:space="preserve"> "</w:t>
            </w:r>
            <w:r w:rsidR="00DD0044" w:rsidRPr="00CB0DE0">
              <w:rPr>
                <w:b w:val="0"/>
                <w:lang w:eastAsia="en-GB"/>
              </w:rPr>
              <w:t>The Finnish Patent and Registration Office</w:t>
            </w:r>
            <w:r w:rsidR="006F70F5" w:rsidRPr="00CB0DE0">
              <w:rPr>
                <w:b w:val="0"/>
                <w:lang w:eastAsia="en-GB"/>
              </w:rPr>
              <w:t>" ;</w:t>
            </w:r>
          </w:p>
          <w:p w14:paraId="4CEF8F7C" w14:textId="32092A55" w:rsidR="006F70F5" w:rsidRPr="00CB0DE0" w:rsidRDefault="00DD0044" w:rsidP="00DD0044">
            <w:pPr>
              <w:rPr>
                <w:b w:val="0"/>
                <w:lang w:eastAsia="en-GB"/>
              </w:rPr>
            </w:pPr>
            <w:r w:rsidRPr="00CB0DE0">
              <w:rPr>
                <w:lang w:eastAsia="en-GB"/>
              </w:rPr>
              <w:t xml:space="preserve">    </w:t>
            </w:r>
            <w:proofErr w:type="spellStart"/>
            <w:r w:rsidRPr="00CB0DE0">
              <w:rPr>
                <w:lang w:eastAsia="en-GB"/>
              </w:rPr>
              <w:t>skos:altLabel</w:t>
            </w:r>
            <w:proofErr w:type="spellEnd"/>
            <w:r w:rsidRPr="00CB0DE0">
              <w:rPr>
                <w:b w:val="0"/>
                <w:lang w:eastAsia="en-GB"/>
              </w:rPr>
              <w:t xml:space="preserve"> "PRH" ;</w:t>
            </w:r>
          </w:p>
          <w:p w14:paraId="6D0AAB4B" w14:textId="661F95F5" w:rsidR="00DD0044" w:rsidRPr="00CB0DE0" w:rsidRDefault="006F70F5" w:rsidP="002420C5">
            <w:pPr>
              <w:rPr>
                <w:b w:val="0"/>
                <w:lang w:eastAsia="en-GB"/>
              </w:rPr>
            </w:pPr>
            <w:r w:rsidRPr="00CB0DE0">
              <w:rPr>
                <w:lang w:eastAsia="en-GB"/>
              </w:rPr>
              <w:t xml:space="preserve">    </w:t>
            </w:r>
            <w:proofErr w:type="spellStart"/>
            <w:r w:rsidRPr="00CB0DE0">
              <w:rPr>
                <w:lang w:eastAsia="en-GB"/>
              </w:rPr>
              <w:t>cv:hasAddress</w:t>
            </w:r>
            <w:proofErr w:type="spellEnd"/>
            <w:r w:rsidRPr="00CB0DE0">
              <w:rPr>
                <w:b w:val="0"/>
                <w:lang w:eastAsia="en-GB"/>
              </w:rPr>
              <w:t xml:space="preserve"> &lt;http://ec.europa.eu/taxation_customs/resources/documents/taxation/vat/traders/vat_refunds/refund_contact_details_table_en.pdf#country/Belgium/Address&gt; </w:t>
            </w:r>
            <w:r w:rsidR="001B1E66" w:rsidRPr="00CB0DE0">
              <w:rPr>
                <w:b w:val="0"/>
                <w:lang w:eastAsia="en-GB"/>
              </w:rPr>
              <w:t>;</w:t>
            </w:r>
          </w:p>
          <w:p w14:paraId="1A9E0A5A" w14:textId="1A32E517" w:rsidR="006F70F5" w:rsidRPr="00CB0DE0" w:rsidRDefault="00DD0044" w:rsidP="002420C5">
            <w:pPr>
              <w:rPr>
                <w:b w:val="0"/>
                <w:lang w:eastAsia="en-GB"/>
              </w:rPr>
            </w:pPr>
            <w:r w:rsidRPr="00CB0DE0">
              <w:rPr>
                <w:lang w:eastAsia="en-GB"/>
              </w:rPr>
              <w:t xml:space="preserve">    spatial</w:t>
            </w:r>
            <w:r w:rsidRPr="00CB0DE0">
              <w:rPr>
                <w:b w:val="0"/>
                <w:lang w:eastAsia="en-GB"/>
              </w:rPr>
              <w:t xml:space="preserve"> &lt;http://publications.europa.eu/resource/authority/atu/FIN&gt;</w:t>
            </w:r>
          </w:p>
          <w:p w14:paraId="39EBD54D" w14:textId="3BFFCD00" w:rsidR="006F70F5" w:rsidRPr="00CB0DE0" w:rsidRDefault="006F70F5" w:rsidP="002420C5">
            <w:pPr>
              <w:rPr>
                <w:b w:val="0"/>
                <w:lang w:eastAsia="en-GB"/>
              </w:rPr>
            </w:pPr>
          </w:p>
        </w:tc>
      </w:tr>
    </w:tbl>
    <w:p w14:paraId="5DEC3EDC" w14:textId="77777777" w:rsidR="00477967" w:rsidRPr="00CB0DE0" w:rsidRDefault="00477967" w:rsidP="002420C5">
      <w:pPr>
        <w:rPr>
          <w:lang w:eastAsia="en-GB"/>
        </w:rPr>
      </w:pPr>
    </w:p>
    <w:p w14:paraId="167C0620" w14:textId="77777777" w:rsidR="00477967" w:rsidRPr="00CB0DE0" w:rsidRDefault="00477967" w:rsidP="002420C5">
      <w:pPr>
        <w:rPr>
          <w:lang w:eastAsia="en-GB"/>
        </w:rPr>
      </w:pPr>
    </w:p>
    <w:p w14:paraId="2F03A6F5" w14:textId="77777777" w:rsidR="00477967" w:rsidRPr="00CB0DE0" w:rsidRDefault="00477967" w:rsidP="002420C5">
      <w:pPr>
        <w:rPr>
          <w:lang w:eastAsia="en-GB"/>
        </w:rPr>
      </w:pPr>
    </w:p>
    <w:p w14:paraId="136885C9" w14:textId="3238054E" w:rsidR="00860245" w:rsidRPr="00CB0DE0" w:rsidRDefault="00860245" w:rsidP="003E4E45">
      <w:pPr>
        <w:pStyle w:val="Heading1"/>
        <w:rPr>
          <w:lang w:val="en-GB"/>
        </w:rPr>
      </w:pPr>
      <w:bookmarkStart w:id="356" w:name="_Ref456008202"/>
      <w:bookmarkStart w:id="357" w:name="_Toc2329925"/>
      <w:r w:rsidRPr="00CB0DE0">
        <w:rPr>
          <w:lang w:val="en-GB"/>
        </w:rPr>
        <w:lastRenderedPageBreak/>
        <w:t>Conformance Statement</w:t>
      </w:r>
      <w:bookmarkEnd w:id="306"/>
      <w:bookmarkEnd w:id="309"/>
      <w:bookmarkEnd w:id="310"/>
      <w:bookmarkEnd w:id="311"/>
      <w:bookmarkEnd w:id="356"/>
      <w:bookmarkEnd w:id="357"/>
    </w:p>
    <w:p w14:paraId="15C8C7AD" w14:textId="7095E541" w:rsidR="0059483F" w:rsidRPr="00CB0DE0" w:rsidRDefault="0059483F" w:rsidP="002420C5">
      <w:pPr>
        <w:pStyle w:val="Heading2"/>
        <w:rPr>
          <w:lang w:val="en-GB"/>
        </w:rPr>
      </w:pPr>
      <w:bookmarkStart w:id="358" w:name="_Toc2329926"/>
      <w:r w:rsidRPr="00CB0DE0">
        <w:rPr>
          <w:lang w:val="en-GB"/>
        </w:rPr>
        <w:t>Provider requirements</w:t>
      </w:r>
      <w:bookmarkEnd w:id="358"/>
    </w:p>
    <w:p w14:paraId="2BE1328F" w14:textId="7C1D915E" w:rsidR="00860245" w:rsidRPr="00CB0DE0" w:rsidRDefault="0059483F" w:rsidP="002420C5">
      <w:r w:rsidRPr="00CB0DE0">
        <w:t xml:space="preserve">In order to conform to </w:t>
      </w:r>
      <w:r w:rsidR="00860245" w:rsidRPr="00CB0DE0">
        <w:t>the Core Public Service Vocabulary Application Profile</w:t>
      </w:r>
      <w:r w:rsidR="00D63D5E" w:rsidRPr="00CB0DE0">
        <w:t xml:space="preserve"> (CPSV-AP)</w:t>
      </w:r>
      <w:r w:rsidRPr="00CB0DE0">
        <w:t>, any implementation</w:t>
      </w:r>
      <w:r w:rsidR="00860245" w:rsidRPr="00CB0DE0">
        <w:t xml:space="preserve"> </w:t>
      </w:r>
      <w:r w:rsidRPr="00CB0DE0">
        <w:t>MUST</w:t>
      </w:r>
      <w:r w:rsidR="00860245" w:rsidRPr="00CB0DE0">
        <w:t>:</w:t>
      </w:r>
    </w:p>
    <w:p w14:paraId="795D56D0" w14:textId="7CD37B71" w:rsidR="00860245" w:rsidRPr="00CB0DE0" w:rsidRDefault="0059483F" w:rsidP="002420C5">
      <w:pPr>
        <w:pStyle w:val="ListParagraph"/>
        <w:numPr>
          <w:ilvl w:val="0"/>
          <w:numId w:val="26"/>
        </w:numPr>
      </w:pPr>
      <w:r w:rsidRPr="00CB0DE0">
        <w:t>I</w:t>
      </w:r>
      <w:r w:rsidR="00E26A4A" w:rsidRPr="00CB0DE0">
        <w:t>nclude</w:t>
      </w:r>
      <w:r w:rsidR="00860245" w:rsidRPr="00CB0DE0">
        <w:t xml:space="preserve"> at least all mandatory properties of all mandatory classes as indicated in “</w:t>
      </w:r>
      <w:r w:rsidR="00A44827" w:rsidRPr="00CB0DE0">
        <w:fldChar w:fldCharType="begin"/>
      </w:r>
      <w:r w:rsidR="00A44827" w:rsidRPr="00CB0DE0">
        <w:instrText xml:space="preserve"> REF _Ref410992224 \h  \* MERGEFORMAT </w:instrText>
      </w:r>
      <w:r w:rsidR="00A44827" w:rsidRPr="00CB0DE0">
        <w:fldChar w:fldCharType="separate"/>
      </w:r>
      <w:r w:rsidR="00346598" w:rsidRPr="00CB0DE0">
        <w:t>Detailed list of mandatory and optional classes and properties</w:t>
      </w:r>
      <w:r w:rsidR="00A44827" w:rsidRPr="00CB0DE0">
        <w:fldChar w:fldCharType="end"/>
      </w:r>
      <w:r w:rsidR="00860245" w:rsidRPr="00CB0DE0">
        <w:t>”;</w:t>
      </w:r>
    </w:p>
    <w:p w14:paraId="0CD8529E" w14:textId="111E3DBB" w:rsidR="00860245" w:rsidRPr="00CB0DE0" w:rsidRDefault="0059483F" w:rsidP="002420C5">
      <w:pPr>
        <w:pStyle w:val="ListParagraph"/>
        <w:numPr>
          <w:ilvl w:val="0"/>
          <w:numId w:val="26"/>
        </w:numPr>
      </w:pPr>
      <w:r w:rsidRPr="00CB0DE0">
        <w:t>I</w:t>
      </w:r>
      <w:r w:rsidR="00860245" w:rsidRPr="00CB0DE0">
        <w:t>nclude at least all mandatory properties of any optional class used for describing the Public Service, as indicated in “</w:t>
      </w:r>
      <w:r w:rsidR="00A44827" w:rsidRPr="00CB0DE0">
        <w:fldChar w:fldCharType="begin"/>
      </w:r>
      <w:r w:rsidR="00A44827" w:rsidRPr="00CB0DE0">
        <w:instrText xml:space="preserve"> REF _Ref410992224 \h  \* MERGEFORMAT </w:instrText>
      </w:r>
      <w:r w:rsidR="00A44827" w:rsidRPr="00CB0DE0">
        <w:fldChar w:fldCharType="separate"/>
      </w:r>
      <w:r w:rsidR="00346598" w:rsidRPr="00CB0DE0">
        <w:t>Detailed list of mandatory and optional classes and properties</w:t>
      </w:r>
      <w:r w:rsidR="00A44827" w:rsidRPr="00CB0DE0">
        <w:fldChar w:fldCharType="end"/>
      </w:r>
      <w:r w:rsidR="00860245" w:rsidRPr="00CB0DE0">
        <w:t>”;</w:t>
      </w:r>
    </w:p>
    <w:p w14:paraId="48A987E9" w14:textId="52340996" w:rsidR="00A44D87" w:rsidRPr="00CB0DE0" w:rsidRDefault="00A44D87" w:rsidP="002420C5">
      <w:pPr>
        <w:pStyle w:val="ListParagraph"/>
        <w:numPr>
          <w:ilvl w:val="0"/>
          <w:numId w:val="26"/>
        </w:numPr>
      </w:pPr>
      <w:r w:rsidRPr="00CB0DE0">
        <w:t xml:space="preserve">Not have more than one instance of those properties that have 1 as maximum cardinality as specified in each subsection from Section </w:t>
      </w:r>
      <w:r w:rsidRPr="00CB0DE0">
        <w:fldChar w:fldCharType="begin"/>
      </w:r>
      <w:r w:rsidRPr="00CB0DE0">
        <w:instrText xml:space="preserve"> REF _Ref405487582 \n \h </w:instrText>
      </w:r>
      <w:r w:rsidR="008E7980" w:rsidRPr="00CB0DE0">
        <w:instrText xml:space="preserve"> \* MERGEFORMAT </w:instrText>
      </w:r>
      <w:r w:rsidRPr="00CB0DE0">
        <w:fldChar w:fldCharType="separate"/>
      </w:r>
      <w:r w:rsidR="00346598">
        <w:t>3.2</w:t>
      </w:r>
      <w:r w:rsidRPr="00CB0DE0">
        <w:fldChar w:fldCharType="end"/>
      </w:r>
      <w:r w:rsidRPr="00CB0DE0">
        <w:t xml:space="preserve"> to Section </w:t>
      </w:r>
      <w:r w:rsidRPr="00CB0DE0">
        <w:fldChar w:fldCharType="begin"/>
      </w:r>
      <w:r w:rsidRPr="00CB0DE0">
        <w:instrText xml:space="preserve"> REF _Ref455566285 \n \h </w:instrText>
      </w:r>
      <w:r w:rsidR="008E7980" w:rsidRPr="00CB0DE0">
        <w:instrText xml:space="preserve"> \* MERGEFORMAT </w:instrText>
      </w:r>
      <w:r w:rsidRPr="00CB0DE0">
        <w:fldChar w:fldCharType="separate"/>
      </w:r>
      <w:r w:rsidR="00346598">
        <w:t>3.18</w:t>
      </w:r>
      <w:r w:rsidRPr="00CB0DE0">
        <w:fldChar w:fldCharType="end"/>
      </w:r>
      <w:r w:rsidRPr="00CB0DE0">
        <w:t>;</w:t>
      </w:r>
    </w:p>
    <w:p w14:paraId="748825DC" w14:textId="03F74500" w:rsidR="00A44D87" w:rsidRPr="00CB0DE0" w:rsidRDefault="00A44D87" w:rsidP="002420C5">
      <w:pPr>
        <w:pStyle w:val="ListParagraph"/>
        <w:numPr>
          <w:ilvl w:val="0"/>
          <w:numId w:val="26"/>
        </w:numPr>
      </w:pPr>
      <w:r w:rsidRPr="00CB0DE0">
        <w:t xml:space="preserve">Define each property value according to the type specified </w:t>
      </w:r>
      <w:r w:rsidR="00E26A4A" w:rsidRPr="00CB0DE0">
        <w:t xml:space="preserve">in section </w:t>
      </w:r>
      <w:r w:rsidR="00E26A4A" w:rsidRPr="00CB0DE0">
        <w:fldChar w:fldCharType="begin"/>
      </w:r>
      <w:r w:rsidR="00E26A4A" w:rsidRPr="00CB0DE0">
        <w:instrText xml:space="preserve"> REF _Ref459376096 \r \h </w:instrText>
      </w:r>
      <w:r w:rsidR="008E7980" w:rsidRPr="00CB0DE0">
        <w:instrText xml:space="preserve"> \* MERGEFORMAT </w:instrText>
      </w:r>
      <w:r w:rsidR="00E26A4A" w:rsidRPr="00CB0DE0">
        <w:fldChar w:fldCharType="separate"/>
      </w:r>
      <w:r w:rsidR="00346598">
        <w:t>3</w:t>
      </w:r>
      <w:r w:rsidR="00E26A4A" w:rsidRPr="00CB0DE0">
        <w:fldChar w:fldCharType="end"/>
      </w:r>
      <w:r w:rsidR="00E26A4A" w:rsidRPr="00CB0DE0">
        <w:t xml:space="preserve"> (see the UML diagram in </w:t>
      </w:r>
      <w:r w:rsidR="00E26A4A" w:rsidRPr="00CB0DE0">
        <w:fldChar w:fldCharType="begin"/>
      </w:r>
      <w:r w:rsidR="00E26A4A" w:rsidRPr="00CB0DE0">
        <w:instrText xml:space="preserve"> REF _Ref450814152 \h </w:instrText>
      </w:r>
      <w:r w:rsidR="008E7980" w:rsidRPr="00CB0DE0">
        <w:instrText xml:space="preserve"> \* MERGEFORMAT </w:instrText>
      </w:r>
      <w:r w:rsidR="00E26A4A" w:rsidRPr="00CB0DE0">
        <w:fldChar w:fldCharType="separate"/>
      </w:r>
      <w:r w:rsidR="00346598" w:rsidRPr="00CB0DE0">
        <w:t xml:space="preserve">Figure </w:t>
      </w:r>
      <w:r w:rsidR="00346598">
        <w:rPr>
          <w:noProof/>
        </w:rPr>
        <w:t>2</w:t>
      </w:r>
      <w:r w:rsidR="00E26A4A" w:rsidRPr="00CB0DE0">
        <w:fldChar w:fldCharType="end"/>
      </w:r>
      <w:r w:rsidR="00E26A4A" w:rsidRPr="00CB0DE0">
        <w:t>)</w:t>
      </w:r>
      <w:r w:rsidRPr="00CB0DE0">
        <w:t>;</w:t>
      </w:r>
    </w:p>
    <w:p w14:paraId="54193B4A" w14:textId="76D49475" w:rsidR="00860245" w:rsidRPr="00CB0DE0" w:rsidRDefault="0059483F">
      <w:pPr>
        <w:pStyle w:val="ListParagraph"/>
        <w:numPr>
          <w:ilvl w:val="0"/>
          <w:numId w:val="26"/>
        </w:numPr>
      </w:pPr>
      <w:r w:rsidRPr="00CB0DE0">
        <w:t>U</w:t>
      </w:r>
      <w:r w:rsidR="00860245" w:rsidRPr="00CB0DE0">
        <w:t xml:space="preserve">se the terms (classes and properties) in a way consistent with their semantics as declared in </w:t>
      </w:r>
      <w:r w:rsidR="00A44D87" w:rsidRPr="00CB0DE0">
        <w:t>Section</w:t>
      </w:r>
      <w:r w:rsidR="00D63D5E" w:rsidRPr="00CB0DE0">
        <w:t xml:space="preserve"> </w:t>
      </w:r>
      <w:r w:rsidR="00D63D5E" w:rsidRPr="00CB0DE0">
        <w:fldChar w:fldCharType="begin"/>
      </w:r>
      <w:r w:rsidR="00D63D5E" w:rsidRPr="00CB0DE0">
        <w:instrText xml:space="preserve"> REF _Ref456008040 \r \h </w:instrText>
      </w:r>
      <w:r w:rsidR="008E7980" w:rsidRPr="00CB0DE0">
        <w:instrText xml:space="preserve"> \* MERGEFORMAT </w:instrText>
      </w:r>
      <w:r w:rsidR="00D63D5E" w:rsidRPr="00CB0DE0">
        <w:fldChar w:fldCharType="separate"/>
      </w:r>
      <w:r w:rsidR="00346598">
        <w:t>3</w:t>
      </w:r>
      <w:r w:rsidR="00D63D5E" w:rsidRPr="00CB0DE0">
        <w:fldChar w:fldCharType="end"/>
      </w:r>
      <w:r w:rsidR="00860245" w:rsidRPr="00CB0DE0">
        <w:t>.</w:t>
      </w:r>
    </w:p>
    <w:p w14:paraId="33CCC2FC" w14:textId="77777777" w:rsidR="00D63D5E" w:rsidRPr="00CB0DE0" w:rsidRDefault="00D63D5E" w:rsidP="002420C5"/>
    <w:p w14:paraId="6704718D" w14:textId="23ECB7EC" w:rsidR="00860245" w:rsidRPr="00CB0DE0" w:rsidRDefault="00860245" w:rsidP="002420C5">
      <w:r w:rsidRPr="00CB0DE0">
        <w:t xml:space="preserve">A conforming implementation of the Core Public Service </w:t>
      </w:r>
      <w:r w:rsidR="008E46D0" w:rsidRPr="00CB0DE0">
        <w:t xml:space="preserve">Vocabulary </w:t>
      </w:r>
      <w:r w:rsidRPr="00CB0DE0">
        <w:t>Application Profile</w:t>
      </w:r>
      <w:r w:rsidRPr="00CB0DE0">
        <w:rPr>
          <w:lang w:eastAsia="en-GB"/>
        </w:rPr>
        <w:t xml:space="preserve"> may </w:t>
      </w:r>
      <w:r w:rsidRPr="00CB0DE0">
        <w:t>include classes and properties from other data models (vocabularies).</w:t>
      </w:r>
      <w:r w:rsidR="008E46D0" w:rsidRPr="00CB0DE0">
        <w:t xml:space="preserve"> In addition, a conforming implementation of the Core Public Service Vocabulary Application Profile may include terms from recommended controlled vocabularies for the corresponding properties, as listed in section </w:t>
      </w:r>
      <w:r w:rsidR="008E46D0" w:rsidRPr="00CB0DE0">
        <w:fldChar w:fldCharType="begin"/>
      </w:r>
      <w:r w:rsidR="008E46D0" w:rsidRPr="00CB0DE0">
        <w:instrText xml:space="preserve"> REF _Ref451498625 \r \h </w:instrText>
      </w:r>
      <w:r w:rsidR="001B1E66" w:rsidRPr="00CB0DE0">
        <w:instrText xml:space="preserve"> \* MERGEFORMAT </w:instrText>
      </w:r>
      <w:r w:rsidR="008E46D0" w:rsidRPr="00CB0DE0">
        <w:fldChar w:fldCharType="separate"/>
      </w:r>
      <w:r w:rsidR="00346598">
        <w:t>4</w:t>
      </w:r>
      <w:r w:rsidR="008E46D0" w:rsidRPr="00CB0DE0">
        <w:fldChar w:fldCharType="end"/>
      </w:r>
      <w:r w:rsidR="008E46D0" w:rsidRPr="00CB0DE0">
        <w:t>.</w:t>
      </w:r>
    </w:p>
    <w:p w14:paraId="574FBE38" w14:textId="77777777" w:rsidR="00D63D5E" w:rsidRPr="00CB0DE0" w:rsidRDefault="00D63D5E" w:rsidP="002420C5">
      <w:pPr>
        <w:rPr>
          <w:lang w:eastAsia="en-GB"/>
        </w:rPr>
      </w:pPr>
    </w:p>
    <w:p w14:paraId="30B0D229" w14:textId="682047C9" w:rsidR="0059483F" w:rsidRPr="00CB0DE0" w:rsidRDefault="00860245" w:rsidP="002420C5">
      <w:r w:rsidRPr="00CB0DE0">
        <w:t>The Core Public Service Vocabulary Application Profile is technology-neutral and a publisher may use any of the terms defined in this document encoded in any technology although</w:t>
      </w:r>
      <w:r w:rsidRPr="00CB0DE0">
        <w:rPr>
          <w:lang w:eastAsia="en-GB"/>
        </w:rPr>
        <w:t xml:space="preserve"> RDF and XML are preferred.</w:t>
      </w:r>
    </w:p>
    <w:p w14:paraId="668CDB1A" w14:textId="67F39637" w:rsidR="0059483F" w:rsidRPr="00CB0DE0" w:rsidRDefault="0059483F" w:rsidP="002420C5">
      <w:pPr>
        <w:pStyle w:val="Heading2"/>
        <w:rPr>
          <w:lang w:val="en-GB"/>
        </w:rPr>
      </w:pPr>
      <w:bookmarkStart w:id="359" w:name="_Toc2329927"/>
      <w:r w:rsidRPr="00CB0DE0">
        <w:rPr>
          <w:lang w:val="en-GB"/>
        </w:rPr>
        <w:t>Receiver requirements</w:t>
      </w:r>
      <w:bookmarkEnd w:id="359"/>
    </w:p>
    <w:p w14:paraId="64168785" w14:textId="4F1017D2" w:rsidR="0059483F" w:rsidRPr="00CB0DE0" w:rsidRDefault="0059483F" w:rsidP="002420C5">
      <w:r w:rsidRPr="00CB0DE0">
        <w:t>In order to conform to the Core Public Service Vocabulary Application Profile, any application that receives metadata MUST be able to:</w:t>
      </w:r>
    </w:p>
    <w:p w14:paraId="4A727FBC" w14:textId="215ACA85" w:rsidR="0059483F" w:rsidRPr="00CB0DE0" w:rsidRDefault="0059483F" w:rsidP="002420C5">
      <w:pPr>
        <w:pStyle w:val="ListParagraph"/>
        <w:numPr>
          <w:ilvl w:val="0"/>
          <w:numId w:val="42"/>
        </w:numPr>
        <w:rPr>
          <w:lang w:eastAsia="en-GB"/>
        </w:rPr>
      </w:pPr>
      <w:r w:rsidRPr="00CB0DE0">
        <w:rPr>
          <w:lang w:eastAsia="en-GB"/>
        </w:rPr>
        <w:t xml:space="preserve">Process information for all classes specified in </w:t>
      </w:r>
      <w:r w:rsidR="00D63D5E" w:rsidRPr="00CB0DE0">
        <w:rPr>
          <w:lang w:eastAsia="en-GB"/>
        </w:rPr>
        <w:t xml:space="preserve">Section </w:t>
      </w:r>
      <w:r w:rsidR="00D63D5E" w:rsidRPr="00CB0DE0">
        <w:rPr>
          <w:lang w:eastAsia="en-GB"/>
        </w:rPr>
        <w:fldChar w:fldCharType="begin"/>
      </w:r>
      <w:r w:rsidR="00D63D5E" w:rsidRPr="00CB0DE0">
        <w:rPr>
          <w:lang w:eastAsia="en-GB"/>
        </w:rPr>
        <w:instrText xml:space="preserve"> REF _Ref456008040 \r \h </w:instrText>
      </w:r>
      <w:r w:rsidR="008E7980" w:rsidRPr="00CB0DE0">
        <w:rPr>
          <w:lang w:eastAsia="en-GB"/>
        </w:rPr>
        <w:instrText xml:space="preserve"> \* MERGEFORMAT </w:instrText>
      </w:r>
      <w:r w:rsidR="00D63D5E" w:rsidRPr="00CB0DE0">
        <w:rPr>
          <w:lang w:eastAsia="en-GB"/>
        </w:rPr>
      </w:r>
      <w:r w:rsidR="00D63D5E" w:rsidRPr="00CB0DE0">
        <w:rPr>
          <w:lang w:eastAsia="en-GB"/>
        </w:rPr>
        <w:fldChar w:fldCharType="separate"/>
      </w:r>
      <w:r w:rsidR="00346598">
        <w:rPr>
          <w:lang w:eastAsia="en-GB"/>
        </w:rPr>
        <w:t>3</w:t>
      </w:r>
      <w:r w:rsidR="00D63D5E" w:rsidRPr="00CB0DE0">
        <w:rPr>
          <w:lang w:eastAsia="en-GB"/>
        </w:rPr>
        <w:fldChar w:fldCharType="end"/>
      </w:r>
      <w:r w:rsidRPr="00CB0DE0">
        <w:rPr>
          <w:lang w:eastAsia="en-GB"/>
        </w:rPr>
        <w:t>;</w:t>
      </w:r>
    </w:p>
    <w:p w14:paraId="4762384D" w14:textId="3FA902A1" w:rsidR="0059483F" w:rsidRPr="00CB0DE0" w:rsidRDefault="0059483F" w:rsidP="002420C5">
      <w:pPr>
        <w:pStyle w:val="ListParagraph"/>
        <w:numPr>
          <w:ilvl w:val="0"/>
          <w:numId w:val="42"/>
        </w:numPr>
        <w:rPr>
          <w:lang w:eastAsia="en-GB"/>
        </w:rPr>
      </w:pPr>
      <w:r w:rsidRPr="00CB0DE0">
        <w:rPr>
          <w:lang w:eastAsia="en-GB"/>
        </w:rPr>
        <w:t xml:space="preserve">Process information for all properties specified in </w:t>
      </w:r>
      <w:r w:rsidR="00D63D5E" w:rsidRPr="00CB0DE0">
        <w:rPr>
          <w:lang w:eastAsia="en-GB"/>
        </w:rPr>
        <w:t xml:space="preserve">Section </w:t>
      </w:r>
      <w:r w:rsidR="00D63D5E" w:rsidRPr="00CB0DE0">
        <w:rPr>
          <w:lang w:eastAsia="en-GB"/>
        </w:rPr>
        <w:fldChar w:fldCharType="begin"/>
      </w:r>
      <w:r w:rsidR="00D63D5E" w:rsidRPr="00CB0DE0">
        <w:rPr>
          <w:lang w:eastAsia="en-GB"/>
        </w:rPr>
        <w:instrText xml:space="preserve"> REF _Ref456008040 \r \h </w:instrText>
      </w:r>
      <w:r w:rsidR="008E7980" w:rsidRPr="00CB0DE0">
        <w:rPr>
          <w:lang w:eastAsia="en-GB"/>
        </w:rPr>
        <w:instrText xml:space="preserve"> \* MERGEFORMAT </w:instrText>
      </w:r>
      <w:r w:rsidR="00D63D5E" w:rsidRPr="00CB0DE0">
        <w:rPr>
          <w:lang w:eastAsia="en-GB"/>
        </w:rPr>
      </w:r>
      <w:r w:rsidR="00D63D5E" w:rsidRPr="00CB0DE0">
        <w:rPr>
          <w:lang w:eastAsia="en-GB"/>
        </w:rPr>
        <w:fldChar w:fldCharType="separate"/>
      </w:r>
      <w:r w:rsidR="00346598">
        <w:rPr>
          <w:lang w:eastAsia="en-GB"/>
        </w:rPr>
        <w:t>3</w:t>
      </w:r>
      <w:r w:rsidR="00D63D5E" w:rsidRPr="00CB0DE0">
        <w:rPr>
          <w:lang w:eastAsia="en-GB"/>
        </w:rPr>
        <w:fldChar w:fldCharType="end"/>
      </w:r>
      <w:r w:rsidRPr="00CB0DE0">
        <w:rPr>
          <w:lang w:eastAsia="en-GB"/>
        </w:rPr>
        <w:t xml:space="preserve">. </w:t>
      </w:r>
    </w:p>
    <w:p w14:paraId="1DE4824F" w14:textId="32B184A2" w:rsidR="0059483F" w:rsidRPr="00CB0DE0" w:rsidRDefault="0059483F" w:rsidP="002420C5">
      <w:pPr>
        <w:pStyle w:val="ListParagraph"/>
        <w:numPr>
          <w:ilvl w:val="0"/>
          <w:numId w:val="42"/>
        </w:numPr>
        <w:rPr>
          <w:lang w:eastAsia="en-GB"/>
        </w:rPr>
      </w:pPr>
      <w:r w:rsidRPr="00CB0DE0">
        <w:rPr>
          <w:lang w:eastAsia="en-GB"/>
        </w:rPr>
        <w:t xml:space="preserve">Process information for all controlled vocabularies specified in Section </w:t>
      </w:r>
      <w:r w:rsidRPr="00CB0DE0">
        <w:rPr>
          <w:lang w:eastAsia="en-GB"/>
        </w:rPr>
        <w:fldChar w:fldCharType="begin"/>
      </w:r>
      <w:r w:rsidRPr="00CB0DE0">
        <w:rPr>
          <w:lang w:eastAsia="en-GB"/>
        </w:rPr>
        <w:instrText xml:space="preserve"> REF _Ref451498625 \n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46598">
        <w:rPr>
          <w:lang w:eastAsia="en-GB"/>
        </w:rPr>
        <w:t>4</w:t>
      </w:r>
      <w:r w:rsidRPr="00CB0DE0">
        <w:rPr>
          <w:lang w:eastAsia="en-GB"/>
        </w:rPr>
        <w:fldChar w:fldCharType="end"/>
      </w:r>
      <w:r w:rsidRPr="00CB0DE0">
        <w:rPr>
          <w:lang w:eastAsia="en-GB"/>
        </w:rPr>
        <w:t>.</w:t>
      </w:r>
    </w:p>
    <w:p w14:paraId="17213F5E" w14:textId="77777777" w:rsidR="00D63D5E" w:rsidRPr="00CB0DE0" w:rsidRDefault="00D63D5E" w:rsidP="002420C5">
      <w:pPr>
        <w:rPr>
          <w:lang w:eastAsia="en-GB"/>
        </w:rPr>
      </w:pPr>
    </w:p>
    <w:p w14:paraId="006CBC1C" w14:textId="10CC27B3" w:rsidR="00860245" w:rsidRPr="00CB0DE0" w:rsidRDefault="00917D8E" w:rsidP="002420C5">
      <w:pPr>
        <w:rPr>
          <w:lang w:eastAsia="en-GB"/>
        </w:rPr>
      </w:pPr>
      <w:r w:rsidRPr="00CB0DE0">
        <w:rPr>
          <w:lang w:eastAsia="en-GB"/>
        </w:rPr>
        <w:t>"Processing" means that receivers must accept incoming data and transparently provide these data to applications and services. It does neither imply nor prescribe what applications and services finally do with the data (parse, convert, store, make searchable, display to users, etc.).</w:t>
      </w:r>
      <w:r w:rsidR="00860245" w:rsidRPr="00CB0DE0">
        <w:rPr>
          <w:lang w:eastAsia="en-GB"/>
        </w:rPr>
        <w:br w:type="page"/>
      </w:r>
    </w:p>
    <w:p w14:paraId="66793278" w14:textId="7AC87466" w:rsidR="00860245" w:rsidRPr="00CB0DE0" w:rsidRDefault="00860245" w:rsidP="003E4E45">
      <w:pPr>
        <w:pStyle w:val="Heading1"/>
        <w:rPr>
          <w:lang w:val="en-GB"/>
        </w:rPr>
      </w:pPr>
      <w:bookmarkStart w:id="360" w:name="_Ref399503146"/>
      <w:bookmarkStart w:id="361" w:name="_Toc413697439"/>
      <w:bookmarkStart w:id="362" w:name="_Toc415494149"/>
      <w:bookmarkStart w:id="363" w:name="_Toc2329928"/>
      <w:r w:rsidRPr="00CB0DE0">
        <w:rPr>
          <w:lang w:val="en-GB"/>
        </w:rPr>
        <w:lastRenderedPageBreak/>
        <w:t>Accessibility and Multilingual Aspects</w:t>
      </w:r>
      <w:bookmarkEnd w:id="360"/>
      <w:bookmarkEnd w:id="361"/>
      <w:bookmarkEnd w:id="362"/>
      <w:bookmarkEnd w:id="363"/>
    </w:p>
    <w:p w14:paraId="52921D8E" w14:textId="77777777" w:rsidR="00860245" w:rsidRPr="00CB0DE0" w:rsidRDefault="00860245" w:rsidP="002420C5">
      <w:r w:rsidRPr="00CB0DE0">
        <w:t>The CPSV-AP can operate in any language as:</w:t>
      </w:r>
    </w:p>
    <w:p w14:paraId="4A84AE79" w14:textId="77777777" w:rsidR="00860245" w:rsidRPr="00CB0DE0" w:rsidRDefault="00860245" w:rsidP="002420C5">
      <w:pPr>
        <w:pStyle w:val="ListParagraph"/>
        <w:numPr>
          <w:ilvl w:val="0"/>
          <w:numId w:val="25"/>
        </w:numPr>
      </w:pPr>
      <w:r w:rsidRPr="00CB0DE0">
        <w:t xml:space="preserve">In a multilingual context, all datatype properties with datatype “text” (for instance Name, Description…), where the value for that property may exist in multiple languages, the property has multiple instances which are tagged with a language identifier for each language in which the value for that property exists.  </w:t>
      </w:r>
    </w:p>
    <w:p w14:paraId="5F262249" w14:textId="77777777" w:rsidR="00860245" w:rsidRPr="00CB0DE0" w:rsidRDefault="00860245" w:rsidP="002420C5">
      <w:pPr>
        <w:pStyle w:val="ListParagraph"/>
        <w:numPr>
          <w:ilvl w:val="0"/>
          <w:numId w:val="25"/>
        </w:numPr>
      </w:pPr>
      <w:r w:rsidRPr="00CB0DE0">
        <w:t>The language(s) in which a service is available can easily be specified;</w:t>
      </w:r>
    </w:p>
    <w:p w14:paraId="54FE2B8D" w14:textId="77777777" w:rsidR="00860245" w:rsidRPr="00CB0DE0" w:rsidRDefault="00860245" w:rsidP="002420C5">
      <w:pPr>
        <w:pStyle w:val="ListParagraph"/>
        <w:numPr>
          <w:ilvl w:val="0"/>
          <w:numId w:val="25"/>
        </w:numPr>
      </w:pPr>
      <w:r w:rsidRPr="00CB0DE0">
        <w:t>The specification strongly encourages the use of URIs as identifiers and all URIs are 'dumb strings.' Although they clearly make use of English words, they do not convey those words - that is done by the human-readable labels which can be multilingual.</w:t>
      </w:r>
    </w:p>
    <w:p w14:paraId="35D9A2AE" w14:textId="77777777" w:rsidR="00860245" w:rsidRPr="00CB0DE0" w:rsidRDefault="00860245" w:rsidP="002420C5">
      <w:pPr>
        <w:pStyle w:val="ListParagraph"/>
        <w:numPr>
          <w:ilvl w:val="0"/>
          <w:numId w:val="25"/>
        </w:numPr>
      </w:pPr>
      <w:r w:rsidRPr="00CB0DE0">
        <w:t>The acronym URI is used throughout the document due to widespread familiarity. However, Internationalised Resource Identifiers (IRIs) are equally usable, and these can use any character in any script</w:t>
      </w:r>
      <w:r w:rsidRPr="00CB0DE0">
        <w:rPr>
          <w:rStyle w:val="FootnoteReference"/>
        </w:rPr>
        <w:footnoteReference w:id="55"/>
      </w:r>
      <w:r w:rsidRPr="00CB0DE0">
        <w:t>.</w:t>
      </w:r>
    </w:p>
    <w:p w14:paraId="7942BA9C" w14:textId="77777777" w:rsidR="00860245" w:rsidRPr="00CB0DE0" w:rsidRDefault="00860245" w:rsidP="002420C5">
      <w:pPr>
        <w:pStyle w:val="ListParagraph"/>
        <w:numPr>
          <w:ilvl w:val="0"/>
          <w:numId w:val="25"/>
        </w:numPr>
      </w:pPr>
      <w:r w:rsidRPr="00CB0DE0">
        <w:t>Translations of the labels used in the various terms can readily be added to the schema (please contact the working group if you can help with this). The CPSV Working Group</w:t>
      </w:r>
      <w:r w:rsidRPr="00CB0DE0">
        <w:rPr>
          <w:rStyle w:val="FootnoteReference"/>
        </w:rPr>
        <w:footnoteReference w:id="56"/>
      </w:r>
      <w:r w:rsidRPr="00CB0DE0">
        <w:t xml:space="preserve"> has already provided multilingual labels and descriptions for classes and properties</w:t>
      </w:r>
      <w:r w:rsidRPr="00CB0DE0">
        <w:rPr>
          <w:rStyle w:val="FootnoteReference"/>
        </w:rPr>
        <w:footnoteReference w:id="57"/>
      </w:r>
      <w:r w:rsidRPr="00CB0DE0">
        <w:t>.</w:t>
      </w:r>
    </w:p>
    <w:p w14:paraId="689A570C" w14:textId="77777777" w:rsidR="00724200" w:rsidRPr="00CB0DE0" w:rsidRDefault="00724200" w:rsidP="003E4E45">
      <w:pPr>
        <w:pStyle w:val="Heading1"/>
        <w:rPr>
          <w:lang w:val="en-GB"/>
        </w:rPr>
      </w:pPr>
      <w:bookmarkStart w:id="364" w:name="_Ref446495740"/>
      <w:bookmarkStart w:id="365" w:name="_Toc467006925"/>
      <w:bookmarkStart w:id="366" w:name="_Toc2329929"/>
      <w:bookmarkStart w:id="367" w:name="_Ref410722017"/>
      <w:bookmarkStart w:id="368" w:name="_Ref399503310"/>
      <w:bookmarkStart w:id="369" w:name="_Ref401762999"/>
      <w:r w:rsidRPr="00CB0DE0">
        <w:rPr>
          <w:lang w:val="en-GB"/>
        </w:rPr>
        <w:lastRenderedPageBreak/>
        <w:t>Namespaces and Prefixes</w:t>
      </w:r>
      <w:bookmarkEnd w:id="364"/>
      <w:bookmarkEnd w:id="365"/>
      <w:bookmarkEnd w:id="366"/>
    </w:p>
    <w:p w14:paraId="040A4699" w14:textId="77777777" w:rsidR="00724200" w:rsidRPr="00CB0DE0" w:rsidRDefault="00724200" w:rsidP="00FD3360">
      <w:pPr>
        <w:pStyle w:val="Body"/>
      </w:pPr>
      <w:r w:rsidRPr="00CB0DE0">
        <w:t>This specification uses the following prefixes and namespaces.</w:t>
      </w:r>
    </w:p>
    <w:p w14:paraId="194309E4" w14:textId="77777777" w:rsidR="00724200" w:rsidRPr="00CB0DE0" w:rsidRDefault="00724200" w:rsidP="00FD3360">
      <w:pPr>
        <w:pStyle w:val="Body"/>
      </w:pPr>
    </w:p>
    <w:p w14:paraId="3BDF2D0C" w14:textId="3F273174" w:rsidR="00724200" w:rsidRPr="00CB0DE0" w:rsidRDefault="00724200" w:rsidP="002420C5">
      <w:pPr>
        <w:pStyle w:val="Caption"/>
        <w:rPr>
          <w:lang w:val="en-GB"/>
        </w:rPr>
      </w:pPr>
      <w:bookmarkStart w:id="370" w:name="_Toc449958813"/>
      <w:bookmarkStart w:id="371" w:name="_Toc519757918"/>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46598">
        <w:rPr>
          <w:noProof/>
          <w:lang w:val="en-GB"/>
        </w:rPr>
        <w:t>15</w:t>
      </w:r>
      <w:r w:rsidR="00AA4C01" w:rsidRPr="00CB0DE0">
        <w:rPr>
          <w:lang w:val="en-GB"/>
        </w:rPr>
        <w:fldChar w:fldCharType="end"/>
      </w:r>
      <w:r w:rsidRPr="00CB0DE0">
        <w:rPr>
          <w:lang w:val="en-GB"/>
        </w:rPr>
        <w:t>: Namespaces and Prefixes</w:t>
      </w:r>
      <w:bookmarkEnd w:id="370"/>
      <w:bookmarkEnd w:id="371"/>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Look w:val="01E0" w:firstRow="1" w:lastRow="1" w:firstColumn="1" w:lastColumn="1" w:noHBand="0" w:noVBand="0"/>
      </w:tblPr>
      <w:tblGrid>
        <w:gridCol w:w="4170"/>
        <w:gridCol w:w="4325"/>
      </w:tblGrid>
      <w:tr w:rsidR="00724200" w:rsidRPr="00CB0DE0" w14:paraId="4328968F" w14:textId="77777777" w:rsidTr="00724200">
        <w:tc>
          <w:tcPr>
            <w:tcW w:w="4170" w:type="dxa"/>
            <w:shd w:val="clear" w:color="auto" w:fill="002395"/>
          </w:tcPr>
          <w:p w14:paraId="7BCFE831" w14:textId="77777777" w:rsidR="00724200" w:rsidRPr="00CB0DE0" w:rsidRDefault="00724200" w:rsidP="00FD3360">
            <w:pPr>
              <w:pStyle w:val="Body"/>
            </w:pPr>
            <w:r w:rsidRPr="00CB0DE0">
              <w:t>Prefix</w:t>
            </w:r>
          </w:p>
        </w:tc>
        <w:tc>
          <w:tcPr>
            <w:tcW w:w="4325" w:type="dxa"/>
            <w:shd w:val="clear" w:color="auto" w:fill="002395"/>
          </w:tcPr>
          <w:p w14:paraId="720BA0E6" w14:textId="77777777" w:rsidR="00724200" w:rsidRPr="00CB0DE0" w:rsidRDefault="00724200" w:rsidP="00FD3360">
            <w:pPr>
              <w:pStyle w:val="Body"/>
            </w:pPr>
            <w:r w:rsidRPr="00CB0DE0">
              <w:t>Namespace</w:t>
            </w:r>
          </w:p>
        </w:tc>
      </w:tr>
      <w:tr w:rsidR="00724200" w:rsidRPr="00CB0DE0" w14:paraId="42EF2909" w14:textId="77777777" w:rsidTr="00724200">
        <w:tc>
          <w:tcPr>
            <w:tcW w:w="4170" w:type="dxa"/>
            <w:shd w:val="clear" w:color="auto" w:fill="F2F2F2"/>
          </w:tcPr>
          <w:p w14:paraId="0724C14C" w14:textId="6DCBD8B2" w:rsidR="00724200" w:rsidRPr="00CB0DE0" w:rsidRDefault="00724200" w:rsidP="00FD3360">
            <w:pPr>
              <w:pStyle w:val="Body"/>
            </w:pPr>
            <w:r w:rsidRPr="00CB0DE0">
              <w:t>c</w:t>
            </w:r>
            <w:r w:rsidR="00DE1699" w:rsidRPr="00CB0DE0">
              <w:t>v</w:t>
            </w:r>
          </w:p>
        </w:tc>
        <w:tc>
          <w:tcPr>
            <w:tcW w:w="4325" w:type="dxa"/>
            <w:shd w:val="clear" w:color="auto" w:fill="F2F2F2"/>
            <w:vAlign w:val="center"/>
          </w:tcPr>
          <w:p w14:paraId="28182FD1" w14:textId="40450A31" w:rsidR="00724200" w:rsidRPr="00CB0DE0" w:rsidRDefault="00DE1699" w:rsidP="00FD3360">
            <w:pPr>
              <w:pStyle w:val="Body"/>
            </w:pPr>
            <w:r w:rsidRPr="00CB0DE0">
              <w:t>http://data.europa.eu/m8g/</w:t>
            </w:r>
            <w:r w:rsidRPr="00CB0DE0" w:rsidDel="00DE1699">
              <w:t xml:space="preserve"> </w:t>
            </w:r>
          </w:p>
        </w:tc>
      </w:tr>
      <w:tr w:rsidR="00724200" w:rsidRPr="00CB0DE0" w14:paraId="3CFBBAB4" w14:textId="77777777" w:rsidTr="00724200">
        <w:tc>
          <w:tcPr>
            <w:tcW w:w="4170" w:type="dxa"/>
            <w:shd w:val="clear" w:color="auto" w:fill="F2F2F2"/>
          </w:tcPr>
          <w:p w14:paraId="6C061C61" w14:textId="77777777" w:rsidR="00724200" w:rsidRPr="00CB0DE0" w:rsidRDefault="00724200" w:rsidP="00FD3360">
            <w:pPr>
              <w:pStyle w:val="Body"/>
            </w:pPr>
            <w:proofErr w:type="spellStart"/>
            <w:r w:rsidRPr="00CB0DE0">
              <w:t>cpsv</w:t>
            </w:r>
            <w:proofErr w:type="spellEnd"/>
          </w:p>
        </w:tc>
        <w:tc>
          <w:tcPr>
            <w:tcW w:w="4325" w:type="dxa"/>
            <w:shd w:val="clear" w:color="auto" w:fill="F2F2F2"/>
          </w:tcPr>
          <w:p w14:paraId="417B9479" w14:textId="61CD9BAB" w:rsidR="00724200" w:rsidRPr="00CB0DE0" w:rsidRDefault="00DE1699" w:rsidP="00FD3360">
            <w:pPr>
              <w:pStyle w:val="Body"/>
            </w:pPr>
            <w:r w:rsidRPr="00CB0DE0">
              <w:t>http://purl.org/vocab/cpsv#</w:t>
            </w:r>
          </w:p>
        </w:tc>
      </w:tr>
      <w:tr w:rsidR="00C519FC" w:rsidRPr="00CB0DE0" w14:paraId="24CFA9F8" w14:textId="77777777" w:rsidTr="00724200">
        <w:tc>
          <w:tcPr>
            <w:tcW w:w="4170" w:type="dxa"/>
            <w:shd w:val="clear" w:color="auto" w:fill="F2F2F2"/>
          </w:tcPr>
          <w:p w14:paraId="058227ED" w14:textId="46216F4A" w:rsidR="00C519FC" w:rsidRPr="00CB0DE0" w:rsidRDefault="00C519FC" w:rsidP="00FD3360">
            <w:pPr>
              <w:pStyle w:val="Body"/>
            </w:pPr>
            <w:proofErr w:type="spellStart"/>
            <w:r w:rsidRPr="00CB0DE0">
              <w:t>adms</w:t>
            </w:r>
            <w:proofErr w:type="spellEnd"/>
          </w:p>
        </w:tc>
        <w:tc>
          <w:tcPr>
            <w:tcW w:w="4325" w:type="dxa"/>
            <w:shd w:val="clear" w:color="auto" w:fill="F2F2F2"/>
          </w:tcPr>
          <w:p w14:paraId="6D42554F" w14:textId="03DD53FC" w:rsidR="00C519FC" w:rsidRPr="00CB0DE0" w:rsidRDefault="00C519FC" w:rsidP="00FD3360">
            <w:pPr>
              <w:pStyle w:val="Body"/>
            </w:pPr>
            <w:r w:rsidRPr="00CB0DE0">
              <w:t>http://www.w3.org/ns/adms#</w:t>
            </w:r>
          </w:p>
        </w:tc>
      </w:tr>
      <w:tr w:rsidR="00C519FC" w:rsidRPr="00CB0DE0" w14:paraId="66F0834C" w14:textId="77777777" w:rsidTr="00724200">
        <w:tc>
          <w:tcPr>
            <w:tcW w:w="4170" w:type="dxa"/>
            <w:shd w:val="clear" w:color="auto" w:fill="F2F2F2"/>
          </w:tcPr>
          <w:p w14:paraId="67A0FDB5" w14:textId="476F0C95" w:rsidR="00C519FC" w:rsidRPr="00CB0DE0" w:rsidRDefault="00C519FC" w:rsidP="00FD3360">
            <w:pPr>
              <w:pStyle w:val="Body"/>
            </w:pPr>
            <w:proofErr w:type="spellStart"/>
            <w:r w:rsidRPr="00CB0DE0">
              <w:t>eli</w:t>
            </w:r>
            <w:proofErr w:type="spellEnd"/>
          </w:p>
        </w:tc>
        <w:tc>
          <w:tcPr>
            <w:tcW w:w="4325" w:type="dxa"/>
            <w:shd w:val="clear" w:color="auto" w:fill="F2F2F2"/>
          </w:tcPr>
          <w:p w14:paraId="2631FE2B" w14:textId="3599E1EE" w:rsidR="00C519FC" w:rsidRPr="00CB0DE0" w:rsidRDefault="00C519FC" w:rsidP="00FD3360">
            <w:pPr>
              <w:pStyle w:val="Body"/>
            </w:pPr>
            <w:r w:rsidRPr="00CB0DE0">
              <w:t>http://data.europa.eu/eli/ontology#</w:t>
            </w:r>
          </w:p>
        </w:tc>
      </w:tr>
      <w:tr w:rsidR="00724200" w:rsidRPr="00CB0DE0" w14:paraId="2FBA589C" w14:textId="77777777" w:rsidTr="00724200">
        <w:tc>
          <w:tcPr>
            <w:tcW w:w="4170" w:type="dxa"/>
            <w:shd w:val="clear" w:color="auto" w:fill="F2F2F2"/>
          </w:tcPr>
          <w:p w14:paraId="70CDC326" w14:textId="33A4D870" w:rsidR="00724200" w:rsidRPr="00CB0DE0" w:rsidRDefault="00724200" w:rsidP="00FD3360">
            <w:pPr>
              <w:pStyle w:val="Body"/>
            </w:pPr>
            <w:proofErr w:type="spellStart"/>
            <w:r w:rsidRPr="00CB0DE0">
              <w:t>dct</w:t>
            </w:r>
            <w:proofErr w:type="spellEnd"/>
          </w:p>
        </w:tc>
        <w:tc>
          <w:tcPr>
            <w:tcW w:w="4325" w:type="dxa"/>
            <w:shd w:val="clear" w:color="auto" w:fill="F2F2F2"/>
          </w:tcPr>
          <w:p w14:paraId="20C48F4E" w14:textId="77777777" w:rsidR="00724200" w:rsidRPr="00CB0DE0" w:rsidRDefault="00724200" w:rsidP="00FD3360">
            <w:pPr>
              <w:pStyle w:val="Body"/>
            </w:pPr>
            <w:r w:rsidRPr="00CB0DE0">
              <w:t>http://purl.org/dc/terms/</w:t>
            </w:r>
          </w:p>
        </w:tc>
      </w:tr>
      <w:tr w:rsidR="004E49D3" w:rsidRPr="00CB0DE0" w14:paraId="7F35170A" w14:textId="77777777" w:rsidTr="00724200">
        <w:tc>
          <w:tcPr>
            <w:tcW w:w="4170" w:type="dxa"/>
            <w:shd w:val="clear" w:color="auto" w:fill="F2F2F2"/>
          </w:tcPr>
          <w:p w14:paraId="4725C8D1" w14:textId="339D4B42" w:rsidR="004E49D3" w:rsidRPr="00CB0DE0" w:rsidRDefault="004E49D3" w:rsidP="00FD3360">
            <w:pPr>
              <w:pStyle w:val="Body"/>
            </w:pPr>
            <w:proofErr w:type="spellStart"/>
            <w:r w:rsidRPr="00CB0DE0">
              <w:t>dcat</w:t>
            </w:r>
            <w:proofErr w:type="spellEnd"/>
          </w:p>
        </w:tc>
        <w:tc>
          <w:tcPr>
            <w:tcW w:w="4325" w:type="dxa"/>
            <w:shd w:val="clear" w:color="auto" w:fill="F2F2F2"/>
          </w:tcPr>
          <w:p w14:paraId="0F95C1B6" w14:textId="3FF1A03E" w:rsidR="004E49D3" w:rsidRPr="00CB0DE0" w:rsidRDefault="004E49D3" w:rsidP="00FD3360">
            <w:pPr>
              <w:pStyle w:val="Body"/>
            </w:pPr>
            <w:r w:rsidRPr="00CB0DE0">
              <w:t>http://www.w3.org/ns/dcat#</w:t>
            </w:r>
          </w:p>
        </w:tc>
      </w:tr>
      <w:tr w:rsidR="00724200" w:rsidRPr="00CB0DE0" w14:paraId="753AF287" w14:textId="77777777" w:rsidTr="00724200">
        <w:tc>
          <w:tcPr>
            <w:tcW w:w="4170" w:type="dxa"/>
            <w:shd w:val="clear" w:color="auto" w:fill="F2F2F2"/>
          </w:tcPr>
          <w:p w14:paraId="1AE63822" w14:textId="77777777" w:rsidR="00724200" w:rsidRPr="00CB0DE0" w:rsidRDefault="00724200" w:rsidP="00FD3360">
            <w:pPr>
              <w:pStyle w:val="Body"/>
            </w:pPr>
            <w:proofErr w:type="spellStart"/>
            <w:r w:rsidRPr="00CB0DE0">
              <w:t>skos</w:t>
            </w:r>
            <w:proofErr w:type="spellEnd"/>
          </w:p>
        </w:tc>
        <w:tc>
          <w:tcPr>
            <w:tcW w:w="4325" w:type="dxa"/>
            <w:shd w:val="clear" w:color="auto" w:fill="F2F2F2"/>
          </w:tcPr>
          <w:p w14:paraId="0D043391" w14:textId="77777777" w:rsidR="00724200" w:rsidRPr="00CB0DE0" w:rsidRDefault="00724200" w:rsidP="00FD3360">
            <w:pPr>
              <w:pStyle w:val="Body"/>
            </w:pPr>
            <w:r w:rsidRPr="00CB0DE0">
              <w:t>http://www.w3.org/2004/02/skos/core#</w:t>
            </w:r>
          </w:p>
        </w:tc>
      </w:tr>
      <w:tr w:rsidR="00724200" w:rsidRPr="00CB0DE0" w14:paraId="1F936637" w14:textId="77777777" w:rsidTr="00724200">
        <w:tc>
          <w:tcPr>
            <w:tcW w:w="4170" w:type="dxa"/>
            <w:shd w:val="clear" w:color="auto" w:fill="F2F2F2"/>
          </w:tcPr>
          <w:p w14:paraId="71770F5D" w14:textId="77777777" w:rsidR="00724200" w:rsidRPr="00CB0DE0" w:rsidRDefault="00724200" w:rsidP="00FD3360">
            <w:pPr>
              <w:pStyle w:val="Body"/>
            </w:pPr>
            <w:r w:rsidRPr="00CB0DE0">
              <w:t>schema</w:t>
            </w:r>
          </w:p>
        </w:tc>
        <w:tc>
          <w:tcPr>
            <w:tcW w:w="4325" w:type="dxa"/>
            <w:shd w:val="clear" w:color="auto" w:fill="F2F2F2"/>
          </w:tcPr>
          <w:p w14:paraId="7F955965" w14:textId="77777777" w:rsidR="00724200" w:rsidRPr="00CB0DE0" w:rsidRDefault="00724200" w:rsidP="00FD3360">
            <w:pPr>
              <w:pStyle w:val="Body"/>
            </w:pPr>
            <w:r w:rsidRPr="00CB0DE0">
              <w:t>http://schema.org/</w:t>
            </w:r>
          </w:p>
        </w:tc>
      </w:tr>
      <w:tr w:rsidR="00724200" w:rsidRPr="00CB0DE0" w14:paraId="1B64F543" w14:textId="77777777" w:rsidTr="00724200">
        <w:tc>
          <w:tcPr>
            <w:tcW w:w="4170" w:type="dxa"/>
            <w:shd w:val="clear" w:color="auto" w:fill="F2F2F2"/>
          </w:tcPr>
          <w:p w14:paraId="74C4FC75" w14:textId="77777777" w:rsidR="00724200" w:rsidRPr="00CB0DE0" w:rsidRDefault="00724200" w:rsidP="00FD3360">
            <w:pPr>
              <w:pStyle w:val="Body"/>
            </w:pPr>
            <w:proofErr w:type="spellStart"/>
            <w:r w:rsidRPr="00CB0DE0">
              <w:t>locn</w:t>
            </w:r>
            <w:proofErr w:type="spellEnd"/>
          </w:p>
        </w:tc>
        <w:tc>
          <w:tcPr>
            <w:tcW w:w="4325" w:type="dxa"/>
            <w:shd w:val="clear" w:color="auto" w:fill="F2F2F2"/>
          </w:tcPr>
          <w:p w14:paraId="44160259" w14:textId="77777777" w:rsidR="00724200" w:rsidRPr="00CB0DE0" w:rsidRDefault="00724200" w:rsidP="00FD3360">
            <w:pPr>
              <w:pStyle w:val="Body"/>
            </w:pPr>
            <w:r w:rsidRPr="00CB0DE0">
              <w:t>http://www.w3.org/ns/locn#</w:t>
            </w:r>
          </w:p>
        </w:tc>
      </w:tr>
      <w:tr w:rsidR="00724200" w:rsidRPr="00CB0DE0" w14:paraId="307A8C78" w14:textId="77777777" w:rsidTr="00724200">
        <w:tc>
          <w:tcPr>
            <w:tcW w:w="4170" w:type="dxa"/>
            <w:shd w:val="clear" w:color="auto" w:fill="F2F2F2"/>
          </w:tcPr>
          <w:p w14:paraId="0B21D885" w14:textId="77777777" w:rsidR="00724200" w:rsidRPr="00CB0DE0" w:rsidRDefault="00724200" w:rsidP="00FD3360">
            <w:pPr>
              <w:pStyle w:val="Body"/>
            </w:pPr>
            <w:proofErr w:type="spellStart"/>
            <w:r w:rsidRPr="00CB0DE0">
              <w:t>foaf</w:t>
            </w:r>
            <w:proofErr w:type="spellEnd"/>
          </w:p>
        </w:tc>
        <w:tc>
          <w:tcPr>
            <w:tcW w:w="4325" w:type="dxa"/>
            <w:shd w:val="clear" w:color="auto" w:fill="F2F2F2"/>
          </w:tcPr>
          <w:p w14:paraId="2C7C1D3E" w14:textId="77777777" w:rsidR="00724200" w:rsidRPr="00CB0DE0" w:rsidRDefault="00724200" w:rsidP="00FD3360">
            <w:pPr>
              <w:pStyle w:val="Body"/>
            </w:pPr>
            <w:r w:rsidRPr="00CB0DE0">
              <w:t>http://xmlns.com/foaf/0.1/</w:t>
            </w:r>
          </w:p>
        </w:tc>
      </w:tr>
    </w:tbl>
    <w:p w14:paraId="448AEFA2" w14:textId="77777777" w:rsidR="00724200" w:rsidRPr="00CB0DE0" w:rsidRDefault="00724200" w:rsidP="00FD3360">
      <w:pPr>
        <w:pStyle w:val="Body"/>
      </w:pPr>
    </w:p>
    <w:p w14:paraId="1A41C53C" w14:textId="5F6ECE94" w:rsidR="00860245" w:rsidRPr="00CB0DE0" w:rsidRDefault="00860245" w:rsidP="003E4E45">
      <w:pPr>
        <w:pStyle w:val="Heading1"/>
        <w:rPr>
          <w:lang w:val="en-GB"/>
        </w:rPr>
      </w:pPr>
      <w:bookmarkStart w:id="372" w:name="_Ref410721972"/>
      <w:bookmarkStart w:id="373" w:name="_Toc413697441"/>
      <w:bookmarkStart w:id="374" w:name="_Toc415494151"/>
      <w:bookmarkStart w:id="375" w:name="_Toc2329930"/>
      <w:bookmarkEnd w:id="367"/>
      <w:r w:rsidRPr="00CB0DE0">
        <w:rPr>
          <w:lang w:val="en-GB"/>
        </w:rPr>
        <w:lastRenderedPageBreak/>
        <w:t>Acknowledgements</w:t>
      </w:r>
      <w:bookmarkEnd w:id="368"/>
      <w:bookmarkEnd w:id="369"/>
      <w:bookmarkEnd w:id="372"/>
      <w:bookmarkEnd w:id="373"/>
      <w:bookmarkEnd w:id="374"/>
      <w:bookmarkEnd w:id="375"/>
    </w:p>
    <w:p w14:paraId="659852CB" w14:textId="77777777" w:rsidR="00860245" w:rsidRPr="00CB0DE0" w:rsidRDefault="00860245" w:rsidP="002420C5">
      <w:pPr>
        <w:pStyle w:val="Text1"/>
      </w:pPr>
    </w:p>
    <w:p w14:paraId="5F02C825" w14:textId="61A4895A" w:rsidR="0028143A" w:rsidRPr="00CB0DE0" w:rsidRDefault="0028143A" w:rsidP="002420C5">
      <w:pPr>
        <w:pStyle w:val="Caption"/>
        <w:rPr>
          <w:lang w:val="en-GB"/>
        </w:rPr>
      </w:pPr>
      <w:bookmarkStart w:id="376" w:name="_Toc519757919"/>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46598">
        <w:rPr>
          <w:noProof/>
          <w:lang w:val="en-GB"/>
        </w:rPr>
        <w:t>16</w:t>
      </w:r>
      <w:r w:rsidR="00AA4C01" w:rsidRPr="00CB0DE0">
        <w:rPr>
          <w:lang w:val="en-GB"/>
        </w:rPr>
        <w:fldChar w:fldCharType="end"/>
      </w:r>
      <w:r w:rsidRPr="00CB0DE0">
        <w:rPr>
          <w:lang w:val="en-GB"/>
        </w:rPr>
        <w:t>: CPSV-AP Working Group Members</w:t>
      </w:r>
      <w:bookmarkEnd w:id="376"/>
    </w:p>
    <w:tbl>
      <w:tblPr>
        <w:tblStyle w:val="TableGrid"/>
        <w:tblW w:w="5000" w:type="pct"/>
        <w:tblLook w:val="04A0" w:firstRow="1" w:lastRow="0" w:firstColumn="1" w:lastColumn="0" w:noHBand="0" w:noVBand="1"/>
      </w:tblPr>
      <w:tblGrid>
        <w:gridCol w:w="1985"/>
        <w:gridCol w:w="6510"/>
      </w:tblGrid>
      <w:tr w:rsidR="00AD3CD0" w:rsidRPr="00AD3CD0" w14:paraId="383908B0" w14:textId="77777777" w:rsidTr="00CB35D2">
        <w:trPr>
          <w:cnfStyle w:val="100000000000" w:firstRow="1" w:lastRow="0" w:firstColumn="0" w:lastColumn="0" w:oddVBand="0" w:evenVBand="0" w:oddHBand="0" w:evenHBand="0" w:firstRowFirstColumn="0" w:firstRowLastColumn="0" w:lastRowFirstColumn="0" w:lastRowLastColumn="0"/>
          <w:trHeight w:val="290"/>
        </w:trPr>
        <w:tc>
          <w:tcPr>
            <w:tcW w:w="1168" w:type="pct"/>
            <w:noWrap/>
            <w:hideMark/>
          </w:tcPr>
          <w:p w14:paraId="5AEEB2DA" w14:textId="7E500C89" w:rsidR="00AD3CD0" w:rsidRPr="00AD3CD0" w:rsidRDefault="00AD3CD0" w:rsidP="00AD3CD0">
            <w:pPr>
              <w:spacing w:after="0" w:line="240" w:lineRule="auto"/>
              <w:contextualSpacing w:val="0"/>
              <w:jc w:val="left"/>
              <w:rPr>
                <w:rFonts w:ascii="Calibri" w:hAnsi="Calibri" w:cs="Calibri"/>
                <w:bCs/>
                <w:color w:val="FFFFFF"/>
                <w:sz w:val="22"/>
                <w:lang w:val="en-US" w:eastAsia="en-US" w:bidi="ar-SA"/>
              </w:rPr>
            </w:pPr>
            <w:bookmarkStart w:id="377" w:name="_Ref459376528"/>
            <w:bookmarkStart w:id="378" w:name="_Ref459376533"/>
            <w:r w:rsidRPr="00AD3CD0">
              <w:rPr>
                <w:rFonts w:ascii="Calibri" w:hAnsi="Calibri" w:cs="Calibri"/>
                <w:bCs/>
                <w:color w:val="FFFFFF"/>
                <w:sz w:val="22"/>
                <w:lang w:val="en-US" w:eastAsia="en-US" w:bidi="ar-SA"/>
              </w:rPr>
              <w:t>Name</w:t>
            </w:r>
          </w:p>
        </w:tc>
        <w:tc>
          <w:tcPr>
            <w:tcW w:w="3832" w:type="pct"/>
            <w:noWrap/>
            <w:hideMark/>
          </w:tcPr>
          <w:p w14:paraId="2843484A" w14:textId="77777777" w:rsidR="00AD3CD0" w:rsidRPr="00AD3CD0" w:rsidRDefault="00AD3CD0" w:rsidP="00AD3CD0">
            <w:pPr>
              <w:spacing w:after="0" w:line="240" w:lineRule="auto"/>
              <w:contextualSpacing w:val="0"/>
              <w:jc w:val="left"/>
              <w:rPr>
                <w:rFonts w:ascii="Calibri" w:hAnsi="Calibri" w:cs="Calibri"/>
                <w:bCs/>
                <w:color w:val="FFFFFF"/>
                <w:sz w:val="22"/>
                <w:lang w:val="en-US" w:eastAsia="en-US" w:bidi="ar-SA"/>
              </w:rPr>
            </w:pPr>
            <w:proofErr w:type="spellStart"/>
            <w:r w:rsidRPr="00AD3CD0">
              <w:rPr>
                <w:rFonts w:ascii="Calibri" w:hAnsi="Calibri" w:cs="Calibri"/>
                <w:bCs/>
                <w:color w:val="FFFFFF"/>
                <w:sz w:val="22"/>
                <w:lang w:val="en-US" w:eastAsia="en-US" w:bidi="ar-SA"/>
              </w:rPr>
              <w:t>Organisation</w:t>
            </w:r>
            <w:proofErr w:type="spellEnd"/>
          </w:p>
        </w:tc>
      </w:tr>
      <w:tr w:rsidR="00AD3CD0" w:rsidRPr="00AD3CD0" w14:paraId="4112C3A4" w14:textId="77777777" w:rsidTr="00CB35D2">
        <w:trPr>
          <w:trHeight w:val="290"/>
        </w:trPr>
        <w:tc>
          <w:tcPr>
            <w:tcW w:w="1168" w:type="pct"/>
            <w:hideMark/>
          </w:tcPr>
          <w:p w14:paraId="7F0F1E8D"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Aart</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Kooij</w:t>
            </w:r>
            <w:proofErr w:type="spellEnd"/>
          </w:p>
        </w:tc>
        <w:tc>
          <w:tcPr>
            <w:tcW w:w="3832" w:type="pct"/>
            <w:hideMark/>
          </w:tcPr>
          <w:p w14:paraId="554B33E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Netherlands Enterprise Agency</w:t>
            </w:r>
          </w:p>
        </w:tc>
      </w:tr>
      <w:tr w:rsidR="00AD3CD0" w:rsidRPr="00AD3CD0" w14:paraId="5562C157" w14:textId="77777777" w:rsidTr="00CB35D2">
        <w:trPr>
          <w:trHeight w:val="290"/>
        </w:trPr>
        <w:tc>
          <w:tcPr>
            <w:tcW w:w="1168" w:type="pct"/>
            <w:noWrap/>
            <w:hideMark/>
          </w:tcPr>
          <w:p w14:paraId="07E84731"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Airi</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Reidi</w:t>
            </w:r>
            <w:proofErr w:type="spellEnd"/>
          </w:p>
        </w:tc>
        <w:tc>
          <w:tcPr>
            <w:tcW w:w="3832" w:type="pct"/>
            <w:noWrap/>
            <w:hideMark/>
          </w:tcPr>
          <w:p w14:paraId="18B791D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Economic Affairs and Communications</w:t>
            </w:r>
          </w:p>
        </w:tc>
      </w:tr>
      <w:tr w:rsidR="00AD3CD0" w:rsidRPr="00AD3CD0" w14:paraId="6C207C13" w14:textId="77777777" w:rsidTr="00CB35D2">
        <w:trPr>
          <w:trHeight w:val="290"/>
        </w:trPr>
        <w:tc>
          <w:tcPr>
            <w:tcW w:w="1168" w:type="pct"/>
            <w:noWrap/>
            <w:hideMark/>
          </w:tcPr>
          <w:p w14:paraId="48A0177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Albert Jan de </w:t>
            </w:r>
            <w:proofErr w:type="spellStart"/>
            <w:r w:rsidRPr="00AD3CD0">
              <w:rPr>
                <w:rFonts w:cs="Calibri"/>
                <w:color w:val="000000"/>
                <w:lang w:val="en-US" w:eastAsia="en-US" w:bidi="ar-SA"/>
              </w:rPr>
              <w:t>Rooij</w:t>
            </w:r>
            <w:proofErr w:type="spellEnd"/>
          </w:p>
        </w:tc>
        <w:tc>
          <w:tcPr>
            <w:tcW w:w="3832" w:type="pct"/>
            <w:hideMark/>
          </w:tcPr>
          <w:p w14:paraId="49480CD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Netherlands Enterprise Agency</w:t>
            </w:r>
          </w:p>
        </w:tc>
      </w:tr>
      <w:tr w:rsidR="00AD3CD0" w:rsidRPr="00AD3CD0" w14:paraId="0A8C97EF" w14:textId="77777777" w:rsidTr="00CB35D2">
        <w:trPr>
          <w:trHeight w:val="290"/>
        </w:trPr>
        <w:tc>
          <w:tcPr>
            <w:tcW w:w="1168" w:type="pct"/>
            <w:noWrap/>
            <w:hideMark/>
          </w:tcPr>
          <w:p w14:paraId="3544D00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Aleida Alcaide</w:t>
            </w:r>
          </w:p>
        </w:tc>
        <w:tc>
          <w:tcPr>
            <w:tcW w:w="3832" w:type="pct"/>
            <w:noWrap/>
            <w:hideMark/>
          </w:tcPr>
          <w:p w14:paraId="70F1E28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Finance and Civil Service</w:t>
            </w:r>
          </w:p>
        </w:tc>
      </w:tr>
      <w:tr w:rsidR="00AD3CD0" w:rsidRPr="00AD3CD0" w14:paraId="1D54C930" w14:textId="77777777" w:rsidTr="00CB35D2">
        <w:trPr>
          <w:trHeight w:val="290"/>
        </w:trPr>
        <w:tc>
          <w:tcPr>
            <w:tcW w:w="1168" w:type="pct"/>
            <w:noWrap/>
            <w:hideMark/>
          </w:tcPr>
          <w:p w14:paraId="59DB764D"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Alenka</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Žužek</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Nemec</w:t>
            </w:r>
            <w:proofErr w:type="spellEnd"/>
          </w:p>
        </w:tc>
        <w:tc>
          <w:tcPr>
            <w:tcW w:w="3832" w:type="pct"/>
            <w:noWrap/>
            <w:hideMark/>
          </w:tcPr>
          <w:p w14:paraId="2F279A3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Public Administration</w:t>
            </w:r>
          </w:p>
        </w:tc>
      </w:tr>
      <w:tr w:rsidR="00AD3CD0" w:rsidRPr="00AD3CD0" w14:paraId="55C8758F" w14:textId="77777777" w:rsidTr="00CB35D2">
        <w:trPr>
          <w:trHeight w:val="290"/>
        </w:trPr>
        <w:tc>
          <w:tcPr>
            <w:tcW w:w="1168" w:type="pct"/>
            <w:hideMark/>
          </w:tcPr>
          <w:p w14:paraId="58B704A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Alexandros </w:t>
            </w:r>
            <w:proofErr w:type="spellStart"/>
            <w:r w:rsidRPr="00AD3CD0">
              <w:rPr>
                <w:rFonts w:cs="Calibri"/>
                <w:color w:val="000000"/>
                <w:lang w:val="en-US" w:eastAsia="en-US" w:bidi="ar-SA"/>
              </w:rPr>
              <w:t>Gerontas</w:t>
            </w:r>
            <w:proofErr w:type="spellEnd"/>
          </w:p>
        </w:tc>
        <w:tc>
          <w:tcPr>
            <w:tcW w:w="3832" w:type="pct"/>
            <w:hideMark/>
          </w:tcPr>
          <w:p w14:paraId="67EBA29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Technological Educational Institute of Epirus, Greece</w:t>
            </w:r>
          </w:p>
        </w:tc>
      </w:tr>
      <w:tr w:rsidR="00AD3CD0" w:rsidRPr="00AD3CD0" w14:paraId="2838E015" w14:textId="77777777" w:rsidTr="00CB35D2">
        <w:trPr>
          <w:trHeight w:val="290"/>
        </w:trPr>
        <w:tc>
          <w:tcPr>
            <w:tcW w:w="1168" w:type="pct"/>
            <w:noWrap/>
            <w:hideMark/>
          </w:tcPr>
          <w:p w14:paraId="0652D1D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Ana Rosa Guzmán</w:t>
            </w:r>
          </w:p>
        </w:tc>
        <w:tc>
          <w:tcPr>
            <w:tcW w:w="3832" w:type="pct"/>
            <w:noWrap/>
            <w:hideMark/>
          </w:tcPr>
          <w:p w14:paraId="4B0F623F"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Ministerio</w:t>
            </w:r>
            <w:proofErr w:type="spellEnd"/>
            <w:r w:rsidRPr="00AD3CD0">
              <w:rPr>
                <w:rFonts w:cs="Calibri"/>
                <w:color w:val="000000"/>
                <w:lang w:val="en-US" w:eastAsia="en-US" w:bidi="ar-SA"/>
              </w:rPr>
              <w:t xml:space="preserve"> de Hacienda y </w:t>
            </w:r>
            <w:proofErr w:type="spellStart"/>
            <w:r w:rsidRPr="00AD3CD0">
              <w:rPr>
                <w:rFonts w:cs="Calibri"/>
                <w:color w:val="000000"/>
                <w:lang w:val="en-US" w:eastAsia="en-US" w:bidi="ar-SA"/>
              </w:rPr>
              <w:t>Función</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Pública</w:t>
            </w:r>
            <w:proofErr w:type="spellEnd"/>
          </w:p>
        </w:tc>
      </w:tr>
      <w:tr w:rsidR="00AD3CD0" w:rsidRPr="00AD3CD0" w14:paraId="2419B7D3" w14:textId="77777777" w:rsidTr="00CB35D2">
        <w:trPr>
          <w:trHeight w:val="290"/>
        </w:trPr>
        <w:tc>
          <w:tcPr>
            <w:tcW w:w="1168" w:type="pct"/>
            <w:noWrap/>
            <w:hideMark/>
          </w:tcPr>
          <w:p w14:paraId="28F94D4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Andrzej </w:t>
            </w:r>
            <w:proofErr w:type="spellStart"/>
            <w:r w:rsidRPr="00AD3CD0">
              <w:rPr>
                <w:rFonts w:cs="Calibri"/>
                <w:color w:val="000000"/>
                <w:lang w:val="en-US" w:eastAsia="en-US" w:bidi="ar-SA"/>
              </w:rPr>
              <w:t>Jarzewski</w:t>
            </w:r>
            <w:proofErr w:type="spellEnd"/>
          </w:p>
        </w:tc>
        <w:tc>
          <w:tcPr>
            <w:tcW w:w="3832" w:type="pct"/>
            <w:hideMark/>
          </w:tcPr>
          <w:p w14:paraId="02CD96A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Energy</w:t>
            </w:r>
          </w:p>
        </w:tc>
      </w:tr>
      <w:tr w:rsidR="00AD3CD0" w:rsidRPr="00AD3CD0" w14:paraId="2AAC912F" w14:textId="77777777" w:rsidTr="00CB35D2">
        <w:trPr>
          <w:trHeight w:val="290"/>
        </w:trPr>
        <w:tc>
          <w:tcPr>
            <w:tcW w:w="1168" w:type="pct"/>
            <w:noWrap/>
            <w:hideMark/>
          </w:tcPr>
          <w:p w14:paraId="09ADD8B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Anne Marie </w:t>
            </w:r>
            <w:proofErr w:type="spellStart"/>
            <w:r w:rsidRPr="00AD3CD0">
              <w:rPr>
                <w:rFonts w:cs="Calibri"/>
                <w:color w:val="000000"/>
                <w:lang w:val="en-US" w:eastAsia="en-US" w:bidi="ar-SA"/>
              </w:rPr>
              <w:t>Smid</w:t>
            </w:r>
            <w:proofErr w:type="spellEnd"/>
          </w:p>
        </w:tc>
        <w:tc>
          <w:tcPr>
            <w:tcW w:w="3832" w:type="pct"/>
            <w:noWrap/>
            <w:hideMark/>
          </w:tcPr>
          <w:p w14:paraId="386F8E2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w:t>
            </w:r>
          </w:p>
        </w:tc>
      </w:tr>
      <w:tr w:rsidR="00AD3CD0" w:rsidRPr="00AD3CD0" w14:paraId="340029FB" w14:textId="77777777" w:rsidTr="00CB35D2">
        <w:trPr>
          <w:trHeight w:val="290"/>
        </w:trPr>
        <w:tc>
          <w:tcPr>
            <w:tcW w:w="1168" w:type="pct"/>
            <w:hideMark/>
          </w:tcPr>
          <w:p w14:paraId="394A81F4"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Anneli</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Hagdahl</w:t>
            </w:r>
            <w:proofErr w:type="spellEnd"/>
          </w:p>
        </w:tc>
        <w:tc>
          <w:tcPr>
            <w:tcW w:w="3832" w:type="pct"/>
            <w:noWrap/>
            <w:hideMark/>
          </w:tcPr>
          <w:p w14:paraId="0E1AC4E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Enterprise, Energy and Communication</w:t>
            </w:r>
          </w:p>
        </w:tc>
      </w:tr>
      <w:tr w:rsidR="00AD3CD0" w:rsidRPr="00AD3CD0" w14:paraId="0B0A7AFC" w14:textId="77777777" w:rsidTr="00CB35D2">
        <w:trPr>
          <w:trHeight w:val="290"/>
        </w:trPr>
        <w:tc>
          <w:tcPr>
            <w:tcW w:w="1168" w:type="pct"/>
            <w:noWrap/>
            <w:hideMark/>
          </w:tcPr>
          <w:p w14:paraId="0557632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Antonio </w:t>
            </w:r>
            <w:proofErr w:type="spellStart"/>
            <w:r w:rsidRPr="00AD3CD0">
              <w:rPr>
                <w:rFonts w:cs="Calibri"/>
                <w:color w:val="000000"/>
                <w:lang w:val="en-US" w:eastAsia="en-US" w:bidi="ar-SA"/>
              </w:rPr>
              <w:t>Rotundo</w:t>
            </w:r>
            <w:proofErr w:type="spellEnd"/>
          </w:p>
        </w:tc>
        <w:tc>
          <w:tcPr>
            <w:tcW w:w="3832" w:type="pct"/>
            <w:noWrap/>
            <w:hideMark/>
          </w:tcPr>
          <w:p w14:paraId="38F7873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Agency for Digital Italy</w:t>
            </w:r>
          </w:p>
        </w:tc>
      </w:tr>
      <w:tr w:rsidR="00AD3CD0" w:rsidRPr="00AD3CD0" w14:paraId="1351BF99" w14:textId="77777777" w:rsidTr="00CB35D2">
        <w:trPr>
          <w:trHeight w:val="580"/>
        </w:trPr>
        <w:tc>
          <w:tcPr>
            <w:tcW w:w="1168" w:type="pct"/>
            <w:hideMark/>
          </w:tcPr>
          <w:p w14:paraId="2C1CC5A7"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Antonios</w:t>
            </w:r>
            <w:proofErr w:type="spellEnd"/>
            <w:r w:rsidRPr="00AD3CD0">
              <w:rPr>
                <w:rFonts w:cs="Calibri"/>
                <w:color w:val="000000"/>
                <w:lang w:val="en-US" w:eastAsia="en-US" w:bidi="ar-SA"/>
              </w:rPr>
              <w:t xml:space="preserve"> Stasis</w:t>
            </w:r>
          </w:p>
        </w:tc>
        <w:tc>
          <w:tcPr>
            <w:tcW w:w="3832" w:type="pct"/>
            <w:hideMark/>
          </w:tcPr>
          <w:p w14:paraId="6FF1338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Hellenic Ministry of</w:t>
            </w:r>
            <w:r w:rsidRPr="00AD3CD0">
              <w:rPr>
                <w:rFonts w:cs="Calibri"/>
                <w:color w:val="000000"/>
                <w:lang w:val="en-US" w:eastAsia="en-US" w:bidi="ar-SA"/>
              </w:rPr>
              <w:br/>
              <w:t>Interior and Administrative Reconstruction</w:t>
            </w:r>
          </w:p>
        </w:tc>
      </w:tr>
      <w:tr w:rsidR="00AD3CD0" w:rsidRPr="008313C0" w14:paraId="24E06F90" w14:textId="77777777" w:rsidTr="00CB35D2">
        <w:trPr>
          <w:trHeight w:val="290"/>
        </w:trPr>
        <w:tc>
          <w:tcPr>
            <w:tcW w:w="1168" w:type="pct"/>
            <w:noWrap/>
            <w:hideMark/>
          </w:tcPr>
          <w:p w14:paraId="422FFB1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Bart </w:t>
            </w:r>
            <w:proofErr w:type="spellStart"/>
            <w:r w:rsidRPr="00AD3CD0">
              <w:rPr>
                <w:rFonts w:cs="Calibri"/>
                <w:color w:val="000000"/>
                <w:lang w:val="en-US" w:eastAsia="en-US" w:bidi="ar-SA"/>
              </w:rPr>
              <w:t>Hanssens</w:t>
            </w:r>
            <w:proofErr w:type="spellEnd"/>
          </w:p>
        </w:tc>
        <w:tc>
          <w:tcPr>
            <w:tcW w:w="3832" w:type="pct"/>
            <w:noWrap/>
            <w:hideMark/>
          </w:tcPr>
          <w:p w14:paraId="61B62CC5" w14:textId="77777777" w:rsidR="00AD3CD0" w:rsidRPr="008313C0" w:rsidRDefault="00AD3CD0" w:rsidP="00AD3CD0">
            <w:pPr>
              <w:spacing w:after="0" w:line="240" w:lineRule="auto"/>
              <w:contextualSpacing w:val="0"/>
              <w:jc w:val="left"/>
              <w:rPr>
                <w:rFonts w:cs="Calibri"/>
                <w:color w:val="000000"/>
                <w:lang w:val="nl-BE" w:eastAsia="en-US" w:bidi="ar-SA"/>
                <w:rPrChange w:id="379" w:author="Alexandre Beaufays (BE)" w:date="2021-03-02T09:41:00Z">
                  <w:rPr>
                    <w:rFonts w:cs="Calibri"/>
                    <w:color w:val="000000"/>
                    <w:lang w:val="en-US" w:eastAsia="en-US" w:bidi="ar-SA"/>
                  </w:rPr>
                </w:rPrChange>
              </w:rPr>
            </w:pPr>
            <w:r w:rsidRPr="008313C0">
              <w:rPr>
                <w:rFonts w:cs="Calibri"/>
                <w:color w:val="000000"/>
                <w:lang w:val="nl-BE" w:eastAsia="en-US" w:bidi="ar-SA"/>
                <w:rPrChange w:id="380" w:author="Alexandre Beaufays (BE)" w:date="2021-03-02T09:41:00Z">
                  <w:rPr>
                    <w:rFonts w:cs="Calibri"/>
                    <w:color w:val="000000"/>
                    <w:lang w:val="en-US" w:eastAsia="en-US" w:bidi="ar-SA"/>
                  </w:rPr>
                </w:rPrChange>
              </w:rPr>
              <w:t xml:space="preserve">SPF BOSA (Federale overheidsdienst Beleid en Ondersteuning) DG Transformation digitale </w:t>
            </w:r>
          </w:p>
        </w:tc>
      </w:tr>
      <w:tr w:rsidR="00AD3CD0" w:rsidRPr="00AD3CD0" w14:paraId="584814DD" w14:textId="77777777" w:rsidTr="00CB35D2">
        <w:trPr>
          <w:trHeight w:val="290"/>
        </w:trPr>
        <w:tc>
          <w:tcPr>
            <w:tcW w:w="1168" w:type="pct"/>
            <w:noWrap/>
            <w:hideMark/>
          </w:tcPr>
          <w:p w14:paraId="5124B3A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Carolina </w:t>
            </w:r>
            <w:proofErr w:type="spellStart"/>
            <w:r w:rsidRPr="00AD3CD0">
              <w:rPr>
                <w:rFonts w:cs="Calibri"/>
                <w:color w:val="000000"/>
                <w:lang w:val="en-US" w:eastAsia="en-US" w:bidi="ar-SA"/>
              </w:rPr>
              <w:t>Gario</w:t>
            </w:r>
            <w:proofErr w:type="spellEnd"/>
          </w:p>
        </w:tc>
        <w:tc>
          <w:tcPr>
            <w:tcW w:w="3832" w:type="pct"/>
            <w:hideMark/>
          </w:tcPr>
          <w:p w14:paraId="03E08B2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European Commission</w:t>
            </w:r>
          </w:p>
        </w:tc>
      </w:tr>
      <w:tr w:rsidR="00AD3CD0" w:rsidRPr="00AD3CD0" w14:paraId="65097872" w14:textId="77777777" w:rsidTr="00CB35D2">
        <w:trPr>
          <w:trHeight w:val="290"/>
        </w:trPr>
        <w:tc>
          <w:tcPr>
            <w:tcW w:w="1168" w:type="pct"/>
            <w:noWrap/>
            <w:hideMark/>
          </w:tcPr>
          <w:p w14:paraId="6055421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Christina Andersson</w:t>
            </w:r>
          </w:p>
        </w:tc>
        <w:tc>
          <w:tcPr>
            <w:tcW w:w="3832" w:type="pct"/>
            <w:noWrap/>
            <w:hideMark/>
          </w:tcPr>
          <w:p w14:paraId="5805794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External actions</w:t>
            </w:r>
          </w:p>
        </w:tc>
      </w:tr>
      <w:tr w:rsidR="00AD3CD0" w:rsidRPr="00AD3CD0" w14:paraId="336205E1" w14:textId="77777777" w:rsidTr="00CB35D2">
        <w:trPr>
          <w:trHeight w:val="290"/>
        </w:trPr>
        <w:tc>
          <w:tcPr>
            <w:tcW w:w="1168" w:type="pct"/>
            <w:hideMark/>
          </w:tcPr>
          <w:p w14:paraId="375E925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Deirdre Lee</w:t>
            </w:r>
          </w:p>
        </w:tc>
        <w:tc>
          <w:tcPr>
            <w:tcW w:w="3832" w:type="pct"/>
            <w:noWrap/>
            <w:hideMark/>
          </w:tcPr>
          <w:p w14:paraId="081BF3BB"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Derilinx</w:t>
            </w:r>
            <w:proofErr w:type="spellEnd"/>
          </w:p>
        </w:tc>
      </w:tr>
      <w:tr w:rsidR="00AD3CD0" w:rsidRPr="00AD3CD0" w14:paraId="7EFE4D5B" w14:textId="77777777" w:rsidTr="00CB35D2">
        <w:trPr>
          <w:trHeight w:val="290"/>
        </w:trPr>
        <w:tc>
          <w:tcPr>
            <w:tcW w:w="1168" w:type="pct"/>
            <w:noWrap/>
            <w:hideMark/>
          </w:tcPr>
          <w:p w14:paraId="5288646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Dieter De </w:t>
            </w:r>
            <w:proofErr w:type="spellStart"/>
            <w:r w:rsidRPr="00AD3CD0">
              <w:rPr>
                <w:rFonts w:cs="Calibri"/>
                <w:color w:val="000000"/>
                <w:lang w:val="en-US" w:eastAsia="en-US" w:bidi="ar-SA"/>
              </w:rPr>
              <w:t>Paepe</w:t>
            </w:r>
            <w:proofErr w:type="spellEnd"/>
          </w:p>
        </w:tc>
        <w:tc>
          <w:tcPr>
            <w:tcW w:w="3832" w:type="pct"/>
            <w:noWrap/>
            <w:hideMark/>
          </w:tcPr>
          <w:p w14:paraId="1AB7247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Ghent University, Belgium</w:t>
            </w:r>
          </w:p>
        </w:tc>
      </w:tr>
      <w:tr w:rsidR="00AD3CD0" w:rsidRPr="00AD3CD0" w14:paraId="2B4D6F77" w14:textId="77777777" w:rsidTr="00CB35D2">
        <w:trPr>
          <w:trHeight w:val="290"/>
        </w:trPr>
        <w:tc>
          <w:tcPr>
            <w:tcW w:w="1168" w:type="pct"/>
            <w:hideMark/>
          </w:tcPr>
          <w:p w14:paraId="7CEA8661"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Dita</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Gabalina</w:t>
            </w:r>
            <w:proofErr w:type="spellEnd"/>
          </w:p>
        </w:tc>
        <w:tc>
          <w:tcPr>
            <w:tcW w:w="3832" w:type="pct"/>
            <w:hideMark/>
          </w:tcPr>
          <w:p w14:paraId="3C15CC5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VARAM</w:t>
            </w:r>
          </w:p>
        </w:tc>
      </w:tr>
      <w:tr w:rsidR="00AD3CD0" w:rsidRPr="00AD3CD0" w14:paraId="0181717F" w14:textId="77777777" w:rsidTr="00CB35D2">
        <w:trPr>
          <w:trHeight w:val="290"/>
        </w:trPr>
        <w:tc>
          <w:tcPr>
            <w:tcW w:w="1168" w:type="pct"/>
            <w:noWrap/>
            <w:hideMark/>
          </w:tcPr>
          <w:p w14:paraId="54B9E8B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Dominic Taylor</w:t>
            </w:r>
          </w:p>
        </w:tc>
        <w:tc>
          <w:tcPr>
            <w:tcW w:w="3832" w:type="pct"/>
            <w:noWrap/>
            <w:hideMark/>
          </w:tcPr>
          <w:p w14:paraId="7BDDA7F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Department of Public Expenditure and Reform, Ireland</w:t>
            </w:r>
          </w:p>
        </w:tc>
      </w:tr>
      <w:tr w:rsidR="00AD3CD0" w:rsidRPr="00AD3CD0" w14:paraId="0FC88AA9" w14:textId="77777777" w:rsidTr="00CB35D2">
        <w:trPr>
          <w:trHeight w:val="290"/>
        </w:trPr>
        <w:tc>
          <w:tcPr>
            <w:tcW w:w="1168" w:type="pct"/>
            <w:noWrap/>
            <w:hideMark/>
          </w:tcPr>
          <w:p w14:paraId="5DEBC29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Dominik </w:t>
            </w:r>
            <w:proofErr w:type="spellStart"/>
            <w:r w:rsidRPr="00AD3CD0">
              <w:rPr>
                <w:rFonts w:cs="Calibri"/>
                <w:color w:val="000000"/>
                <w:lang w:val="en-US" w:eastAsia="en-US" w:bidi="ar-SA"/>
              </w:rPr>
              <w:t>Klauser</w:t>
            </w:r>
            <w:proofErr w:type="spellEnd"/>
          </w:p>
        </w:tc>
        <w:tc>
          <w:tcPr>
            <w:tcW w:w="3832" w:type="pct"/>
            <w:hideMark/>
          </w:tcPr>
          <w:p w14:paraId="6F32ED5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Austrian Federal Chancellery</w:t>
            </w:r>
          </w:p>
        </w:tc>
      </w:tr>
      <w:tr w:rsidR="00AD3CD0" w:rsidRPr="008313C0" w14:paraId="18345854" w14:textId="77777777" w:rsidTr="00CB35D2">
        <w:trPr>
          <w:trHeight w:val="290"/>
        </w:trPr>
        <w:tc>
          <w:tcPr>
            <w:tcW w:w="1168" w:type="pct"/>
            <w:noWrap/>
            <w:hideMark/>
          </w:tcPr>
          <w:p w14:paraId="1B7C3DB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Edouard </w:t>
            </w:r>
            <w:proofErr w:type="spellStart"/>
            <w:r w:rsidRPr="00AD3CD0">
              <w:rPr>
                <w:rFonts w:cs="Calibri"/>
                <w:color w:val="000000"/>
                <w:lang w:val="en-US" w:eastAsia="en-US" w:bidi="ar-SA"/>
              </w:rPr>
              <w:t>Vercruijsse</w:t>
            </w:r>
            <w:proofErr w:type="spellEnd"/>
          </w:p>
        </w:tc>
        <w:tc>
          <w:tcPr>
            <w:tcW w:w="3832" w:type="pct"/>
            <w:noWrap/>
            <w:hideMark/>
          </w:tcPr>
          <w:p w14:paraId="2E554492" w14:textId="77777777" w:rsidR="00AD3CD0" w:rsidRPr="00E93755" w:rsidRDefault="00AD3CD0" w:rsidP="00AD3CD0">
            <w:pPr>
              <w:spacing w:after="0" w:line="240" w:lineRule="auto"/>
              <w:contextualSpacing w:val="0"/>
              <w:jc w:val="left"/>
              <w:rPr>
                <w:rFonts w:cs="Calibri"/>
                <w:color w:val="000000"/>
                <w:lang w:val="fr-BE" w:eastAsia="en-US" w:bidi="ar-SA"/>
              </w:rPr>
            </w:pPr>
            <w:r w:rsidRPr="00E93755">
              <w:rPr>
                <w:rFonts w:cs="Calibri"/>
                <w:color w:val="000000"/>
                <w:lang w:val="fr-BE" w:eastAsia="en-US" w:bidi="ar-SA"/>
              </w:rPr>
              <w:t>e-Wallonie-Bruxelles Simplification (</w:t>
            </w:r>
            <w:proofErr w:type="spellStart"/>
            <w:r w:rsidRPr="00E93755">
              <w:rPr>
                <w:rFonts w:cs="Calibri"/>
                <w:color w:val="000000"/>
                <w:lang w:val="fr-BE" w:eastAsia="en-US" w:bidi="ar-SA"/>
              </w:rPr>
              <w:t>eWBS</w:t>
            </w:r>
            <w:proofErr w:type="spellEnd"/>
            <w:r w:rsidRPr="00E93755">
              <w:rPr>
                <w:rFonts w:cs="Calibri"/>
                <w:color w:val="000000"/>
                <w:lang w:val="fr-BE" w:eastAsia="en-US" w:bidi="ar-SA"/>
              </w:rPr>
              <w:t>)</w:t>
            </w:r>
          </w:p>
        </w:tc>
      </w:tr>
      <w:tr w:rsidR="00AD3CD0" w:rsidRPr="00AD3CD0" w14:paraId="15422154" w14:textId="77777777" w:rsidTr="00CB35D2">
        <w:trPr>
          <w:trHeight w:val="290"/>
        </w:trPr>
        <w:tc>
          <w:tcPr>
            <w:tcW w:w="1168" w:type="pct"/>
            <w:noWrap/>
            <w:hideMark/>
          </w:tcPr>
          <w:p w14:paraId="2B2D4657"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Eduards</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Cauna</w:t>
            </w:r>
            <w:proofErr w:type="spellEnd"/>
          </w:p>
        </w:tc>
        <w:tc>
          <w:tcPr>
            <w:tcW w:w="3832" w:type="pct"/>
            <w:noWrap/>
            <w:hideMark/>
          </w:tcPr>
          <w:p w14:paraId="548BE0F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Environmental Protection and Regional Development of the Republic of Latvia</w:t>
            </w:r>
          </w:p>
        </w:tc>
      </w:tr>
      <w:tr w:rsidR="00AD3CD0" w:rsidRPr="00AD3CD0" w14:paraId="7F155507" w14:textId="77777777" w:rsidTr="00CB35D2">
        <w:trPr>
          <w:trHeight w:val="290"/>
        </w:trPr>
        <w:tc>
          <w:tcPr>
            <w:tcW w:w="1168" w:type="pct"/>
            <w:noWrap/>
            <w:hideMark/>
          </w:tcPr>
          <w:p w14:paraId="25054379"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Efthimios</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Tambouris</w:t>
            </w:r>
            <w:proofErr w:type="spellEnd"/>
          </w:p>
        </w:tc>
        <w:tc>
          <w:tcPr>
            <w:tcW w:w="3832" w:type="pct"/>
            <w:noWrap/>
            <w:hideMark/>
          </w:tcPr>
          <w:p w14:paraId="7AF75F7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Macedonia</w:t>
            </w:r>
          </w:p>
        </w:tc>
      </w:tr>
      <w:tr w:rsidR="00AD3CD0" w:rsidRPr="00AD3CD0" w14:paraId="5AFC3CE5" w14:textId="77777777" w:rsidTr="00CB35D2">
        <w:trPr>
          <w:trHeight w:val="290"/>
        </w:trPr>
        <w:tc>
          <w:tcPr>
            <w:tcW w:w="1168" w:type="pct"/>
            <w:noWrap/>
            <w:hideMark/>
          </w:tcPr>
          <w:p w14:paraId="706BEBCB"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Efthimios</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Tambouris</w:t>
            </w:r>
            <w:proofErr w:type="spellEnd"/>
            <w:r w:rsidRPr="00AD3CD0">
              <w:rPr>
                <w:rFonts w:cs="Calibri"/>
                <w:color w:val="000000"/>
                <w:lang w:val="en-US" w:eastAsia="en-US" w:bidi="ar-SA"/>
              </w:rPr>
              <w:t> </w:t>
            </w:r>
          </w:p>
        </w:tc>
        <w:tc>
          <w:tcPr>
            <w:tcW w:w="3832" w:type="pct"/>
            <w:noWrap/>
            <w:hideMark/>
          </w:tcPr>
          <w:p w14:paraId="327559A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Macedonia</w:t>
            </w:r>
          </w:p>
        </w:tc>
      </w:tr>
      <w:tr w:rsidR="00AD3CD0" w:rsidRPr="00AD3CD0" w14:paraId="022CE982" w14:textId="77777777" w:rsidTr="00CB35D2">
        <w:trPr>
          <w:trHeight w:val="290"/>
        </w:trPr>
        <w:tc>
          <w:tcPr>
            <w:tcW w:w="1168" w:type="pct"/>
            <w:noWrap/>
            <w:hideMark/>
          </w:tcPr>
          <w:p w14:paraId="19B8FB0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Eleni </w:t>
            </w:r>
            <w:proofErr w:type="spellStart"/>
            <w:r w:rsidRPr="00AD3CD0">
              <w:rPr>
                <w:rFonts w:cs="Calibri"/>
                <w:color w:val="000000"/>
                <w:lang w:val="en-US" w:eastAsia="en-US" w:bidi="ar-SA"/>
              </w:rPr>
              <w:t>Kamateri</w:t>
            </w:r>
            <w:proofErr w:type="spellEnd"/>
          </w:p>
        </w:tc>
        <w:tc>
          <w:tcPr>
            <w:tcW w:w="3832" w:type="pct"/>
            <w:noWrap/>
            <w:hideMark/>
          </w:tcPr>
          <w:p w14:paraId="61FB565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Macedonia</w:t>
            </w:r>
          </w:p>
        </w:tc>
      </w:tr>
      <w:tr w:rsidR="00AD3CD0" w:rsidRPr="00AD3CD0" w14:paraId="64092E5B" w14:textId="77777777" w:rsidTr="00CB35D2">
        <w:trPr>
          <w:trHeight w:val="290"/>
        </w:trPr>
        <w:tc>
          <w:tcPr>
            <w:tcW w:w="1168" w:type="pct"/>
            <w:noWrap/>
            <w:hideMark/>
          </w:tcPr>
          <w:p w14:paraId="1006CAC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Enda Holland</w:t>
            </w:r>
          </w:p>
        </w:tc>
        <w:tc>
          <w:tcPr>
            <w:tcW w:w="3832" w:type="pct"/>
            <w:noWrap/>
            <w:hideMark/>
          </w:tcPr>
          <w:p w14:paraId="2A0D873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Department of Public Expenditure and Reform, Ireland</w:t>
            </w:r>
          </w:p>
        </w:tc>
      </w:tr>
      <w:tr w:rsidR="00AD3CD0" w:rsidRPr="00AD3CD0" w14:paraId="68CDC8F7" w14:textId="77777777" w:rsidTr="00CB35D2">
        <w:trPr>
          <w:trHeight w:val="290"/>
        </w:trPr>
        <w:tc>
          <w:tcPr>
            <w:tcW w:w="1168" w:type="pct"/>
            <w:hideMark/>
          </w:tcPr>
          <w:p w14:paraId="4F44500B"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Eugeniu</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Costetchi</w:t>
            </w:r>
            <w:proofErr w:type="spellEnd"/>
          </w:p>
        </w:tc>
        <w:tc>
          <w:tcPr>
            <w:tcW w:w="3832" w:type="pct"/>
            <w:noWrap/>
            <w:hideMark/>
          </w:tcPr>
          <w:p w14:paraId="748D38E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Publications Office</w:t>
            </w:r>
          </w:p>
        </w:tc>
      </w:tr>
      <w:tr w:rsidR="00AD3CD0" w:rsidRPr="00AD3CD0" w14:paraId="415B6790" w14:textId="77777777" w:rsidTr="00CB35D2">
        <w:trPr>
          <w:trHeight w:val="290"/>
        </w:trPr>
        <w:tc>
          <w:tcPr>
            <w:tcW w:w="1168" w:type="pct"/>
            <w:noWrap/>
            <w:hideMark/>
          </w:tcPr>
          <w:p w14:paraId="39A3A91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Fleur </w:t>
            </w:r>
            <w:proofErr w:type="spellStart"/>
            <w:r w:rsidRPr="00AD3CD0">
              <w:rPr>
                <w:rFonts w:cs="Calibri"/>
                <w:color w:val="000000"/>
                <w:lang w:val="en-US" w:eastAsia="en-US" w:bidi="ar-SA"/>
              </w:rPr>
              <w:t>Breuillin</w:t>
            </w:r>
            <w:proofErr w:type="spellEnd"/>
          </w:p>
        </w:tc>
        <w:tc>
          <w:tcPr>
            <w:tcW w:w="3832" w:type="pct"/>
            <w:noWrap/>
            <w:hideMark/>
          </w:tcPr>
          <w:p w14:paraId="012346A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DG GROW</w:t>
            </w:r>
          </w:p>
        </w:tc>
      </w:tr>
      <w:tr w:rsidR="00AD3CD0" w:rsidRPr="00AD3CD0" w14:paraId="18ADA735" w14:textId="77777777" w:rsidTr="00CB35D2">
        <w:trPr>
          <w:trHeight w:val="290"/>
        </w:trPr>
        <w:tc>
          <w:tcPr>
            <w:tcW w:w="1168" w:type="pct"/>
            <w:noWrap/>
            <w:hideMark/>
          </w:tcPr>
          <w:p w14:paraId="6AA0DDC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Francesca </w:t>
            </w:r>
            <w:proofErr w:type="spellStart"/>
            <w:r w:rsidRPr="00AD3CD0">
              <w:rPr>
                <w:rFonts w:cs="Calibri"/>
                <w:color w:val="000000"/>
                <w:lang w:val="en-US" w:eastAsia="en-US" w:bidi="ar-SA"/>
              </w:rPr>
              <w:t>Gleria</w:t>
            </w:r>
            <w:proofErr w:type="spellEnd"/>
          </w:p>
        </w:tc>
        <w:tc>
          <w:tcPr>
            <w:tcW w:w="3832" w:type="pct"/>
            <w:hideMark/>
          </w:tcPr>
          <w:p w14:paraId="4C4F48E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Trento </w:t>
            </w:r>
            <w:proofErr w:type="spellStart"/>
            <w:r w:rsidRPr="00AD3CD0">
              <w:rPr>
                <w:rFonts w:cs="Calibri"/>
                <w:color w:val="000000"/>
                <w:lang w:val="en-US" w:eastAsia="en-US" w:bidi="ar-SA"/>
              </w:rPr>
              <w:t>PaT</w:t>
            </w:r>
            <w:proofErr w:type="spellEnd"/>
          </w:p>
        </w:tc>
      </w:tr>
      <w:tr w:rsidR="00AD3CD0" w:rsidRPr="00AD3CD0" w14:paraId="4BD7BF78" w14:textId="77777777" w:rsidTr="00CB35D2">
        <w:trPr>
          <w:trHeight w:val="290"/>
        </w:trPr>
        <w:tc>
          <w:tcPr>
            <w:tcW w:w="1168" w:type="pct"/>
            <w:noWrap/>
            <w:hideMark/>
          </w:tcPr>
          <w:p w14:paraId="58F4607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Gabriele </w:t>
            </w:r>
            <w:proofErr w:type="spellStart"/>
            <w:r w:rsidRPr="00AD3CD0">
              <w:rPr>
                <w:rFonts w:cs="Calibri"/>
                <w:color w:val="000000"/>
                <w:lang w:val="en-US" w:eastAsia="en-US" w:bidi="ar-SA"/>
              </w:rPr>
              <w:t>Ciasullo</w:t>
            </w:r>
            <w:proofErr w:type="spellEnd"/>
          </w:p>
        </w:tc>
        <w:tc>
          <w:tcPr>
            <w:tcW w:w="3832" w:type="pct"/>
            <w:noWrap/>
            <w:hideMark/>
          </w:tcPr>
          <w:p w14:paraId="3F5F735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Agency for Digital Italy</w:t>
            </w:r>
          </w:p>
        </w:tc>
      </w:tr>
      <w:tr w:rsidR="00AD3CD0" w:rsidRPr="00AD3CD0" w14:paraId="3DBD0E99" w14:textId="77777777" w:rsidTr="00CB35D2">
        <w:trPr>
          <w:trHeight w:val="290"/>
        </w:trPr>
        <w:tc>
          <w:tcPr>
            <w:tcW w:w="1168" w:type="pct"/>
            <w:noWrap/>
            <w:hideMark/>
          </w:tcPr>
          <w:p w14:paraId="2ED93EA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Geert Thijs</w:t>
            </w:r>
          </w:p>
        </w:tc>
        <w:tc>
          <w:tcPr>
            <w:tcW w:w="3832" w:type="pct"/>
            <w:noWrap/>
            <w:hideMark/>
          </w:tcPr>
          <w:p w14:paraId="03B123F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Flemish Agency for Information - </w:t>
            </w:r>
            <w:proofErr w:type="spellStart"/>
            <w:r w:rsidRPr="00AD3CD0">
              <w:rPr>
                <w:rFonts w:cs="Calibri"/>
                <w:color w:val="000000"/>
                <w:lang w:val="en-US" w:eastAsia="en-US" w:bidi="ar-SA"/>
              </w:rPr>
              <w:t>Informatie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Vlaanderen</w:t>
            </w:r>
            <w:proofErr w:type="spellEnd"/>
          </w:p>
        </w:tc>
      </w:tr>
      <w:tr w:rsidR="00AD3CD0" w:rsidRPr="00AD3CD0" w14:paraId="0EC12022" w14:textId="77777777" w:rsidTr="00CB35D2">
        <w:trPr>
          <w:trHeight w:val="290"/>
        </w:trPr>
        <w:tc>
          <w:tcPr>
            <w:tcW w:w="1168" w:type="pct"/>
            <w:noWrap/>
            <w:hideMark/>
          </w:tcPr>
          <w:p w14:paraId="18E5DDF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Gemma Del Rey </w:t>
            </w:r>
            <w:proofErr w:type="spellStart"/>
            <w:r w:rsidRPr="00AD3CD0">
              <w:rPr>
                <w:rFonts w:cs="Calibri"/>
                <w:color w:val="000000"/>
                <w:lang w:val="en-US" w:eastAsia="en-US" w:bidi="ar-SA"/>
              </w:rPr>
              <w:t>Almansa</w:t>
            </w:r>
            <w:proofErr w:type="spellEnd"/>
          </w:p>
        </w:tc>
        <w:tc>
          <w:tcPr>
            <w:tcW w:w="3832" w:type="pct"/>
            <w:noWrap/>
            <w:hideMark/>
          </w:tcPr>
          <w:p w14:paraId="6A4907E7"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Ministerio</w:t>
            </w:r>
            <w:proofErr w:type="spellEnd"/>
            <w:r w:rsidRPr="00AD3CD0">
              <w:rPr>
                <w:rFonts w:cs="Calibri"/>
                <w:color w:val="000000"/>
                <w:lang w:val="en-US" w:eastAsia="en-US" w:bidi="ar-SA"/>
              </w:rPr>
              <w:t xml:space="preserve"> de Hacienda y </w:t>
            </w:r>
            <w:proofErr w:type="spellStart"/>
            <w:r w:rsidRPr="00AD3CD0">
              <w:rPr>
                <w:rFonts w:cs="Calibri"/>
                <w:color w:val="000000"/>
                <w:lang w:val="en-US" w:eastAsia="en-US" w:bidi="ar-SA"/>
              </w:rPr>
              <w:t>Función</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Pública</w:t>
            </w:r>
            <w:proofErr w:type="spellEnd"/>
          </w:p>
        </w:tc>
      </w:tr>
      <w:tr w:rsidR="00AD3CD0" w:rsidRPr="00AD3CD0" w14:paraId="638D65BA" w14:textId="77777777" w:rsidTr="00CB35D2">
        <w:trPr>
          <w:trHeight w:val="290"/>
        </w:trPr>
        <w:tc>
          <w:tcPr>
            <w:tcW w:w="1168" w:type="pct"/>
            <w:noWrap/>
            <w:hideMark/>
          </w:tcPr>
          <w:p w14:paraId="21FA6B7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George </w:t>
            </w:r>
            <w:proofErr w:type="spellStart"/>
            <w:r w:rsidRPr="00AD3CD0">
              <w:rPr>
                <w:rFonts w:cs="Calibri"/>
                <w:color w:val="000000"/>
                <w:lang w:val="en-US" w:eastAsia="en-US" w:bidi="ar-SA"/>
              </w:rPr>
              <w:t>Papastefanatos</w:t>
            </w:r>
            <w:proofErr w:type="spellEnd"/>
          </w:p>
        </w:tc>
        <w:tc>
          <w:tcPr>
            <w:tcW w:w="3832" w:type="pct"/>
            <w:noWrap/>
            <w:hideMark/>
          </w:tcPr>
          <w:p w14:paraId="54DAA8D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Athena Research Center</w:t>
            </w:r>
          </w:p>
        </w:tc>
      </w:tr>
      <w:tr w:rsidR="00AD3CD0" w:rsidRPr="00AD3CD0" w14:paraId="5173112E" w14:textId="77777777" w:rsidTr="00CB35D2">
        <w:trPr>
          <w:trHeight w:val="290"/>
        </w:trPr>
        <w:tc>
          <w:tcPr>
            <w:tcW w:w="1168" w:type="pct"/>
            <w:noWrap/>
            <w:hideMark/>
          </w:tcPr>
          <w:p w14:paraId="42846DEE"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lastRenderedPageBreak/>
              <w:t>Giorgia</w:t>
            </w:r>
            <w:proofErr w:type="spellEnd"/>
            <w:r w:rsidRPr="00AD3CD0">
              <w:rPr>
                <w:rFonts w:cs="Calibri"/>
                <w:color w:val="000000"/>
                <w:lang w:val="en-US" w:eastAsia="en-US" w:bidi="ar-SA"/>
              </w:rPr>
              <w:t xml:space="preserve"> Lodi</w:t>
            </w:r>
          </w:p>
        </w:tc>
        <w:tc>
          <w:tcPr>
            <w:tcW w:w="3832" w:type="pct"/>
            <w:noWrap/>
            <w:hideMark/>
          </w:tcPr>
          <w:p w14:paraId="02A00F2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Agency for Digital Italy</w:t>
            </w:r>
          </w:p>
        </w:tc>
      </w:tr>
      <w:tr w:rsidR="00AD3CD0" w:rsidRPr="00AD3CD0" w14:paraId="37750AEA" w14:textId="77777777" w:rsidTr="00CB35D2">
        <w:trPr>
          <w:trHeight w:val="290"/>
        </w:trPr>
        <w:tc>
          <w:tcPr>
            <w:tcW w:w="1168" w:type="pct"/>
            <w:noWrap/>
            <w:hideMark/>
          </w:tcPr>
          <w:p w14:paraId="4666F7C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Giovanni Paolo </w:t>
            </w:r>
            <w:proofErr w:type="spellStart"/>
            <w:r w:rsidRPr="00AD3CD0">
              <w:rPr>
                <w:rFonts w:cs="Calibri"/>
                <w:color w:val="000000"/>
                <w:lang w:val="en-US" w:eastAsia="en-US" w:bidi="ar-SA"/>
              </w:rPr>
              <w:t>Sellitto</w:t>
            </w:r>
            <w:proofErr w:type="spellEnd"/>
          </w:p>
        </w:tc>
        <w:tc>
          <w:tcPr>
            <w:tcW w:w="3832" w:type="pct"/>
            <w:noWrap/>
            <w:hideMark/>
          </w:tcPr>
          <w:p w14:paraId="52057C0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ANAC </w:t>
            </w:r>
            <w:proofErr w:type="spellStart"/>
            <w:r w:rsidRPr="00AD3CD0">
              <w:rPr>
                <w:rFonts w:cs="Calibri"/>
                <w:color w:val="000000"/>
                <w:lang w:val="en-US" w:eastAsia="en-US" w:bidi="ar-SA"/>
              </w:rPr>
              <w:t>Autorità</w:t>
            </w:r>
            <w:proofErr w:type="spellEnd"/>
            <w:r w:rsidRPr="00AD3CD0">
              <w:rPr>
                <w:rFonts w:cs="Calibri"/>
                <w:color w:val="000000"/>
                <w:lang w:val="en-US" w:eastAsia="en-US" w:bidi="ar-SA"/>
              </w:rPr>
              <w:t xml:space="preserve"> Nazionale </w:t>
            </w:r>
            <w:proofErr w:type="spellStart"/>
            <w:r w:rsidRPr="00AD3CD0">
              <w:rPr>
                <w:rFonts w:cs="Calibri"/>
                <w:color w:val="000000"/>
                <w:lang w:val="en-US" w:eastAsia="en-US" w:bidi="ar-SA"/>
              </w:rPr>
              <w:t>Anticorruzione</w:t>
            </w:r>
            <w:proofErr w:type="spellEnd"/>
          </w:p>
        </w:tc>
      </w:tr>
      <w:tr w:rsidR="00AD3CD0" w:rsidRPr="00AD3CD0" w14:paraId="2A10643A" w14:textId="77777777" w:rsidTr="00CB35D2">
        <w:trPr>
          <w:trHeight w:val="290"/>
        </w:trPr>
        <w:tc>
          <w:tcPr>
            <w:tcW w:w="1168" w:type="pct"/>
            <w:noWrap/>
            <w:hideMark/>
          </w:tcPr>
          <w:p w14:paraId="2030871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Hans </w:t>
            </w:r>
            <w:proofErr w:type="spellStart"/>
            <w:r w:rsidRPr="00AD3CD0">
              <w:rPr>
                <w:rFonts w:cs="Calibri"/>
                <w:color w:val="000000"/>
                <w:lang w:val="en-US" w:eastAsia="en-US" w:bidi="ar-SA"/>
              </w:rPr>
              <w:t>Ekstål</w:t>
            </w:r>
            <w:proofErr w:type="spellEnd"/>
          </w:p>
        </w:tc>
        <w:tc>
          <w:tcPr>
            <w:tcW w:w="3832" w:type="pct"/>
            <w:hideMark/>
          </w:tcPr>
          <w:p w14:paraId="1BA87EA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Companies Registration Office</w:t>
            </w:r>
          </w:p>
        </w:tc>
      </w:tr>
      <w:tr w:rsidR="00AD3CD0" w:rsidRPr="00AD3CD0" w14:paraId="4D6F3630" w14:textId="77777777" w:rsidTr="00CB35D2">
        <w:trPr>
          <w:trHeight w:val="290"/>
        </w:trPr>
        <w:tc>
          <w:tcPr>
            <w:tcW w:w="1168" w:type="pct"/>
            <w:noWrap/>
            <w:hideMark/>
          </w:tcPr>
          <w:p w14:paraId="51E1DEF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Hans </w:t>
            </w:r>
            <w:proofErr w:type="spellStart"/>
            <w:r w:rsidRPr="00AD3CD0">
              <w:rPr>
                <w:rFonts w:cs="Calibri"/>
                <w:color w:val="000000"/>
                <w:lang w:val="en-US" w:eastAsia="en-US" w:bidi="ar-SA"/>
              </w:rPr>
              <w:t>Overbeek</w:t>
            </w:r>
            <w:proofErr w:type="spellEnd"/>
          </w:p>
        </w:tc>
        <w:tc>
          <w:tcPr>
            <w:tcW w:w="3832" w:type="pct"/>
            <w:hideMark/>
          </w:tcPr>
          <w:p w14:paraId="75B8CBC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for the Interior of the Netherlands</w:t>
            </w:r>
          </w:p>
        </w:tc>
      </w:tr>
      <w:tr w:rsidR="00AD3CD0" w:rsidRPr="00AD3CD0" w14:paraId="17C8A5A4" w14:textId="77777777" w:rsidTr="00CB35D2">
        <w:trPr>
          <w:trHeight w:val="290"/>
        </w:trPr>
        <w:tc>
          <w:tcPr>
            <w:tcW w:w="1168" w:type="pct"/>
            <w:noWrap/>
            <w:hideMark/>
          </w:tcPr>
          <w:p w14:paraId="3E7EAAA0"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Ilze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Magrica</w:t>
            </w:r>
            <w:proofErr w:type="spellEnd"/>
          </w:p>
        </w:tc>
        <w:tc>
          <w:tcPr>
            <w:tcW w:w="3832" w:type="pct"/>
            <w:hideMark/>
          </w:tcPr>
          <w:p w14:paraId="5A2D52A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Regional Development Agency</w:t>
            </w:r>
          </w:p>
        </w:tc>
      </w:tr>
      <w:tr w:rsidR="00AD3CD0" w:rsidRPr="00AD3CD0" w14:paraId="5A2B21D8" w14:textId="77777777" w:rsidTr="00CB35D2">
        <w:trPr>
          <w:trHeight w:val="290"/>
        </w:trPr>
        <w:tc>
          <w:tcPr>
            <w:tcW w:w="1168" w:type="pct"/>
            <w:noWrap/>
            <w:hideMark/>
          </w:tcPr>
          <w:p w14:paraId="0787374F"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Janek</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Rozov</w:t>
            </w:r>
            <w:proofErr w:type="spellEnd"/>
          </w:p>
        </w:tc>
        <w:tc>
          <w:tcPr>
            <w:tcW w:w="3832" w:type="pct"/>
            <w:noWrap/>
            <w:hideMark/>
          </w:tcPr>
          <w:p w14:paraId="5D13C2F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Economic Affairs and Communications</w:t>
            </w:r>
          </w:p>
        </w:tc>
      </w:tr>
      <w:tr w:rsidR="00AD3CD0" w:rsidRPr="00AD3CD0" w14:paraId="08B75767" w14:textId="77777777" w:rsidTr="00CB35D2">
        <w:trPr>
          <w:trHeight w:val="290"/>
        </w:trPr>
        <w:tc>
          <w:tcPr>
            <w:tcW w:w="1168" w:type="pct"/>
            <w:noWrap/>
            <w:hideMark/>
          </w:tcPr>
          <w:p w14:paraId="43BE4A70"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Jarmo</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Kovero</w:t>
            </w:r>
            <w:proofErr w:type="spellEnd"/>
          </w:p>
        </w:tc>
        <w:tc>
          <w:tcPr>
            <w:tcW w:w="3832" w:type="pct"/>
            <w:hideMark/>
          </w:tcPr>
          <w:p w14:paraId="3E09601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Centre for Economic Development, Transport and Environment</w:t>
            </w:r>
          </w:p>
        </w:tc>
      </w:tr>
      <w:tr w:rsidR="00AD3CD0" w:rsidRPr="00AD3CD0" w14:paraId="1F662172" w14:textId="77777777" w:rsidTr="00CB35D2">
        <w:trPr>
          <w:trHeight w:val="290"/>
        </w:trPr>
        <w:tc>
          <w:tcPr>
            <w:tcW w:w="1168" w:type="pct"/>
            <w:noWrap/>
            <w:hideMark/>
          </w:tcPr>
          <w:p w14:paraId="7CA0BB1E"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Jaroslaw</w:t>
            </w:r>
            <w:proofErr w:type="spellEnd"/>
            <w:r w:rsidRPr="00AD3CD0">
              <w:rPr>
                <w:rFonts w:cs="Calibri"/>
                <w:color w:val="000000"/>
                <w:lang w:val="en-US" w:eastAsia="en-US" w:bidi="ar-SA"/>
              </w:rPr>
              <w:t xml:space="preserve"> Tomaszewski</w:t>
            </w:r>
          </w:p>
        </w:tc>
        <w:tc>
          <w:tcPr>
            <w:tcW w:w="3832" w:type="pct"/>
            <w:noWrap/>
            <w:hideMark/>
          </w:tcPr>
          <w:p w14:paraId="12E968C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Institute of Logistics and Warehousing</w:t>
            </w:r>
          </w:p>
        </w:tc>
      </w:tr>
      <w:tr w:rsidR="00AD3CD0" w:rsidRPr="00AD3CD0" w14:paraId="3C5BB0F1" w14:textId="77777777" w:rsidTr="00CB35D2">
        <w:trPr>
          <w:trHeight w:val="290"/>
        </w:trPr>
        <w:tc>
          <w:tcPr>
            <w:tcW w:w="1168" w:type="pct"/>
            <w:noWrap/>
            <w:hideMark/>
          </w:tcPr>
          <w:p w14:paraId="2C1DC2E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Joseph Azzopardi</w:t>
            </w:r>
          </w:p>
        </w:tc>
        <w:tc>
          <w:tcPr>
            <w:tcW w:w="3832" w:type="pct"/>
            <w:noWrap/>
            <w:hideMark/>
          </w:tcPr>
          <w:p w14:paraId="5269B54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Malta Information Technology Agency</w:t>
            </w:r>
          </w:p>
        </w:tc>
      </w:tr>
      <w:tr w:rsidR="00AD3CD0" w:rsidRPr="00AD3CD0" w14:paraId="63FFC02F" w14:textId="77777777" w:rsidTr="00CB35D2">
        <w:trPr>
          <w:trHeight w:val="290"/>
        </w:trPr>
        <w:tc>
          <w:tcPr>
            <w:tcW w:w="1168" w:type="pct"/>
            <w:noWrap/>
            <w:hideMark/>
          </w:tcPr>
          <w:p w14:paraId="249FF315"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Josje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Majoor</w:t>
            </w:r>
            <w:proofErr w:type="spellEnd"/>
          </w:p>
        </w:tc>
        <w:tc>
          <w:tcPr>
            <w:tcW w:w="3832" w:type="pct"/>
            <w:hideMark/>
          </w:tcPr>
          <w:p w14:paraId="6FBA955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Netherlands Enterprise Agency</w:t>
            </w:r>
          </w:p>
        </w:tc>
      </w:tr>
      <w:tr w:rsidR="00AD3CD0" w:rsidRPr="008313C0" w14:paraId="270364B1" w14:textId="77777777" w:rsidTr="00CB35D2">
        <w:trPr>
          <w:trHeight w:val="290"/>
        </w:trPr>
        <w:tc>
          <w:tcPr>
            <w:tcW w:w="1168" w:type="pct"/>
            <w:noWrap/>
            <w:hideMark/>
          </w:tcPr>
          <w:p w14:paraId="657CB0E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Julien Silverio</w:t>
            </w:r>
          </w:p>
        </w:tc>
        <w:tc>
          <w:tcPr>
            <w:tcW w:w="3832" w:type="pct"/>
            <w:noWrap/>
            <w:hideMark/>
          </w:tcPr>
          <w:p w14:paraId="130AF91C" w14:textId="77777777" w:rsidR="00AD3CD0" w:rsidRPr="00E93755" w:rsidRDefault="00AD3CD0" w:rsidP="00AD3CD0">
            <w:pPr>
              <w:spacing w:after="0" w:line="240" w:lineRule="auto"/>
              <w:contextualSpacing w:val="0"/>
              <w:jc w:val="left"/>
              <w:rPr>
                <w:rFonts w:cs="Calibri"/>
                <w:color w:val="000000"/>
                <w:lang w:val="fr-BE" w:eastAsia="en-US" w:bidi="ar-SA"/>
              </w:rPr>
            </w:pPr>
            <w:r w:rsidRPr="00E93755">
              <w:rPr>
                <w:rFonts w:cs="Calibri"/>
                <w:color w:val="000000"/>
                <w:lang w:val="fr-BE" w:eastAsia="en-US" w:bidi="ar-SA"/>
              </w:rPr>
              <w:t>Centre des technologies de l'information de l'Etat</w:t>
            </w:r>
          </w:p>
        </w:tc>
      </w:tr>
      <w:tr w:rsidR="00AD3CD0" w:rsidRPr="00AD3CD0" w14:paraId="037AD5AC" w14:textId="77777777" w:rsidTr="00CB35D2">
        <w:trPr>
          <w:trHeight w:val="290"/>
        </w:trPr>
        <w:tc>
          <w:tcPr>
            <w:tcW w:w="1168" w:type="pct"/>
            <w:noWrap/>
            <w:hideMark/>
          </w:tcPr>
          <w:p w14:paraId="483A92A6"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Katrien</w:t>
            </w:r>
            <w:proofErr w:type="spellEnd"/>
            <w:r w:rsidRPr="00AD3CD0">
              <w:rPr>
                <w:rFonts w:cs="Calibri"/>
                <w:color w:val="000000"/>
                <w:lang w:val="en-US" w:eastAsia="en-US" w:bidi="ar-SA"/>
              </w:rPr>
              <w:t xml:space="preserve"> de Smet</w:t>
            </w:r>
          </w:p>
        </w:tc>
        <w:tc>
          <w:tcPr>
            <w:tcW w:w="3832" w:type="pct"/>
            <w:noWrap/>
            <w:hideMark/>
          </w:tcPr>
          <w:p w14:paraId="70D3AC0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Flemish Agency for Information - </w:t>
            </w:r>
            <w:proofErr w:type="spellStart"/>
            <w:r w:rsidRPr="00AD3CD0">
              <w:rPr>
                <w:rFonts w:cs="Calibri"/>
                <w:color w:val="000000"/>
                <w:lang w:val="en-US" w:eastAsia="en-US" w:bidi="ar-SA"/>
              </w:rPr>
              <w:t>Informatie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Vlaanderen</w:t>
            </w:r>
            <w:proofErr w:type="spellEnd"/>
          </w:p>
        </w:tc>
      </w:tr>
      <w:tr w:rsidR="00AD3CD0" w:rsidRPr="00AD3CD0" w14:paraId="2D456FF0" w14:textId="77777777" w:rsidTr="00CB35D2">
        <w:trPr>
          <w:trHeight w:val="290"/>
        </w:trPr>
        <w:tc>
          <w:tcPr>
            <w:tcW w:w="1168" w:type="pct"/>
            <w:noWrap/>
            <w:hideMark/>
          </w:tcPr>
          <w:p w14:paraId="1A63CE3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Katrin </w:t>
            </w:r>
            <w:proofErr w:type="spellStart"/>
            <w:r w:rsidRPr="00AD3CD0">
              <w:rPr>
                <w:rFonts w:cs="Calibri"/>
                <w:color w:val="000000"/>
                <w:lang w:val="en-US" w:eastAsia="en-US" w:bidi="ar-SA"/>
              </w:rPr>
              <w:t>Hänni</w:t>
            </w:r>
            <w:proofErr w:type="spellEnd"/>
          </w:p>
        </w:tc>
        <w:tc>
          <w:tcPr>
            <w:tcW w:w="3832" w:type="pct"/>
            <w:noWrap/>
            <w:hideMark/>
          </w:tcPr>
          <w:p w14:paraId="37AAC49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Economic Affairs and Communications</w:t>
            </w:r>
          </w:p>
        </w:tc>
      </w:tr>
      <w:tr w:rsidR="00AD3CD0" w:rsidRPr="00AD3CD0" w14:paraId="51CE66E8" w14:textId="77777777" w:rsidTr="00CB35D2">
        <w:trPr>
          <w:trHeight w:val="290"/>
        </w:trPr>
        <w:tc>
          <w:tcPr>
            <w:tcW w:w="1168" w:type="pct"/>
            <w:noWrap/>
            <w:hideMark/>
          </w:tcPr>
          <w:p w14:paraId="5BE41DCE"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Konstantinas</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Pečiulis</w:t>
            </w:r>
            <w:proofErr w:type="spellEnd"/>
          </w:p>
        </w:tc>
        <w:tc>
          <w:tcPr>
            <w:tcW w:w="3832" w:type="pct"/>
            <w:noWrap/>
            <w:hideMark/>
          </w:tcPr>
          <w:p w14:paraId="2DF2AC7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Enterprise Lithuania</w:t>
            </w:r>
          </w:p>
        </w:tc>
      </w:tr>
      <w:tr w:rsidR="00AD3CD0" w:rsidRPr="00AD3CD0" w14:paraId="17331A3C" w14:textId="77777777" w:rsidTr="00CB35D2">
        <w:trPr>
          <w:trHeight w:val="290"/>
        </w:trPr>
        <w:tc>
          <w:tcPr>
            <w:tcW w:w="1168" w:type="pct"/>
            <w:noWrap/>
            <w:hideMark/>
          </w:tcPr>
          <w:p w14:paraId="764EB5C8"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Kuldar</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Taveter</w:t>
            </w:r>
            <w:proofErr w:type="spellEnd"/>
          </w:p>
        </w:tc>
        <w:tc>
          <w:tcPr>
            <w:tcW w:w="3832" w:type="pct"/>
            <w:noWrap/>
            <w:hideMark/>
          </w:tcPr>
          <w:p w14:paraId="6648F02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Tallinn</w:t>
            </w:r>
          </w:p>
        </w:tc>
      </w:tr>
      <w:tr w:rsidR="00AD3CD0" w:rsidRPr="00AD3CD0" w14:paraId="774E42EF" w14:textId="77777777" w:rsidTr="00CB35D2">
        <w:trPr>
          <w:trHeight w:val="290"/>
        </w:trPr>
        <w:tc>
          <w:tcPr>
            <w:tcW w:w="1168" w:type="pct"/>
            <w:noWrap/>
            <w:hideMark/>
          </w:tcPr>
          <w:p w14:paraId="1E823D80"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Liene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Strazdiņa</w:t>
            </w:r>
            <w:proofErr w:type="spellEnd"/>
          </w:p>
        </w:tc>
        <w:tc>
          <w:tcPr>
            <w:tcW w:w="3832" w:type="pct"/>
            <w:noWrap/>
            <w:hideMark/>
          </w:tcPr>
          <w:p w14:paraId="518BB29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Environmental Protection and Regional Development of the Republic of Latvia</w:t>
            </w:r>
          </w:p>
        </w:tc>
      </w:tr>
      <w:tr w:rsidR="00AD3CD0" w:rsidRPr="00AD3CD0" w14:paraId="6A34811F" w14:textId="77777777" w:rsidTr="00CB35D2">
        <w:trPr>
          <w:trHeight w:val="580"/>
        </w:trPr>
        <w:tc>
          <w:tcPr>
            <w:tcW w:w="1168" w:type="pct"/>
            <w:noWrap/>
            <w:hideMark/>
          </w:tcPr>
          <w:p w14:paraId="106AB7FF"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Loukia</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Demiri</w:t>
            </w:r>
            <w:proofErr w:type="spellEnd"/>
          </w:p>
        </w:tc>
        <w:tc>
          <w:tcPr>
            <w:tcW w:w="3832" w:type="pct"/>
            <w:hideMark/>
          </w:tcPr>
          <w:p w14:paraId="44F0F00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Hellenic Ministry of</w:t>
            </w:r>
            <w:r w:rsidRPr="00AD3CD0">
              <w:rPr>
                <w:rFonts w:cs="Calibri"/>
                <w:color w:val="000000"/>
                <w:lang w:val="en-US" w:eastAsia="en-US" w:bidi="ar-SA"/>
              </w:rPr>
              <w:br/>
              <w:t>Interior and Administrative Reconstruction</w:t>
            </w:r>
          </w:p>
        </w:tc>
      </w:tr>
      <w:tr w:rsidR="00AD3CD0" w:rsidRPr="00AD3CD0" w14:paraId="4B640B9D" w14:textId="77777777" w:rsidTr="00CB35D2">
        <w:trPr>
          <w:trHeight w:val="290"/>
        </w:trPr>
        <w:tc>
          <w:tcPr>
            <w:tcW w:w="1168" w:type="pct"/>
            <w:noWrap/>
            <w:hideMark/>
          </w:tcPr>
          <w:p w14:paraId="7B4A80E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Lucia </w:t>
            </w:r>
            <w:proofErr w:type="spellStart"/>
            <w:r w:rsidRPr="00AD3CD0">
              <w:rPr>
                <w:rFonts w:cs="Calibri"/>
                <w:color w:val="000000"/>
                <w:lang w:val="en-US" w:eastAsia="en-US" w:bidi="ar-SA"/>
              </w:rPr>
              <w:t>Fabryova</w:t>
            </w:r>
            <w:proofErr w:type="spellEnd"/>
          </w:p>
        </w:tc>
        <w:tc>
          <w:tcPr>
            <w:tcW w:w="3832" w:type="pct"/>
            <w:noWrap/>
            <w:hideMark/>
          </w:tcPr>
          <w:p w14:paraId="43A927A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Finance of the Slovak Republic</w:t>
            </w:r>
          </w:p>
        </w:tc>
      </w:tr>
      <w:tr w:rsidR="00AD3CD0" w:rsidRPr="00AD3CD0" w14:paraId="668D850E" w14:textId="77777777" w:rsidTr="00CB35D2">
        <w:trPr>
          <w:trHeight w:val="290"/>
        </w:trPr>
        <w:tc>
          <w:tcPr>
            <w:tcW w:w="1168" w:type="pct"/>
            <w:noWrap/>
            <w:hideMark/>
          </w:tcPr>
          <w:p w14:paraId="581E51D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Lyubomir </w:t>
            </w:r>
            <w:proofErr w:type="spellStart"/>
            <w:r w:rsidRPr="00AD3CD0">
              <w:rPr>
                <w:rFonts w:cs="Calibri"/>
                <w:color w:val="000000"/>
                <w:lang w:val="en-US" w:eastAsia="en-US" w:bidi="ar-SA"/>
              </w:rPr>
              <w:t>Blagoev</w:t>
            </w:r>
            <w:proofErr w:type="spellEnd"/>
          </w:p>
        </w:tc>
        <w:tc>
          <w:tcPr>
            <w:tcW w:w="3832" w:type="pct"/>
            <w:noWrap/>
            <w:hideMark/>
          </w:tcPr>
          <w:p w14:paraId="4D26DA3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USW Ltd</w:t>
            </w:r>
          </w:p>
        </w:tc>
      </w:tr>
      <w:tr w:rsidR="00AD3CD0" w:rsidRPr="00AD3CD0" w14:paraId="6F90DA28" w14:textId="77777777" w:rsidTr="00CB35D2">
        <w:trPr>
          <w:trHeight w:val="290"/>
        </w:trPr>
        <w:tc>
          <w:tcPr>
            <w:tcW w:w="1168" w:type="pct"/>
            <w:noWrap/>
            <w:hideMark/>
          </w:tcPr>
          <w:p w14:paraId="5E36629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Marcin </w:t>
            </w:r>
            <w:proofErr w:type="spellStart"/>
            <w:r w:rsidRPr="00AD3CD0">
              <w:rPr>
                <w:rFonts w:cs="Calibri"/>
                <w:color w:val="000000"/>
                <w:lang w:val="en-US" w:eastAsia="en-US" w:bidi="ar-SA"/>
              </w:rPr>
              <w:t>Kraska</w:t>
            </w:r>
            <w:proofErr w:type="spellEnd"/>
          </w:p>
        </w:tc>
        <w:tc>
          <w:tcPr>
            <w:tcW w:w="3832" w:type="pct"/>
            <w:noWrap/>
            <w:hideMark/>
          </w:tcPr>
          <w:p w14:paraId="5BE8083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Institute of Logistics and Warehousing</w:t>
            </w:r>
          </w:p>
        </w:tc>
      </w:tr>
      <w:tr w:rsidR="00AD3CD0" w:rsidRPr="00AD3CD0" w14:paraId="2AE5288C" w14:textId="77777777" w:rsidTr="00CB35D2">
        <w:trPr>
          <w:trHeight w:val="290"/>
        </w:trPr>
        <w:tc>
          <w:tcPr>
            <w:tcW w:w="1168" w:type="pct"/>
            <w:noWrap/>
            <w:hideMark/>
          </w:tcPr>
          <w:p w14:paraId="230E341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Marco </w:t>
            </w:r>
            <w:proofErr w:type="spellStart"/>
            <w:r w:rsidRPr="00AD3CD0">
              <w:rPr>
                <w:rFonts w:cs="Calibri"/>
                <w:color w:val="000000"/>
                <w:lang w:val="en-US" w:eastAsia="en-US" w:bidi="ar-SA"/>
              </w:rPr>
              <w:t>Aarts</w:t>
            </w:r>
            <w:proofErr w:type="spellEnd"/>
          </w:p>
        </w:tc>
        <w:tc>
          <w:tcPr>
            <w:tcW w:w="3832" w:type="pct"/>
            <w:noWrap/>
            <w:hideMark/>
          </w:tcPr>
          <w:p w14:paraId="4098399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ICTU</w:t>
            </w:r>
          </w:p>
        </w:tc>
      </w:tr>
      <w:tr w:rsidR="00AD3CD0" w:rsidRPr="00AD3CD0" w14:paraId="5427451B" w14:textId="77777777" w:rsidTr="00CB35D2">
        <w:trPr>
          <w:trHeight w:val="290"/>
        </w:trPr>
        <w:tc>
          <w:tcPr>
            <w:tcW w:w="1168" w:type="pct"/>
            <w:noWrap/>
            <w:hideMark/>
          </w:tcPr>
          <w:p w14:paraId="3451578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Marco </w:t>
            </w:r>
            <w:proofErr w:type="spellStart"/>
            <w:r w:rsidRPr="00AD3CD0">
              <w:rPr>
                <w:rFonts w:cs="Calibri"/>
                <w:color w:val="000000"/>
                <w:lang w:val="en-US" w:eastAsia="en-US" w:bidi="ar-SA"/>
              </w:rPr>
              <w:t>Combetto</w:t>
            </w:r>
            <w:proofErr w:type="spellEnd"/>
          </w:p>
        </w:tc>
        <w:tc>
          <w:tcPr>
            <w:tcW w:w="3832" w:type="pct"/>
            <w:hideMark/>
          </w:tcPr>
          <w:p w14:paraId="6AB8F1F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Trento </w:t>
            </w:r>
            <w:proofErr w:type="spellStart"/>
            <w:r w:rsidRPr="00AD3CD0">
              <w:rPr>
                <w:rFonts w:cs="Calibri"/>
                <w:color w:val="000000"/>
                <w:lang w:val="en-US" w:eastAsia="en-US" w:bidi="ar-SA"/>
              </w:rPr>
              <w:t>PaT</w:t>
            </w:r>
            <w:proofErr w:type="spellEnd"/>
          </w:p>
        </w:tc>
      </w:tr>
      <w:tr w:rsidR="00AD3CD0" w:rsidRPr="00AD3CD0" w14:paraId="097E74F0" w14:textId="77777777" w:rsidTr="00CB35D2">
        <w:trPr>
          <w:trHeight w:val="290"/>
        </w:trPr>
        <w:tc>
          <w:tcPr>
            <w:tcW w:w="1168" w:type="pct"/>
            <w:noWrap/>
            <w:hideMark/>
          </w:tcPr>
          <w:p w14:paraId="0192F56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Marco </w:t>
            </w:r>
            <w:proofErr w:type="spellStart"/>
            <w:r w:rsidRPr="00AD3CD0">
              <w:rPr>
                <w:rFonts w:cs="Calibri"/>
                <w:color w:val="000000"/>
                <w:lang w:val="en-US" w:eastAsia="en-US" w:bidi="ar-SA"/>
              </w:rPr>
              <w:t>Latvanen</w:t>
            </w:r>
            <w:proofErr w:type="spellEnd"/>
          </w:p>
        </w:tc>
        <w:tc>
          <w:tcPr>
            <w:tcW w:w="3832" w:type="pct"/>
            <w:hideMark/>
          </w:tcPr>
          <w:p w14:paraId="037DBB1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Suomi.fi</w:t>
            </w:r>
          </w:p>
        </w:tc>
      </w:tr>
      <w:tr w:rsidR="00AD3CD0" w:rsidRPr="00AD3CD0" w14:paraId="3ED2B628" w14:textId="77777777" w:rsidTr="00CB35D2">
        <w:trPr>
          <w:trHeight w:val="290"/>
        </w:trPr>
        <w:tc>
          <w:tcPr>
            <w:tcW w:w="1168" w:type="pct"/>
            <w:noWrap/>
            <w:hideMark/>
          </w:tcPr>
          <w:p w14:paraId="5358D50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Marek </w:t>
            </w:r>
            <w:proofErr w:type="spellStart"/>
            <w:r w:rsidRPr="00AD3CD0">
              <w:rPr>
                <w:rFonts w:cs="Calibri"/>
                <w:color w:val="000000"/>
                <w:lang w:val="en-US" w:eastAsia="en-US" w:bidi="ar-SA"/>
              </w:rPr>
              <w:t>Surek</w:t>
            </w:r>
            <w:proofErr w:type="spellEnd"/>
          </w:p>
        </w:tc>
        <w:tc>
          <w:tcPr>
            <w:tcW w:w="3832" w:type="pct"/>
            <w:noWrap/>
            <w:hideMark/>
          </w:tcPr>
          <w:p w14:paraId="77597B0E"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Datalan</w:t>
            </w:r>
            <w:proofErr w:type="spellEnd"/>
          </w:p>
        </w:tc>
      </w:tr>
      <w:tr w:rsidR="00AD3CD0" w:rsidRPr="00AD3CD0" w14:paraId="16805205" w14:textId="77777777" w:rsidTr="00CB35D2">
        <w:trPr>
          <w:trHeight w:val="290"/>
        </w:trPr>
        <w:tc>
          <w:tcPr>
            <w:tcW w:w="1168" w:type="pct"/>
            <w:noWrap/>
            <w:hideMark/>
          </w:tcPr>
          <w:p w14:paraId="34A2EFE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Mark Warren</w:t>
            </w:r>
          </w:p>
        </w:tc>
        <w:tc>
          <w:tcPr>
            <w:tcW w:w="3832" w:type="pct"/>
            <w:hideMark/>
          </w:tcPr>
          <w:p w14:paraId="19E58DD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Department of Public Expenditure and Reform, Ireland</w:t>
            </w:r>
          </w:p>
        </w:tc>
      </w:tr>
      <w:tr w:rsidR="00AD3CD0" w:rsidRPr="00AD3CD0" w14:paraId="24919CD0" w14:textId="77777777" w:rsidTr="00CB35D2">
        <w:trPr>
          <w:trHeight w:val="290"/>
        </w:trPr>
        <w:tc>
          <w:tcPr>
            <w:tcW w:w="1168" w:type="pct"/>
            <w:noWrap/>
            <w:hideMark/>
          </w:tcPr>
          <w:p w14:paraId="53D7518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Mats </w:t>
            </w:r>
            <w:proofErr w:type="spellStart"/>
            <w:r w:rsidRPr="00AD3CD0">
              <w:rPr>
                <w:rFonts w:cs="Calibri"/>
                <w:color w:val="000000"/>
                <w:lang w:val="en-US" w:eastAsia="en-US" w:bidi="ar-SA"/>
              </w:rPr>
              <w:t>Goffhe</w:t>
            </w:r>
            <w:proofErr w:type="spellEnd"/>
          </w:p>
        </w:tc>
        <w:tc>
          <w:tcPr>
            <w:tcW w:w="3832" w:type="pct"/>
            <w:hideMark/>
          </w:tcPr>
          <w:p w14:paraId="124CBA3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National Financial Management Authority</w:t>
            </w:r>
          </w:p>
        </w:tc>
      </w:tr>
      <w:tr w:rsidR="00AD3CD0" w:rsidRPr="00AD3CD0" w14:paraId="798AC64B" w14:textId="77777777" w:rsidTr="00CB35D2">
        <w:trPr>
          <w:trHeight w:val="290"/>
        </w:trPr>
        <w:tc>
          <w:tcPr>
            <w:tcW w:w="1168" w:type="pct"/>
            <w:noWrap/>
            <w:hideMark/>
          </w:tcPr>
          <w:p w14:paraId="0139AB90"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Mihkel</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Lauk</w:t>
            </w:r>
            <w:proofErr w:type="spellEnd"/>
          </w:p>
        </w:tc>
        <w:tc>
          <w:tcPr>
            <w:tcW w:w="3832" w:type="pct"/>
            <w:noWrap/>
            <w:hideMark/>
          </w:tcPr>
          <w:p w14:paraId="297E9E4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PwC Estonia</w:t>
            </w:r>
          </w:p>
        </w:tc>
      </w:tr>
      <w:tr w:rsidR="00AD3CD0" w:rsidRPr="00AD3CD0" w14:paraId="33FE95D5" w14:textId="77777777" w:rsidTr="00CB35D2">
        <w:trPr>
          <w:trHeight w:val="290"/>
        </w:trPr>
        <w:tc>
          <w:tcPr>
            <w:tcW w:w="1168" w:type="pct"/>
            <w:noWrap/>
            <w:hideMark/>
          </w:tcPr>
          <w:p w14:paraId="5BE6322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Mikael </w:t>
            </w:r>
            <w:proofErr w:type="spellStart"/>
            <w:r w:rsidRPr="00AD3CD0">
              <w:rPr>
                <w:rFonts w:cs="Calibri"/>
                <w:color w:val="000000"/>
                <w:lang w:val="en-US" w:eastAsia="en-US" w:bidi="ar-SA"/>
              </w:rPr>
              <w:t>Österlund</w:t>
            </w:r>
            <w:proofErr w:type="spellEnd"/>
          </w:p>
        </w:tc>
        <w:tc>
          <w:tcPr>
            <w:tcW w:w="3832" w:type="pct"/>
            <w:hideMark/>
          </w:tcPr>
          <w:p w14:paraId="230FE63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Companies Registration Office</w:t>
            </w:r>
          </w:p>
        </w:tc>
      </w:tr>
      <w:tr w:rsidR="00AD3CD0" w:rsidRPr="00AD3CD0" w14:paraId="46544FB0" w14:textId="77777777" w:rsidTr="00CB35D2">
        <w:trPr>
          <w:trHeight w:val="290"/>
        </w:trPr>
        <w:tc>
          <w:tcPr>
            <w:tcW w:w="1168" w:type="pct"/>
            <w:noWrap/>
            <w:hideMark/>
          </w:tcPr>
          <w:p w14:paraId="48C6D06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Mikael </w:t>
            </w:r>
            <w:proofErr w:type="spellStart"/>
            <w:r w:rsidRPr="00AD3CD0">
              <w:rPr>
                <w:rFonts w:cs="Calibri"/>
                <w:color w:val="000000"/>
                <w:lang w:val="en-US" w:eastAsia="en-US" w:bidi="ar-SA"/>
              </w:rPr>
              <w:t>Skyman</w:t>
            </w:r>
            <w:proofErr w:type="spellEnd"/>
          </w:p>
        </w:tc>
        <w:tc>
          <w:tcPr>
            <w:tcW w:w="3832" w:type="pct"/>
            <w:hideMark/>
          </w:tcPr>
          <w:p w14:paraId="53B448A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Tax Agency</w:t>
            </w:r>
          </w:p>
        </w:tc>
      </w:tr>
      <w:tr w:rsidR="00AD3CD0" w:rsidRPr="00AD3CD0" w14:paraId="747AC760" w14:textId="77777777" w:rsidTr="00CB35D2">
        <w:trPr>
          <w:trHeight w:val="290"/>
        </w:trPr>
        <w:tc>
          <w:tcPr>
            <w:tcW w:w="1168" w:type="pct"/>
            <w:noWrap/>
            <w:hideMark/>
          </w:tcPr>
          <w:p w14:paraId="2B81FA0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Miroslav </w:t>
            </w:r>
            <w:proofErr w:type="spellStart"/>
            <w:r w:rsidRPr="00AD3CD0">
              <w:rPr>
                <w:rFonts w:cs="Calibri"/>
                <w:color w:val="000000"/>
                <w:lang w:val="en-US" w:eastAsia="en-US" w:bidi="ar-SA"/>
              </w:rPr>
              <w:t>Líška</w:t>
            </w:r>
            <w:proofErr w:type="spellEnd"/>
          </w:p>
        </w:tc>
        <w:tc>
          <w:tcPr>
            <w:tcW w:w="3832" w:type="pct"/>
            <w:noWrap/>
            <w:hideMark/>
          </w:tcPr>
          <w:p w14:paraId="34CE96C5"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Datalan</w:t>
            </w:r>
            <w:proofErr w:type="spellEnd"/>
          </w:p>
        </w:tc>
      </w:tr>
      <w:tr w:rsidR="00AD3CD0" w:rsidRPr="00AD3CD0" w14:paraId="2C00921F" w14:textId="77777777" w:rsidTr="00CB35D2">
        <w:trPr>
          <w:trHeight w:val="290"/>
        </w:trPr>
        <w:tc>
          <w:tcPr>
            <w:tcW w:w="1168" w:type="pct"/>
            <w:noWrap/>
            <w:hideMark/>
          </w:tcPr>
          <w:p w14:paraId="253F967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Muriel </w:t>
            </w:r>
            <w:proofErr w:type="spellStart"/>
            <w:r w:rsidRPr="00AD3CD0">
              <w:rPr>
                <w:rFonts w:cs="Calibri"/>
                <w:color w:val="000000"/>
                <w:lang w:val="en-US" w:eastAsia="en-US" w:bidi="ar-SA"/>
              </w:rPr>
              <w:t>Foulonneau</w:t>
            </w:r>
            <w:proofErr w:type="spellEnd"/>
          </w:p>
        </w:tc>
        <w:tc>
          <w:tcPr>
            <w:tcW w:w="3832" w:type="pct"/>
            <w:noWrap/>
            <w:hideMark/>
          </w:tcPr>
          <w:p w14:paraId="2CA0B30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Luxembourg Institute of Science &amp; Technology</w:t>
            </w:r>
          </w:p>
        </w:tc>
      </w:tr>
      <w:tr w:rsidR="00AD3CD0" w:rsidRPr="00AD3CD0" w14:paraId="7097DA6B" w14:textId="77777777" w:rsidTr="00CB35D2">
        <w:trPr>
          <w:trHeight w:val="290"/>
        </w:trPr>
        <w:tc>
          <w:tcPr>
            <w:tcW w:w="1168" w:type="pct"/>
            <w:noWrap/>
            <w:hideMark/>
          </w:tcPr>
          <w:p w14:paraId="2CF277C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Neven </w:t>
            </w:r>
            <w:proofErr w:type="spellStart"/>
            <w:r w:rsidRPr="00AD3CD0">
              <w:rPr>
                <w:rFonts w:cs="Calibri"/>
                <w:color w:val="000000"/>
                <w:lang w:val="en-US" w:eastAsia="en-US" w:bidi="ar-SA"/>
              </w:rPr>
              <w:t>Vrček</w:t>
            </w:r>
            <w:proofErr w:type="spellEnd"/>
          </w:p>
        </w:tc>
        <w:tc>
          <w:tcPr>
            <w:tcW w:w="3832" w:type="pct"/>
            <w:hideMark/>
          </w:tcPr>
          <w:p w14:paraId="7A56D78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Zagreb</w:t>
            </w:r>
          </w:p>
        </w:tc>
      </w:tr>
      <w:tr w:rsidR="00AD3CD0" w:rsidRPr="00AD3CD0" w14:paraId="5CD3D222" w14:textId="77777777" w:rsidTr="00CB35D2">
        <w:trPr>
          <w:trHeight w:val="290"/>
        </w:trPr>
        <w:tc>
          <w:tcPr>
            <w:tcW w:w="1168" w:type="pct"/>
            <w:noWrap/>
            <w:hideMark/>
          </w:tcPr>
          <w:p w14:paraId="0CA31C8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Nicola Guarino</w:t>
            </w:r>
          </w:p>
        </w:tc>
        <w:tc>
          <w:tcPr>
            <w:tcW w:w="3832" w:type="pct"/>
            <w:noWrap/>
            <w:hideMark/>
          </w:tcPr>
          <w:p w14:paraId="7692124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CNR</w:t>
            </w:r>
          </w:p>
        </w:tc>
      </w:tr>
      <w:tr w:rsidR="00AD3CD0" w:rsidRPr="00AD3CD0" w14:paraId="34745AB2" w14:textId="77777777" w:rsidTr="00CB35D2">
        <w:trPr>
          <w:trHeight w:val="290"/>
        </w:trPr>
        <w:tc>
          <w:tcPr>
            <w:tcW w:w="1168" w:type="pct"/>
            <w:noWrap/>
            <w:hideMark/>
          </w:tcPr>
          <w:p w14:paraId="45313FF0"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Niina</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Etelävuori</w:t>
            </w:r>
            <w:proofErr w:type="spellEnd"/>
          </w:p>
        </w:tc>
        <w:tc>
          <w:tcPr>
            <w:tcW w:w="3832" w:type="pct"/>
            <w:noWrap/>
            <w:hideMark/>
          </w:tcPr>
          <w:p w14:paraId="6A3CAAE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Finish Competition and Consumer Authority</w:t>
            </w:r>
          </w:p>
        </w:tc>
      </w:tr>
      <w:tr w:rsidR="00AD3CD0" w:rsidRPr="00AD3CD0" w14:paraId="531D0294" w14:textId="77777777" w:rsidTr="00CB35D2">
        <w:trPr>
          <w:trHeight w:val="290"/>
        </w:trPr>
        <w:tc>
          <w:tcPr>
            <w:tcW w:w="1168" w:type="pct"/>
            <w:noWrap/>
            <w:hideMark/>
          </w:tcPr>
          <w:p w14:paraId="6EC83A2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Panagiotis </w:t>
            </w:r>
            <w:proofErr w:type="spellStart"/>
            <w:r w:rsidRPr="00AD3CD0">
              <w:rPr>
                <w:rFonts w:cs="Calibri"/>
                <w:color w:val="000000"/>
                <w:lang w:val="en-US" w:eastAsia="en-US" w:bidi="ar-SA"/>
              </w:rPr>
              <w:t>Kranidiotis</w:t>
            </w:r>
            <w:proofErr w:type="spellEnd"/>
          </w:p>
        </w:tc>
        <w:tc>
          <w:tcPr>
            <w:tcW w:w="3832" w:type="pct"/>
            <w:hideMark/>
          </w:tcPr>
          <w:p w14:paraId="4A0C40C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GFOSS (Open Technologies Alliance)</w:t>
            </w:r>
          </w:p>
        </w:tc>
      </w:tr>
      <w:tr w:rsidR="00AD3CD0" w:rsidRPr="00AD3CD0" w14:paraId="16A57B4D" w14:textId="77777777" w:rsidTr="00CB35D2">
        <w:trPr>
          <w:trHeight w:val="290"/>
        </w:trPr>
        <w:tc>
          <w:tcPr>
            <w:tcW w:w="1168" w:type="pct"/>
            <w:noWrap/>
            <w:hideMark/>
          </w:tcPr>
          <w:p w14:paraId="1AF8D92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Peep </w:t>
            </w:r>
            <w:proofErr w:type="spellStart"/>
            <w:r w:rsidRPr="00AD3CD0">
              <w:rPr>
                <w:rFonts w:cs="Calibri"/>
                <w:color w:val="000000"/>
                <w:lang w:val="en-US" w:eastAsia="en-US" w:bidi="ar-SA"/>
              </w:rPr>
              <w:t>Küngas</w:t>
            </w:r>
            <w:proofErr w:type="spellEnd"/>
          </w:p>
        </w:tc>
        <w:tc>
          <w:tcPr>
            <w:tcW w:w="3832" w:type="pct"/>
            <w:noWrap/>
            <w:hideMark/>
          </w:tcPr>
          <w:p w14:paraId="6616E03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Register OÜ</w:t>
            </w:r>
          </w:p>
        </w:tc>
      </w:tr>
      <w:tr w:rsidR="00AD3CD0" w:rsidRPr="00AD3CD0" w14:paraId="05D0FDFB" w14:textId="77777777" w:rsidTr="00CB35D2">
        <w:trPr>
          <w:trHeight w:val="290"/>
        </w:trPr>
        <w:tc>
          <w:tcPr>
            <w:tcW w:w="1168" w:type="pct"/>
            <w:noWrap/>
            <w:hideMark/>
          </w:tcPr>
          <w:p w14:paraId="6577E51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Per </w:t>
            </w:r>
            <w:proofErr w:type="spellStart"/>
            <w:r w:rsidRPr="00AD3CD0">
              <w:rPr>
                <w:rFonts w:cs="Calibri"/>
                <w:color w:val="000000"/>
                <w:lang w:val="en-US" w:eastAsia="en-US" w:bidi="ar-SA"/>
              </w:rPr>
              <w:t>Granstrand</w:t>
            </w:r>
            <w:proofErr w:type="spellEnd"/>
          </w:p>
        </w:tc>
        <w:tc>
          <w:tcPr>
            <w:tcW w:w="3832" w:type="pct"/>
            <w:hideMark/>
          </w:tcPr>
          <w:p w14:paraId="7C6690E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Companies Registration Office</w:t>
            </w:r>
          </w:p>
        </w:tc>
      </w:tr>
      <w:tr w:rsidR="00AD3CD0" w:rsidRPr="00AD3CD0" w14:paraId="1DD67DC9" w14:textId="77777777" w:rsidTr="00CB35D2">
        <w:trPr>
          <w:trHeight w:val="290"/>
        </w:trPr>
        <w:tc>
          <w:tcPr>
            <w:tcW w:w="1168" w:type="pct"/>
            <w:noWrap/>
            <w:hideMark/>
          </w:tcPr>
          <w:p w14:paraId="3DAC2B9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Per Ola </w:t>
            </w:r>
            <w:proofErr w:type="spellStart"/>
            <w:r w:rsidRPr="00AD3CD0">
              <w:rPr>
                <w:rFonts w:cs="Calibri"/>
                <w:color w:val="000000"/>
                <w:lang w:val="en-US" w:eastAsia="en-US" w:bidi="ar-SA"/>
              </w:rPr>
              <w:t>Niblaeus</w:t>
            </w:r>
            <w:proofErr w:type="spellEnd"/>
          </w:p>
        </w:tc>
        <w:tc>
          <w:tcPr>
            <w:tcW w:w="3832" w:type="pct"/>
            <w:hideMark/>
          </w:tcPr>
          <w:p w14:paraId="3F00D41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Government Offices of Sweden</w:t>
            </w:r>
          </w:p>
        </w:tc>
      </w:tr>
      <w:tr w:rsidR="00AD3CD0" w:rsidRPr="00AD3CD0" w14:paraId="54D911BA" w14:textId="77777777" w:rsidTr="00CB35D2">
        <w:trPr>
          <w:trHeight w:val="290"/>
        </w:trPr>
        <w:tc>
          <w:tcPr>
            <w:tcW w:w="1168" w:type="pct"/>
            <w:noWrap/>
            <w:hideMark/>
          </w:tcPr>
          <w:p w14:paraId="48A4374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Peter Winstanley</w:t>
            </w:r>
          </w:p>
        </w:tc>
        <w:tc>
          <w:tcPr>
            <w:tcW w:w="3832" w:type="pct"/>
            <w:noWrap/>
            <w:hideMark/>
          </w:tcPr>
          <w:p w14:paraId="5E0DDCB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The Scottish Government</w:t>
            </w:r>
          </w:p>
        </w:tc>
      </w:tr>
      <w:tr w:rsidR="00AD3CD0" w:rsidRPr="00AD3CD0" w14:paraId="28D76C22" w14:textId="77777777" w:rsidTr="00CB35D2">
        <w:trPr>
          <w:trHeight w:val="290"/>
        </w:trPr>
        <w:tc>
          <w:tcPr>
            <w:tcW w:w="1168" w:type="pct"/>
            <w:noWrap/>
            <w:hideMark/>
          </w:tcPr>
          <w:p w14:paraId="2689DDB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Raf </w:t>
            </w:r>
            <w:proofErr w:type="spellStart"/>
            <w:r w:rsidRPr="00AD3CD0">
              <w:rPr>
                <w:rFonts w:cs="Calibri"/>
                <w:color w:val="000000"/>
                <w:lang w:val="en-US" w:eastAsia="en-US" w:bidi="ar-SA"/>
              </w:rPr>
              <w:t>Buyle</w:t>
            </w:r>
            <w:proofErr w:type="spellEnd"/>
          </w:p>
        </w:tc>
        <w:tc>
          <w:tcPr>
            <w:tcW w:w="3832" w:type="pct"/>
            <w:hideMark/>
          </w:tcPr>
          <w:p w14:paraId="64A4FEF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Flanders Geographical Information Agency</w:t>
            </w:r>
          </w:p>
        </w:tc>
      </w:tr>
      <w:tr w:rsidR="00AD3CD0" w:rsidRPr="00AD3CD0" w14:paraId="13C5DFAF" w14:textId="77777777" w:rsidTr="00CB35D2">
        <w:trPr>
          <w:trHeight w:val="290"/>
        </w:trPr>
        <w:tc>
          <w:tcPr>
            <w:tcW w:w="1168" w:type="pct"/>
            <w:noWrap/>
            <w:hideMark/>
          </w:tcPr>
          <w:p w14:paraId="6B5C129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Rene Bakker</w:t>
            </w:r>
          </w:p>
        </w:tc>
        <w:tc>
          <w:tcPr>
            <w:tcW w:w="3832" w:type="pct"/>
            <w:noWrap/>
            <w:hideMark/>
          </w:tcPr>
          <w:p w14:paraId="15A5C6B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Netherlands Enterprise Agency</w:t>
            </w:r>
          </w:p>
        </w:tc>
      </w:tr>
      <w:tr w:rsidR="00AD3CD0" w:rsidRPr="00AD3CD0" w14:paraId="3685088A" w14:textId="77777777" w:rsidTr="00CB35D2">
        <w:trPr>
          <w:trHeight w:val="290"/>
        </w:trPr>
        <w:tc>
          <w:tcPr>
            <w:tcW w:w="1168" w:type="pct"/>
            <w:noWrap/>
            <w:hideMark/>
          </w:tcPr>
          <w:p w14:paraId="2922F7B2"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Risto</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Hinno</w:t>
            </w:r>
            <w:proofErr w:type="spellEnd"/>
          </w:p>
        </w:tc>
        <w:tc>
          <w:tcPr>
            <w:tcW w:w="3832" w:type="pct"/>
            <w:noWrap/>
            <w:hideMark/>
          </w:tcPr>
          <w:p w14:paraId="383DD0E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Economic Affairs and Communications</w:t>
            </w:r>
          </w:p>
        </w:tc>
      </w:tr>
      <w:tr w:rsidR="00AD3CD0" w:rsidRPr="00AD3CD0" w14:paraId="05A0C7A2" w14:textId="77777777" w:rsidTr="00CB35D2">
        <w:trPr>
          <w:trHeight w:val="290"/>
        </w:trPr>
        <w:tc>
          <w:tcPr>
            <w:tcW w:w="1168" w:type="pct"/>
            <w:noWrap/>
            <w:hideMark/>
          </w:tcPr>
          <w:p w14:paraId="28A553F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lastRenderedPageBreak/>
              <w:t xml:space="preserve">Siegfried </w:t>
            </w:r>
            <w:proofErr w:type="spellStart"/>
            <w:r w:rsidRPr="00AD3CD0">
              <w:rPr>
                <w:rFonts w:cs="Calibri"/>
                <w:color w:val="000000"/>
                <w:lang w:val="en-US" w:eastAsia="en-US" w:bidi="ar-SA"/>
              </w:rPr>
              <w:t>Vanlishout</w:t>
            </w:r>
            <w:proofErr w:type="spellEnd"/>
          </w:p>
        </w:tc>
        <w:tc>
          <w:tcPr>
            <w:tcW w:w="3832" w:type="pct"/>
            <w:hideMark/>
          </w:tcPr>
          <w:p w14:paraId="304C994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Flanders Geographical Information Agency</w:t>
            </w:r>
          </w:p>
        </w:tc>
      </w:tr>
      <w:tr w:rsidR="00AD3CD0" w:rsidRPr="00AD3CD0" w14:paraId="71A99297" w14:textId="77777777" w:rsidTr="00CB35D2">
        <w:trPr>
          <w:trHeight w:val="290"/>
        </w:trPr>
        <w:tc>
          <w:tcPr>
            <w:tcW w:w="1168" w:type="pct"/>
            <w:noWrap/>
            <w:hideMark/>
          </w:tcPr>
          <w:p w14:paraId="041743F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Themis </w:t>
            </w:r>
            <w:proofErr w:type="spellStart"/>
            <w:r w:rsidRPr="00AD3CD0">
              <w:rPr>
                <w:rFonts w:cs="Calibri"/>
                <w:color w:val="000000"/>
                <w:lang w:val="en-US" w:eastAsia="en-US" w:bidi="ar-SA"/>
              </w:rPr>
              <w:t>Tambouris</w:t>
            </w:r>
            <w:proofErr w:type="spellEnd"/>
            <w:r w:rsidRPr="00AD3CD0">
              <w:rPr>
                <w:rFonts w:cs="Calibri"/>
                <w:color w:val="000000"/>
                <w:lang w:val="en-US" w:eastAsia="en-US" w:bidi="ar-SA"/>
              </w:rPr>
              <w:t xml:space="preserve"> </w:t>
            </w:r>
          </w:p>
        </w:tc>
        <w:tc>
          <w:tcPr>
            <w:tcW w:w="3832" w:type="pct"/>
            <w:noWrap/>
            <w:hideMark/>
          </w:tcPr>
          <w:p w14:paraId="57018DC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Macedonia</w:t>
            </w:r>
          </w:p>
        </w:tc>
      </w:tr>
      <w:tr w:rsidR="00AD3CD0" w:rsidRPr="00AD3CD0" w14:paraId="236A0A93" w14:textId="77777777" w:rsidTr="00CB35D2">
        <w:trPr>
          <w:trHeight w:val="290"/>
        </w:trPr>
        <w:tc>
          <w:tcPr>
            <w:tcW w:w="1168" w:type="pct"/>
            <w:noWrap/>
            <w:hideMark/>
          </w:tcPr>
          <w:p w14:paraId="11698FA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Theodoros G. </w:t>
            </w:r>
            <w:proofErr w:type="spellStart"/>
            <w:r w:rsidRPr="00AD3CD0">
              <w:rPr>
                <w:rFonts w:cs="Calibri"/>
                <w:color w:val="000000"/>
                <w:lang w:val="en-US" w:eastAsia="en-US" w:bidi="ar-SA"/>
              </w:rPr>
              <w:t>Karounos</w:t>
            </w:r>
            <w:proofErr w:type="spellEnd"/>
          </w:p>
        </w:tc>
        <w:tc>
          <w:tcPr>
            <w:tcW w:w="3832" w:type="pct"/>
            <w:hideMark/>
          </w:tcPr>
          <w:p w14:paraId="479E6A8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GFOSS (Open Technologies Alliance)</w:t>
            </w:r>
          </w:p>
        </w:tc>
      </w:tr>
      <w:tr w:rsidR="00AD3CD0" w:rsidRPr="00AD3CD0" w14:paraId="7C905CEE" w14:textId="77777777" w:rsidTr="00CB35D2">
        <w:trPr>
          <w:trHeight w:val="290"/>
        </w:trPr>
        <w:tc>
          <w:tcPr>
            <w:tcW w:w="1168" w:type="pct"/>
            <w:noWrap/>
            <w:hideMark/>
          </w:tcPr>
          <w:p w14:paraId="36246618"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Thimo</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Thoeye</w:t>
            </w:r>
            <w:proofErr w:type="spellEnd"/>
          </w:p>
        </w:tc>
        <w:tc>
          <w:tcPr>
            <w:tcW w:w="3832" w:type="pct"/>
            <w:hideMark/>
          </w:tcPr>
          <w:p w14:paraId="5DA7771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Ghent info</w:t>
            </w:r>
          </w:p>
        </w:tc>
      </w:tr>
      <w:tr w:rsidR="00AD3CD0" w:rsidRPr="00AD3CD0" w14:paraId="6A2A242F" w14:textId="77777777" w:rsidTr="00CB35D2">
        <w:trPr>
          <w:trHeight w:val="290"/>
        </w:trPr>
        <w:tc>
          <w:tcPr>
            <w:tcW w:w="1168" w:type="pct"/>
            <w:noWrap/>
            <w:hideMark/>
          </w:tcPr>
          <w:p w14:paraId="494A23C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Thomas </w:t>
            </w:r>
            <w:proofErr w:type="spellStart"/>
            <w:r w:rsidRPr="00AD3CD0">
              <w:rPr>
                <w:rFonts w:cs="Calibri"/>
                <w:color w:val="000000"/>
                <w:lang w:val="en-US" w:eastAsia="en-US" w:bidi="ar-SA"/>
              </w:rPr>
              <w:t>Bohan</w:t>
            </w:r>
            <w:proofErr w:type="spellEnd"/>
          </w:p>
        </w:tc>
        <w:tc>
          <w:tcPr>
            <w:tcW w:w="3832" w:type="pct"/>
            <w:hideMark/>
          </w:tcPr>
          <w:p w14:paraId="30B9FCF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Department of Public Expenditure and Reform, Ireland</w:t>
            </w:r>
          </w:p>
        </w:tc>
      </w:tr>
      <w:tr w:rsidR="00AD3CD0" w:rsidRPr="00AD3CD0" w14:paraId="0EE61514" w14:textId="77777777" w:rsidTr="00CB35D2">
        <w:trPr>
          <w:trHeight w:val="290"/>
        </w:trPr>
        <w:tc>
          <w:tcPr>
            <w:tcW w:w="1168" w:type="pct"/>
            <w:noWrap/>
            <w:hideMark/>
          </w:tcPr>
          <w:p w14:paraId="6DBB0F7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Thomas </w:t>
            </w:r>
            <w:proofErr w:type="spellStart"/>
            <w:r w:rsidRPr="00AD3CD0">
              <w:rPr>
                <w:rFonts w:cs="Calibri"/>
                <w:color w:val="000000"/>
                <w:lang w:val="en-US" w:eastAsia="en-US" w:bidi="ar-SA"/>
              </w:rPr>
              <w:t>D'haenens</w:t>
            </w:r>
            <w:proofErr w:type="spellEnd"/>
          </w:p>
        </w:tc>
        <w:tc>
          <w:tcPr>
            <w:tcW w:w="3832" w:type="pct"/>
            <w:noWrap/>
            <w:hideMark/>
          </w:tcPr>
          <w:p w14:paraId="78C73FC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Flemish Agency for Information - </w:t>
            </w:r>
            <w:proofErr w:type="spellStart"/>
            <w:r w:rsidRPr="00AD3CD0">
              <w:rPr>
                <w:rFonts w:cs="Calibri"/>
                <w:color w:val="000000"/>
                <w:lang w:val="en-US" w:eastAsia="en-US" w:bidi="ar-SA"/>
              </w:rPr>
              <w:t>Informatie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Vlaanderen</w:t>
            </w:r>
            <w:proofErr w:type="spellEnd"/>
          </w:p>
        </w:tc>
      </w:tr>
      <w:tr w:rsidR="00AD3CD0" w:rsidRPr="00AD3CD0" w14:paraId="0C8403D8" w14:textId="77777777" w:rsidTr="00CB35D2">
        <w:trPr>
          <w:trHeight w:val="290"/>
        </w:trPr>
        <w:tc>
          <w:tcPr>
            <w:tcW w:w="1168" w:type="pct"/>
            <w:noWrap/>
            <w:hideMark/>
          </w:tcPr>
          <w:p w14:paraId="2BC34FD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Ute Wein</w:t>
            </w:r>
          </w:p>
        </w:tc>
        <w:tc>
          <w:tcPr>
            <w:tcW w:w="3832" w:type="pct"/>
            <w:hideMark/>
          </w:tcPr>
          <w:p w14:paraId="317910B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European Commission</w:t>
            </w:r>
          </w:p>
        </w:tc>
      </w:tr>
      <w:tr w:rsidR="00AD3CD0" w:rsidRPr="00AD3CD0" w14:paraId="4C3F655C" w14:textId="77777777" w:rsidTr="00CB35D2">
        <w:trPr>
          <w:trHeight w:val="290"/>
        </w:trPr>
        <w:tc>
          <w:tcPr>
            <w:tcW w:w="1168" w:type="pct"/>
            <w:noWrap/>
            <w:hideMark/>
          </w:tcPr>
          <w:p w14:paraId="3F943F80"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Vytautas</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Juršėnas</w:t>
            </w:r>
            <w:proofErr w:type="spellEnd"/>
          </w:p>
        </w:tc>
        <w:tc>
          <w:tcPr>
            <w:tcW w:w="3832" w:type="pct"/>
            <w:hideMark/>
          </w:tcPr>
          <w:p w14:paraId="12BBDDF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the Interior</w:t>
            </w:r>
          </w:p>
        </w:tc>
      </w:tr>
      <w:tr w:rsidR="00AD3CD0" w:rsidRPr="00AD3CD0" w14:paraId="46288943" w14:textId="77777777" w:rsidTr="00CB35D2">
        <w:trPr>
          <w:trHeight w:val="290"/>
        </w:trPr>
        <w:tc>
          <w:tcPr>
            <w:tcW w:w="1168" w:type="pct"/>
            <w:noWrap/>
            <w:hideMark/>
          </w:tcPr>
          <w:p w14:paraId="3720545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Werner </w:t>
            </w:r>
            <w:proofErr w:type="spellStart"/>
            <w:r w:rsidRPr="00AD3CD0">
              <w:rPr>
                <w:rFonts w:cs="Calibri"/>
                <w:color w:val="000000"/>
                <w:lang w:val="en-US" w:eastAsia="en-US" w:bidi="ar-SA"/>
              </w:rPr>
              <w:t>Vanborren</w:t>
            </w:r>
            <w:proofErr w:type="spellEnd"/>
          </w:p>
        </w:tc>
        <w:tc>
          <w:tcPr>
            <w:tcW w:w="3832" w:type="pct"/>
            <w:noWrap/>
            <w:hideMark/>
          </w:tcPr>
          <w:p w14:paraId="17AF965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DG GROW</w:t>
            </w:r>
          </w:p>
        </w:tc>
      </w:tr>
      <w:tr w:rsidR="00AD3CD0" w:rsidRPr="00AD3CD0" w14:paraId="0E691F91" w14:textId="77777777" w:rsidTr="00CB35D2">
        <w:trPr>
          <w:trHeight w:val="290"/>
        </w:trPr>
        <w:tc>
          <w:tcPr>
            <w:tcW w:w="1168" w:type="pct"/>
            <w:noWrap/>
            <w:hideMark/>
          </w:tcPr>
          <w:p w14:paraId="1C26A58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Wilfried Walter</w:t>
            </w:r>
          </w:p>
        </w:tc>
        <w:tc>
          <w:tcPr>
            <w:tcW w:w="3832" w:type="pct"/>
            <w:noWrap/>
            <w:hideMark/>
          </w:tcPr>
          <w:p w14:paraId="7EEE135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Federal Ministry for Economic Affairs and Energy</w:t>
            </w:r>
          </w:p>
        </w:tc>
      </w:tr>
      <w:tr w:rsidR="00AD3CD0" w:rsidRPr="00AD3CD0" w14:paraId="31A336E4" w14:textId="77777777" w:rsidTr="00CB35D2">
        <w:trPr>
          <w:trHeight w:val="290"/>
        </w:trPr>
        <w:tc>
          <w:tcPr>
            <w:tcW w:w="1168" w:type="pct"/>
            <w:noWrap/>
            <w:hideMark/>
          </w:tcPr>
          <w:p w14:paraId="71ECB63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Yannis </w:t>
            </w:r>
            <w:proofErr w:type="spellStart"/>
            <w:r w:rsidRPr="00AD3CD0">
              <w:rPr>
                <w:rFonts w:cs="Calibri"/>
                <w:color w:val="000000"/>
                <w:lang w:val="en-US" w:eastAsia="en-US" w:bidi="ar-SA"/>
              </w:rPr>
              <w:t>Charalabidis</w:t>
            </w:r>
            <w:proofErr w:type="spellEnd"/>
          </w:p>
        </w:tc>
        <w:tc>
          <w:tcPr>
            <w:tcW w:w="3832" w:type="pct"/>
            <w:noWrap/>
            <w:hideMark/>
          </w:tcPr>
          <w:p w14:paraId="4142903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National Technical University of Athens</w:t>
            </w:r>
          </w:p>
        </w:tc>
      </w:tr>
      <w:tr w:rsidR="00AD3CD0" w:rsidRPr="00AD3CD0" w14:paraId="653AEEEC" w14:textId="77777777" w:rsidTr="00CB35D2">
        <w:trPr>
          <w:trHeight w:val="290"/>
        </w:trPr>
        <w:tc>
          <w:tcPr>
            <w:tcW w:w="1168" w:type="pct"/>
            <w:noWrap/>
          </w:tcPr>
          <w:p w14:paraId="797E3940" w14:textId="1857BBBF" w:rsidR="00AD3CD0" w:rsidRPr="00AD3CD0" w:rsidRDefault="00AD3CD0" w:rsidP="00AD3CD0">
            <w:pPr>
              <w:spacing w:after="0" w:line="240" w:lineRule="auto"/>
              <w:contextualSpacing w:val="0"/>
              <w:jc w:val="left"/>
              <w:rPr>
                <w:rFonts w:cs="Calibri"/>
                <w:color w:val="000000"/>
                <w:lang w:val="en-US" w:eastAsia="en-US" w:bidi="ar-SA"/>
              </w:rPr>
            </w:pPr>
            <w:r w:rsidRPr="00AD3CD0">
              <w:t xml:space="preserve">Nikolaos </w:t>
            </w:r>
            <w:proofErr w:type="spellStart"/>
            <w:r w:rsidRPr="00AD3CD0">
              <w:t>Loutas</w:t>
            </w:r>
            <w:proofErr w:type="spellEnd"/>
          </w:p>
        </w:tc>
        <w:tc>
          <w:tcPr>
            <w:tcW w:w="3832" w:type="pct"/>
            <w:vMerge w:val="restart"/>
            <w:noWrap/>
          </w:tcPr>
          <w:p w14:paraId="7A673A77" w14:textId="78CA4E13" w:rsidR="00AD3CD0" w:rsidRPr="00AD3CD0" w:rsidRDefault="00AD3CD0" w:rsidP="00AD3CD0">
            <w:pPr>
              <w:spacing w:after="0" w:line="240" w:lineRule="auto"/>
              <w:contextualSpacing w:val="0"/>
              <w:jc w:val="left"/>
              <w:rPr>
                <w:rFonts w:cs="Calibri"/>
                <w:color w:val="000000"/>
                <w:lang w:val="en-US" w:eastAsia="en-US" w:bidi="ar-SA"/>
              </w:rPr>
            </w:pPr>
            <w:r w:rsidRPr="00AD3CD0">
              <w:t>PwC EU Services</w:t>
            </w:r>
          </w:p>
        </w:tc>
      </w:tr>
      <w:tr w:rsidR="00CB35D2" w:rsidRPr="00AD3CD0" w14:paraId="1B3EE0DE" w14:textId="77777777" w:rsidTr="00CB35D2">
        <w:trPr>
          <w:trHeight w:val="290"/>
        </w:trPr>
        <w:tc>
          <w:tcPr>
            <w:tcW w:w="1168" w:type="pct"/>
            <w:noWrap/>
          </w:tcPr>
          <w:p w14:paraId="27522907" w14:textId="58F1B407" w:rsidR="00CB35D2" w:rsidRPr="00AD3CD0" w:rsidRDefault="00CB35D2" w:rsidP="00AD3CD0">
            <w:pPr>
              <w:spacing w:after="0" w:line="240" w:lineRule="auto"/>
              <w:contextualSpacing w:val="0"/>
              <w:jc w:val="left"/>
            </w:pPr>
            <w:proofErr w:type="spellStart"/>
            <w:r w:rsidRPr="00D565F0">
              <w:t>Michiel</w:t>
            </w:r>
            <w:proofErr w:type="spellEnd"/>
            <w:r w:rsidRPr="00D565F0">
              <w:t xml:space="preserve"> De </w:t>
            </w:r>
            <w:proofErr w:type="spellStart"/>
            <w:r w:rsidRPr="00D565F0">
              <w:t>Keyzer</w:t>
            </w:r>
            <w:proofErr w:type="spellEnd"/>
          </w:p>
        </w:tc>
        <w:tc>
          <w:tcPr>
            <w:tcW w:w="3832" w:type="pct"/>
            <w:vMerge/>
            <w:noWrap/>
          </w:tcPr>
          <w:p w14:paraId="15FCB881" w14:textId="77777777" w:rsidR="00CB35D2" w:rsidRPr="00AD3CD0" w:rsidRDefault="00CB35D2" w:rsidP="00AD3CD0">
            <w:pPr>
              <w:spacing w:after="0" w:line="240" w:lineRule="auto"/>
              <w:contextualSpacing w:val="0"/>
              <w:jc w:val="left"/>
            </w:pPr>
          </w:p>
        </w:tc>
      </w:tr>
      <w:tr w:rsidR="00CB35D2" w:rsidRPr="00AD3CD0" w14:paraId="6E873973" w14:textId="77777777" w:rsidTr="00CB35D2">
        <w:trPr>
          <w:trHeight w:val="290"/>
        </w:trPr>
        <w:tc>
          <w:tcPr>
            <w:tcW w:w="1168" w:type="pct"/>
            <w:noWrap/>
          </w:tcPr>
          <w:p w14:paraId="332260DC" w14:textId="4A4015AE" w:rsidR="00CB35D2" w:rsidRPr="00AD3CD0" w:rsidRDefault="00CB35D2" w:rsidP="00AD3CD0">
            <w:pPr>
              <w:spacing w:after="0" w:line="240" w:lineRule="auto"/>
              <w:contextualSpacing w:val="0"/>
              <w:jc w:val="left"/>
            </w:pPr>
            <w:proofErr w:type="spellStart"/>
            <w:r>
              <w:t>Emidio</w:t>
            </w:r>
            <w:proofErr w:type="spellEnd"/>
            <w:r>
              <w:t xml:space="preserve"> </w:t>
            </w:r>
            <w:proofErr w:type="spellStart"/>
            <w:r>
              <w:t>Stani</w:t>
            </w:r>
            <w:proofErr w:type="spellEnd"/>
          </w:p>
        </w:tc>
        <w:tc>
          <w:tcPr>
            <w:tcW w:w="3832" w:type="pct"/>
            <w:vMerge/>
            <w:noWrap/>
          </w:tcPr>
          <w:p w14:paraId="48EAB0A3" w14:textId="77777777" w:rsidR="00CB35D2" w:rsidRPr="00AD3CD0" w:rsidRDefault="00CB35D2" w:rsidP="00AD3CD0">
            <w:pPr>
              <w:spacing w:after="0" w:line="240" w:lineRule="auto"/>
              <w:contextualSpacing w:val="0"/>
              <w:jc w:val="left"/>
            </w:pPr>
          </w:p>
        </w:tc>
      </w:tr>
      <w:tr w:rsidR="00CB35D2" w:rsidRPr="00AD3CD0" w14:paraId="4EDCA231" w14:textId="77777777" w:rsidTr="00CB35D2">
        <w:trPr>
          <w:trHeight w:val="290"/>
        </w:trPr>
        <w:tc>
          <w:tcPr>
            <w:tcW w:w="1168" w:type="pct"/>
            <w:noWrap/>
          </w:tcPr>
          <w:p w14:paraId="7DA495CE" w14:textId="1551C519" w:rsidR="00CB35D2" w:rsidRPr="00AD3CD0" w:rsidRDefault="00CB35D2" w:rsidP="00AD3CD0">
            <w:pPr>
              <w:spacing w:after="0" w:line="240" w:lineRule="auto"/>
              <w:contextualSpacing w:val="0"/>
              <w:jc w:val="left"/>
            </w:pPr>
            <w:r>
              <w:t>Florian Barthelemy</w:t>
            </w:r>
          </w:p>
        </w:tc>
        <w:tc>
          <w:tcPr>
            <w:tcW w:w="3832" w:type="pct"/>
            <w:vMerge/>
            <w:noWrap/>
          </w:tcPr>
          <w:p w14:paraId="2E13F64D" w14:textId="77777777" w:rsidR="00CB35D2" w:rsidRPr="00AD3CD0" w:rsidRDefault="00CB35D2" w:rsidP="00AD3CD0">
            <w:pPr>
              <w:spacing w:after="0" w:line="240" w:lineRule="auto"/>
              <w:contextualSpacing w:val="0"/>
              <w:jc w:val="left"/>
            </w:pPr>
          </w:p>
        </w:tc>
      </w:tr>
      <w:tr w:rsidR="00CB35D2" w:rsidRPr="00AD3CD0" w14:paraId="54D347E7" w14:textId="77777777" w:rsidTr="00CB35D2">
        <w:trPr>
          <w:trHeight w:val="290"/>
        </w:trPr>
        <w:tc>
          <w:tcPr>
            <w:tcW w:w="1168" w:type="pct"/>
            <w:noWrap/>
          </w:tcPr>
          <w:p w14:paraId="5778592F" w14:textId="60A0DD9E" w:rsidR="00CB35D2" w:rsidRPr="00AD3CD0" w:rsidRDefault="00CB35D2" w:rsidP="00AD3CD0">
            <w:pPr>
              <w:spacing w:after="0" w:line="240" w:lineRule="auto"/>
              <w:contextualSpacing w:val="0"/>
              <w:jc w:val="left"/>
            </w:pPr>
            <w:r>
              <w:t>Maxime Servais</w:t>
            </w:r>
          </w:p>
        </w:tc>
        <w:tc>
          <w:tcPr>
            <w:tcW w:w="3832" w:type="pct"/>
            <w:vMerge/>
            <w:noWrap/>
          </w:tcPr>
          <w:p w14:paraId="3F02430E" w14:textId="77777777" w:rsidR="00CB35D2" w:rsidRPr="00AD3CD0" w:rsidRDefault="00CB35D2" w:rsidP="00AD3CD0">
            <w:pPr>
              <w:spacing w:after="0" w:line="240" w:lineRule="auto"/>
              <w:contextualSpacing w:val="0"/>
              <w:jc w:val="left"/>
            </w:pPr>
          </w:p>
        </w:tc>
      </w:tr>
      <w:tr w:rsidR="00AD3CD0" w:rsidRPr="00AD3CD0" w14:paraId="051E8D03" w14:textId="77777777" w:rsidTr="00CB35D2">
        <w:trPr>
          <w:trHeight w:val="290"/>
        </w:trPr>
        <w:tc>
          <w:tcPr>
            <w:tcW w:w="1168" w:type="pct"/>
            <w:noWrap/>
          </w:tcPr>
          <w:p w14:paraId="47D40EA8" w14:textId="732A1F37" w:rsidR="00AD3CD0" w:rsidRPr="00AD3CD0" w:rsidRDefault="00CB35D2" w:rsidP="00AD3CD0">
            <w:pPr>
              <w:spacing w:after="0" w:line="240" w:lineRule="auto"/>
              <w:contextualSpacing w:val="0"/>
              <w:jc w:val="left"/>
              <w:rPr>
                <w:rFonts w:ascii="Calibri" w:hAnsi="Calibri" w:cs="Calibri"/>
                <w:color w:val="000000"/>
                <w:sz w:val="22"/>
                <w:lang w:val="en-US" w:eastAsia="en-US" w:bidi="ar-SA"/>
              </w:rPr>
            </w:pPr>
            <w:proofErr w:type="spellStart"/>
            <w:r>
              <w:t>Kareljan</w:t>
            </w:r>
            <w:proofErr w:type="spellEnd"/>
            <w:r>
              <w:t xml:space="preserve"> </w:t>
            </w:r>
            <w:proofErr w:type="spellStart"/>
            <w:r>
              <w:t>Raes</w:t>
            </w:r>
            <w:proofErr w:type="spellEnd"/>
          </w:p>
        </w:tc>
        <w:tc>
          <w:tcPr>
            <w:tcW w:w="3832" w:type="pct"/>
            <w:vMerge/>
            <w:noWrap/>
          </w:tcPr>
          <w:p w14:paraId="2D432CE8" w14:textId="77777777" w:rsidR="00AD3CD0" w:rsidRPr="00AD3CD0" w:rsidRDefault="00AD3CD0" w:rsidP="00AD3CD0">
            <w:pPr>
              <w:spacing w:after="0" w:line="240" w:lineRule="auto"/>
              <w:contextualSpacing w:val="0"/>
              <w:jc w:val="left"/>
              <w:rPr>
                <w:rFonts w:ascii="Calibri" w:hAnsi="Calibri" w:cs="Calibri"/>
                <w:color w:val="000000"/>
                <w:sz w:val="22"/>
                <w:lang w:val="en-US" w:eastAsia="en-US" w:bidi="ar-SA"/>
              </w:rPr>
            </w:pPr>
          </w:p>
        </w:tc>
      </w:tr>
      <w:tr w:rsidR="00AD3CD0" w:rsidRPr="00AD3CD0" w14:paraId="367E22AF" w14:textId="77777777" w:rsidTr="00CB35D2">
        <w:trPr>
          <w:trHeight w:val="290"/>
        </w:trPr>
        <w:tc>
          <w:tcPr>
            <w:tcW w:w="1168" w:type="pct"/>
            <w:noWrap/>
          </w:tcPr>
          <w:p w14:paraId="70742BBC" w14:textId="16130098" w:rsidR="00AD3CD0" w:rsidRPr="00AD3CD0" w:rsidRDefault="00CB35D2" w:rsidP="00AD3CD0">
            <w:pPr>
              <w:spacing w:after="0" w:line="240" w:lineRule="auto"/>
              <w:contextualSpacing w:val="0"/>
              <w:jc w:val="left"/>
              <w:rPr>
                <w:rFonts w:ascii="Calibri" w:hAnsi="Calibri" w:cs="Calibri"/>
                <w:color w:val="000000"/>
                <w:sz w:val="22"/>
                <w:lang w:val="en-US" w:eastAsia="en-US" w:bidi="ar-SA"/>
              </w:rPr>
            </w:pPr>
            <w:r w:rsidRPr="00CB35D2">
              <w:rPr>
                <w:rFonts w:ascii="Calibri" w:hAnsi="Calibri" w:cs="Calibri"/>
                <w:color w:val="000000"/>
                <w:sz w:val="22"/>
                <w:lang w:val="en-US" w:eastAsia="en-US" w:bidi="ar-SA"/>
              </w:rPr>
              <w:t xml:space="preserve">Dries </w:t>
            </w:r>
            <w:proofErr w:type="spellStart"/>
            <w:r w:rsidRPr="00CB35D2">
              <w:rPr>
                <w:rFonts w:ascii="Calibri" w:hAnsi="Calibri" w:cs="Calibri"/>
                <w:color w:val="000000"/>
                <w:sz w:val="22"/>
                <w:lang w:val="en-US" w:eastAsia="en-US" w:bidi="ar-SA"/>
              </w:rPr>
              <w:t>Catteceur</w:t>
            </w:r>
            <w:proofErr w:type="spellEnd"/>
          </w:p>
        </w:tc>
        <w:tc>
          <w:tcPr>
            <w:tcW w:w="3832" w:type="pct"/>
            <w:vMerge/>
            <w:noWrap/>
          </w:tcPr>
          <w:p w14:paraId="33BEB6F8" w14:textId="77777777" w:rsidR="00AD3CD0" w:rsidRPr="00AD3CD0" w:rsidRDefault="00AD3CD0" w:rsidP="00AD3CD0">
            <w:pPr>
              <w:spacing w:after="0" w:line="240" w:lineRule="auto"/>
              <w:contextualSpacing w:val="0"/>
              <w:jc w:val="left"/>
              <w:rPr>
                <w:rFonts w:ascii="Calibri" w:hAnsi="Calibri" w:cs="Calibri"/>
                <w:color w:val="000000"/>
                <w:sz w:val="22"/>
                <w:lang w:val="en-US" w:eastAsia="en-US" w:bidi="ar-SA"/>
              </w:rPr>
            </w:pPr>
          </w:p>
        </w:tc>
      </w:tr>
    </w:tbl>
    <w:p w14:paraId="65B89826" w14:textId="77777777" w:rsidR="00AD3CD0" w:rsidRDefault="00AD3CD0" w:rsidP="00AD3CD0"/>
    <w:p w14:paraId="1FAD1249" w14:textId="74F12A1C" w:rsidR="00860245" w:rsidRPr="00CB0DE0" w:rsidRDefault="00860245" w:rsidP="003E4E45">
      <w:pPr>
        <w:pStyle w:val="Heading1"/>
        <w:rPr>
          <w:lang w:val="en-GB"/>
        </w:rPr>
      </w:pPr>
      <w:bookmarkStart w:id="381" w:name="_Toc2329931"/>
      <w:r w:rsidRPr="00CB0DE0">
        <w:rPr>
          <w:lang w:val="en-GB"/>
        </w:rPr>
        <w:lastRenderedPageBreak/>
        <w:t>Change Log</w:t>
      </w:r>
      <w:bookmarkEnd w:id="377"/>
      <w:bookmarkEnd w:id="378"/>
      <w:bookmarkEnd w:id="381"/>
    </w:p>
    <w:p w14:paraId="4DA33A82" w14:textId="108B579A" w:rsidR="00860245" w:rsidRPr="00CB0DE0" w:rsidRDefault="00A90900" w:rsidP="00A90900">
      <w:r w:rsidRPr="00CB0DE0">
        <w:t>Changes since the CPSV-AP 2.0 revision kick-off meeting (</w:t>
      </w:r>
      <w:hyperlink r:id="rId31" w:history="1">
        <w:r w:rsidRPr="00CB0DE0">
          <w:rPr>
            <w:rStyle w:val="Hyperlink"/>
          </w:rPr>
          <w:t>https://joinup.ec.europa.eu/asset/cpsv-ap/event/cpsv-ap-v20-revision-wg-virtual-meeting-kick</w:t>
        </w:r>
      </w:hyperlink>
      <w:r w:rsidRPr="00CB0DE0">
        <w:t>).</w:t>
      </w:r>
    </w:p>
    <w:p w14:paraId="444FF983" w14:textId="5BBC6A77" w:rsidR="00A90900" w:rsidRPr="00CB0DE0" w:rsidRDefault="00A90900" w:rsidP="00FD3360">
      <w:pPr>
        <w:pStyle w:val="Body"/>
        <w:numPr>
          <w:ilvl w:val="0"/>
          <w:numId w:val="51"/>
        </w:numPr>
      </w:pPr>
      <w:r w:rsidRPr="00CB0DE0">
        <w:t xml:space="preserve">Removal of Type from Agent (in response to </w:t>
      </w:r>
      <w:hyperlink r:id="rId32" w:history="1">
        <w:r w:rsidRPr="00CB0DE0">
          <w:rPr>
            <w:rStyle w:val="Hyperlink"/>
          </w:rPr>
          <w:t>https://joinup.ec.europa.eu/asset/cpsv-ap/issue/removal-type-property-agent-class</w:t>
        </w:r>
      </w:hyperlink>
      <w:r w:rsidRPr="00CB0DE0">
        <w:t>).</w:t>
      </w:r>
    </w:p>
    <w:p w14:paraId="61CA6D95" w14:textId="10114F54" w:rsidR="00A90900" w:rsidRPr="00CB0DE0" w:rsidRDefault="00A90900" w:rsidP="00FD3360">
      <w:pPr>
        <w:pStyle w:val="Body"/>
        <w:numPr>
          <w:ilvl w:val="0"/>
          <w:numId w:val="51"/>
        </w:numPr>
      </w:pPr>
      <w:r w:rsidRPr="00CB0DE0">
        <w:t xml:space="preserve">Update the range of Public Service Language and Related Documentation of Evidence (in response to </w:t>
      </w:r>
      <w:hyperlink r:id="rId33" w:history="1">
        <w:r w:rsidRPr="00CB0DE0">
          <w:rPr>
            <w:rStyle w:val="Hyperlink"/>
          </w:rPr>
          <w:t>https://joinup.ec.europa.eu/asset/cpsv-ap/issue/error-range-and-domain-certain-classes</w:t>
        </w:r>
      </w:hyperlink>
      <w:r w:rsidRPr="00CB0DE0">
        <w:t>).</w:t>
      </w:r>
    </w:p>
    <w:p w14:paraId="37582E97" w14:textId="031CF4D4" w:rsidR="00A90900" w:rsidRPr="00CB0DE0" w:rsidRDefault="00A90900" w:rsidP="00FD3360">
      <w:pPr>
        <w:pStyle w:val="Body"/>
        <w:numPr>
          <w:ilvl w:val="0"/>
          <w:numId w:val="51"/>
        </w:numPr>
      </w:pPr>
      <w:r w:rsidRPr="00CB0DE0">
        <w:t xml:space="preserve">Update of the Related Documentation of Evidence and Has Participation property of Public </w:t>
      </w:r>
      <w:r w:rsidR="00984F87" w:rsidRPr="00CB0DE0">
        <w:t xml:space="preserve">Service in the specifications and RDF Schema </w:t>
      </w:r>
      <w:r w:rsidRPr="00CB0DE0">
        <w:t xml:space="preserve">(in response to </w:t>
      </w:r>
      <w:hyperlink r:id="rId34" w:history="1">
        <w:r w:rsidRPr="00CB0DE0">
          <w:rPr>
            <w:rStyle w:val="Hyperlink"/>
          </w:rPr>
          <w:t>https://joinup.ec.europa.eu/asset/cpsv-ap/issue/error-range-and-domain-certain-classes</w:t>
        </w:r>
      </w:hyperlink>
      <w:r w:rsidRPr="00CB0DE0">
        <w:t>).</w:t>
      </w:r>
    </w:p>
    <w:p w14:paraId="1C0205D5" w14:textId="08E91C0C" w:rsidR="00A90900" w:rsidRPr="00CB0DE0" w:rsidRDefault="00A90900" w:rsidP="00FD3360">
      <w:pPr>
        <w:pStyle w:val="Body"/>
        <w:numPr>
          <w:ilvl w:val="0"/>
          <w:numId w:val="51"/>
        </w:numPr>
      </w:pPr>
      <w:r w:rsidRPr="00CB0DE0">
        <w:t xml:space="preserve">Revision of the Public Service Class definition (in response to </w:t>
      </w:r>
      <w:hyperlink r:id="rId35" w:history="1">
        <w:r w:rsidRPr="00CB0DE0">
          <w:rPr>
            <w:rStyle w:val="Hyperlink"/>
          </w:rPr>
          <w:t>https://joinup.ec.europa.eu/asset/cpsv-ap/issue/public-service-identifier-and-general-definition</w:t>
        </w:r>
      </w:hyperlink>
      <w:r w:rsidRPr="00CB0DE0">
        <w:t>).</w:t>
      </w:r>
    </w:p>
    <w:p w14:paraId="4E95C17B" w14:textId="71E5A039" w:rsidR="00A90900" w:rsidRPr="00CB0DE0" w:rsidRDefault="00A90900" w:rsidP="00FD3360">
      <w:pPr>
        <w:pStyle w:val="Body"/>
        <w:numPr>
          <w:ilvl w:val="0"/>
          <w:numId w:val="51"/>
        </w:numPr>
      </w:pPr>
      <w:r w:rsidRPr="00CB0DE0">
        <w:t xml:space="preserve">Addition of the Public Service Dataset Class </w:t>
      </w:r>
      <w:r w:rsidR="00DA398E" w:rsidRPr="00CB0DE0">
        <w:t xml:space="preserve">as optional, </w:t>
      </w:r>
      <w:r w:rsidRPr="00CB0DE0">
        <w:t xml:space="preserve">and the mandatory properties Identifier, Name, Publisher and Landing Page (in response to </w:t>
      </w:r>
      <w:hyperlink r:id="rId36" w:history="1">
        <w:r w:rsidRPr="00CB0DE0">
          <w:rPr>
            <w:rStyle w:val="Hyperlink"/>
          </w:rPr>
          <w:t>https://joinup.ec.europa.eu/asset/cpsv-ap/issue/add-new-class-cover-description-catalogue</w:t>
        </w:r>
      </w:hyperlink>
      <w:r w:rsidRPr="00CB0DE0">
        <w:t>). Addition also of the</w:t>
      </w:r>
      <w:r w:rsidR="00DA398E" w:rsidRPr="00CB0DE0">
        <w:t xml:space="preserve"> optional</w:t>
      </w:r>
      <w:r w:rsidRPr="00CB0DE0">
        <w:t xml:space="preserve"> property Is Described </w:t>
      </w:r>
      <w:proofErr w:type="gramStart"/>
      <w:r w:rsidRPr="00CB0DE0">
        <w:t>At</w:t>
      </w:r>
      <w:proofErr w:type="gramEnd"/>
      <w:r w:rsidRPr="00CB0DE0">
        <w:t xml:space="preserve"> from the Public Service Class to the Public Service Dataset Class.</w:t>
      </w:r>
    </w:p>
    <w:p w14:paraId="2969FEDC" w14:textId="11408D75" w:rsidR="004705AE" w:rsidRPr="00CB0DE0" w:rsidRDefault="004705AE" w:rsidP="00FD3360">
      <w:pPr>
        <w:pStyle w:val="Body"/>
        <w:numPr>
          <w:ilvl w:val="0"/>
          <w:numId w:val="51"/>
        </w:numPr>
      </w:pPr>
      <w:r w:rsidRPr="00CB0DE0">
        <w:t xml:space="preserve">Update the Type property of the Criterion Requirement as optional (in response to </w:t>
      </w:r>
      <w:hyperlink r:id="rId37" w:history="1">
        <w:r w:rsidRPr="00CB0DE0">
          <w:rPr>
            <w:rStyle w:val="Hyperlink"/>
          </w:rPr>
          <w:t>https://joinup.ec.europa.eu/asset/cpsv-ap/issue/criterion-requirement-class-cardinality-type-property</w:t>
        </w:r>
      </w:hyperlink>
      <w:r w:rsidRPr="00CB0DE0">
        <w:t>).</w:t>
      </w:r>
    </w:p>
    <w:p w14:paraId="34B0C431" w14:textId="747F7547" w:rsidR="00D765FC" w:rsidRPr="00CB0DE0" w:rsidRDefault="009D528A" w:rsidP="00AE0323">
      <w:pPr>
        <w:pStyle w:val="Body"/>
        <w:numPr>
          <w:ilvl w:val="0"/>
          <w:numId w:val="51"/>
        </w:numPr>
      </w:pPr>
      <w:r w:rsidRPr="00CB0DE0">
        <w:t>Modify</w:t>
      </w:r>
      <w:r w:rsidR="00D765FC" w:rsidRPr="00CB0DE0">
        <w:t xml:space="preserve"> the range of every Identifier property as Text, adding a usage note indicating that it should be a URI if described in RDF</w:t>
      </w:r>
      <w:r w:rsidR="00AE0323" w:rsidRPr="00CB0DE0">
        <w:t xml:space="preserve"> (in response to </w:t>
      </w:r>
      <w:hyperlink r:id="rId38" w:history="1">
        <w:r w:rsidR="00AE0323" w:rsidRPr="00CB0DE0">
          <w:rPr>
            <w:rStyle w:val="Hyperlink"/>
          </w:rPr>
          <w:t>https://joinup.ec.europa.eu/discussion/errors-second-draft-cpsv-ap</w:t>
        </w:r>
      </w:hyperlink>
      <w:r w:rsidR="00AE0323" w:rsidRPr="00CB0DE0">
        <w:t>)</w:t>
      </w:r>
      <w:r w:rsidR="00D765FC" w:rsidRPr="00CB0DE0">
        <w:t>.</w:t>
      </w:r>
    </w:p>
    <w:p w14:paraId="797DE675" w14:textId="58C31256" w:rsidR="00D765FC" w:rsidRPr="00CB0DE0" w:rsidRDefault="009D528A" w:rsidP="00AE0323">
      <w:pPr>
        <w:pStyle w:val="Body"/>
        <w:numPr>
          <w:ilvl w:val="0"/>
          <w:numId w:val="51"/>
        </w:numPr>
        <w:jc w:val="left"/>
      </w:pPr>
      <w:r w:rsidRPr="00CB0DE0">
        <w:t>Update</w:t>
      </w:r>
      <w:r w:rsidR="00D765FC" w:rsidRPr="00CB0DE0">
        <w:t xml:space="preserve"> the range of the Language property of a Public Service to </w:t>
      </w:r>
      <w:proofErr w:type="spellStart"/>
      <w:r w:rsidR="00D765FC" w:rsidRPr="00CB0DE0">
        <w:t>dct:LinguisticSystem</w:t>
      </w:r>
      <w:proofErr w:type="spellEnd"/>
      <w:r w:rsidR="00AE0323" w:rsidRPr="00CB0DE0">
        <w:t xml:space="preserve"> (in response to </w:t>
      </w:r>
      <w:hyperlink r:id="rId39" w:history="1">
        <w:r w:rsidR="00AE0323" w:rsidRPr="00CB0DE0">
          <w:rPr>
            <w:rStyle w:val="Hyperlink"/>
          </w:rPr>
          <w:t>https://joinup.ec.europa.eu/discussion/error-range-and-domain-certain-classes</w:t>
        </w:r>
      </w:hyperlink>
      <w:r w:rsidR="00AE0323" w:rsidRPr="00CB0DE0">
        <w:t>)</w:t>
      </w:r>
      <w:r w:rsidR="00D765FC" w:rsidRPr="00CB0DE0">
        <w:t>.</w:t>
      </w:r>
    </w:p>
    <w:p w14:paraId="668A3BDD" w14:textId="74E77646" w:rsidR="00D765FC" w:rsidRPr="00CB0DE0" w:rsidRDefault="00D765FC" w:rsidP="00AE0323">
      <w:pPr>
        <w:pStyle w:val="Body"/>
        <w:numPr>
          <w:ilvl w:val="0"/>
          <w:numId w:val="51"/>
        </w:numPr>
      </w:pPr>
      <w:r w:rsidRPr="00CB0DE0">
        <w:t>Removal of service provider from the Public Service class</w:t>
      </w:r>
      <w:r w:rsidR="00AE0323" w:rsidRPr="00CB0DE0">
        <w:t xml:space="preserve"> (in response to https://joinup.ec.europa.eu/sites/default/files/event/attachment/d04.01-meeting_minutes_cpsv-ap_final_webinar_-_20161118_v0.01.docx).</w:t>
      </w:r>
    </w:p>
    <w:p w14:paraId="694332F4" w14:textId="4EA35CA9" w:rsidR="00D765FC" w:rsidRPr="00CB0DE0" w:rsidRDefault="00D765FC" w:rsidP="00AE0323">
      <w:pPr>
        <w:pStyle w:val="Body"/>
        <w:numPr>
          <w:ilvl w:val="0"/>
          <w:numId w:val="51"/>
        </w:numPr>
      </w:pPr>
      <w:r w:rsidRPr="00CB0DE0">
        <w:t>Modify the cardinality of the Has Contact Point of a Public Service to 0..n</w:t>
      </w:r>
      <w:r w:rsidR="00AE0323" w:rsidRPr="00CB0DE0">
        <w:t xml:space="preserve"> (in response to </w:t>
      </w:r>
      <w:hyperlink r:id="rId40" w:history="1">
        <w:r w:rsidR="00AE0323" w:rsidRPr="00CB0DE0">
          <w:rPr>
            <w:rStyle w:val="Hyperlink"/>
          </w:rPr>
          <w:t>https://joinup.ec.europa.eu/discussion/cardinality-has-contact-point-property</w:t>
        </w:r>
      </w:hyperlink>
      <w:r w:rsidR="00AE0323" w:rsidRPr="00CB0DE0">
        <w:t>)</w:t>
      </w:r>
      <w:r w:rsidRPr="00CB0DE0">
        <w:t>.</w:t>
      </w:r>
    </w:p>
    <w:p w14:paraId="7E5B8DE1" w14:textId="1501515C" w:rsidR="00D765FC" w:rsidRPr="00CB0DE0" w:rsidRDefault="00D765FC" w:rsidP="00FD3360">
      <w:pPr>
        <w:pStyle w:val="Body"/>
        <w:numPr>
          <w:ilvl w:val="0"/>
          <w:numId w:val="51"/>
        </w:numPr>
      </w:pPr>
      <w:r w:rsidRPr="00CB0DE0">
        <w:t>Revision of the Participation class definition to cover the different types of participation in a Public Service</w:t>
      </w:r>
      <w:r w:rsidR="00AE0323" w:rsidRPr="00CB0DE0">
        <w:t xml:space="preserve"> (in response to https://joinup.ec.europa.eu/sites/default/files/event/attachment/d04.01-meeting_minutes_cpsv-ap_final_webinar_-_20161118_v0.01.docx)</w:t>
      </w:r>
      <w:r w:rsidRPr="00CB0DE0">
        <w:t>.</w:t>
      </w:r>
    </w:p>
    <w:p w14:paraId="7CCDD9F5" w14:textId="08581918" w:rsidR="00D765FC" w:rsidRPr="00CB0DE0" w:rsidRDefault="009D528A" w:rsidP="00FD3360">
      <w:pPr>
        <w:pStyle w:val="Body"/>
        <w:numPr>
          <w:ilvl w:val="0"/>
          <w:numId w:val="51"/>
        </w:numPr>
      </w:pPr>
      <w:r w:rsidRPr="00CB0DE0">
        <w:t>Modify</w:t>
      </w:r>
      <w:r w:rsidR="00D765FC" w:rsidRPr="00CB0DE0">
        <w:t xml:space="preserve"> the URI of the Related Documentation property of the Evidence class to </w:t>
      </w:r>
      <w:proofErr w:type="spellStart"/>
      <w:r w:rsidR="00D765FC" w:rsidRPr="00CB0DE0">
        <w:t>foaf:page</w:t>
      </w:r>
      <w:proofErr w:type="spellEnd"/>
      <w:r w:rsidR="00D765FC" w:rsidRPr="00CB0DE0">
        <w:t>, and range to Document</w:t>
      </w:r>
      <w:r w:rsidR="00AE0323" w:rsidRPr="00CB0DE0">
        <w:t xml:space="preserve"> (in response to </w:t>
      </w:r>
      <w:hyperlink r:id="rId41" w:history="1">
        <w:r w:rsidR="00AE0323" w:rsidRPr="00CB0DE0">
          <w:rPr>
            <w:rStyle w:val="Hyperlink"/>
          </w:rPr>
          <w:t>https://joinup.ec.europa.eu/discussion/errors-second-draft-cpsv-ap</w:t>
        </w:r>
      </w:hyperlink>
      <w:r w:rsidR="00AE0323" w:rsidRPr="00CB0DE0">
        <w:t>).</w:t>
      </w:r>
    </w:p>
    <w:p w14:paraId="6E20B7EB" w14:textId="3D6DF717" w:rsidR="00D765FC" w:rsidRPr="00CB0DE0" w:rsidRDefault="00D765FC" w:rsidP="00FD3360">
      <w:pPr>
        <w:pStyle w:val="Body"/>
        <w:numPr>
          <w:ilvl w:val="0"/>
          <w:numId w:val="51"/>
        </w:numPr>
      </w:pPr>
      <w:r w:rsidRPr="00CB0DE0">
        <w:t>C</w:t>
      </w:r>
      <w:r w:rsidR="009D528A" w:rsidRPr="00CB0DE0">
        <w:t>orrect</w:t>
      </w:r>
      <w:r w:rsidRPr="00CB0DE0">
        <w:t xml:space="preserve"> the range of the Has Input property of a Channel, to </w:t>
      </w:r>
      <w:proofErr w:type="spellStart"/>
      <w:proofErr w:type="gramStart"/>
      <w:r w:rsidRPr="00CB0DE0">
        <w:t>cpsv:hasInput</w:t>
      </w:r>
      <w:proofErr w:type="spellEnd"/>
      <w:proofErr w:type="gramEnd"/>
      <w:r w:rsidRPr="00CB0DE0">
        <w:t>.</w:t>
      </w:r>
    </w:p>
    <w:p w14:paraId="0F422684" w14:textId="600FD876" w:rsidR="00D765FC" w:rsidRPr="00CB0DE0" w:rsidRDefault="00D765FC" w:rsidP="00AF55FB">
      <w:pPr>
        <w:pStyle w:val="Body"/>
        <w:numPr>
          <w:ilvl w:val="0"/>
          <w:numId w:val="51"/>
        </w:numPr>
      </w:pPr>
      <w:r w:rsidRPr="00CB0DE0">
        <w:t xml:space="preserve">Revision of the usage of the recommended controlled vocabularies in section </w:t>
      </w:r>
      <w:r w:rsidRPr="00CB0DE0">
        <w:fldChar w:fldCharType="begin"/>
      </w:r>
      <w:r w:rsidRPr="00CB0DE0">
        <w:instrText xml:space="preserve"> REF _Ref410992100 \n \h </w:instrText>
      </w:r>
      <w:r w:rsidR="008E7980" w:rsidRPr="00CB0DE0">
        <w:instrText xml:space="preserve"> \* MERGEFORMAT </w:instrText>
      </w:r>
      <w:r w:rsidRPr="00CB0DE0">
        <w:fldChar w:fldCharType="separate"/>
      </w:r>
      <w:r w:rsidR="00346598">
        <w:t>4</w:t>
      </w:r>
      <w:r w:rsidRPr="00CB0DE0">
        <w:fldChar w:fldCharType="end"/>
      </w:r>
      <w:r w:rsidRPr="00CB0DE0">
        <w:t>. Update the conformance statement section as well</w:t>
      </w:r>
      <w:r w:rsidR="00AE0323" w:rsidRPr="00CB0DE0">
        <w:t xml:space="preserve"> </w:t>
      </w:r>
      <w:r w:rsidR="00AF55FB" w:rsidRPr="00CB0DE0">
        <w:t xml:space="preserve">(in response to </w:t>
      </w:r>
      <w:hyperlink r:id="rId42" w:history="1">
        <w:r w:rsidR="00AF55FB" w:rsidRPr="00CB0DE0">
          <w:rPr>
            <w:rStyle w:val="Hyperlink"/>
          </w:rPr>
          <w:t>https://joinup.ec.europa.eu/discussion/type-formal-framework</w:t>
        </w:r>
      </w:hyperlink>
      <w:r w:rsidR="00AF55FB" w:rsidRPr="00CB0DE0">
        <w:t>)</w:t>
      </w:r>
      <w:r w:rsidRPr="00CB0DE0">
        <w:t>.</w:t>
      </w:r>
    </w:p>
    <w:p w14:paraId="4DE6C485" w14:textId="194FDE65" w:rsidR="00D765FC" w:rsidRPr="00CB0DE0" w:rsidRDefault="00D765FC" w:rsidP="00AF55FB">
      <w:pPr>
        <w:pStyle w:val="Body"/>
        <w:numPr>
          <w:ilvl w:val="0"/>
          <w:numId w:val="51"/>
        </w:numPr>
      </w:pPr>
      <w:r w:rsidRPr="00CB0DE0">
        <w:t>Alignment of the recommended controlled vocabularies of the Spatial property to the recommendation from DCAT-AP</w:t>
      </w:r>
      <w:r w:rsidR="00AF55FB" w:rsidRPr="00CB0DE0">
        <w:t xml:space="preserve"> (in response to </w:t>
      </w:r>
      <w:hyperlink r:id="rId43" w:history="1">
        <w:r w:rsidR="00AF55FB" w:rsidRPr="00CB0DE0">
          <w:rPr>
            <w:rStyle w:val="Hyperlink"/>
          </w:rPr>
          <w:t>https://joinup.ec.europa.eu/event/cpsv-ap-v20-revision-wg-virtual-meeting-webinar-3</w:t>
        </w:r>
      </w:hyperlink>
      <w:r w:rsidR="00AF55FB" w:rsidRPr="00CB0DE0">
        <w:t>)</w:t>
      </w:r>
      <w:r w:rsidRPr="00CB0DE0">
        <w:t>.</w:t>
      </w:r>
    </w:p>
    <w:p w14:paraId="49C9A549" w14:textId="65E2529B" w:rsidR="00C07177" w:rsidRDefault="009D528A" w:rsidP="00C07177">
      <w:pPr>
        <w:pStyle w:val="Body"/>
        <w:numPr>
          <w:ilvl w:val="0"/>
          <w:numId w:val="51"/>
        </w:numPr>
      </w:pPr>
      <w:r w:rsidRPr="00CB0DE0">
        <w:t>Fix</w:t>
      </w:r>
      <w:r w:rsidR="00D765FC" w:rsidRPr="00CB0DE0">
        <w:t xml:space="preserve"> existing errors in the example of the definition of a Public </w:t>
      </w:r>
      <w:r w:rsidR="004C0E33">
        <w:t>Organization</w:t>
      </w:r>
      <w:r w:rsidR="00AE0323" w:rsidRPr="00CB0DE0">
        <w:t xml:space="preserve"> (in response to </w:t>
      </w:r>
      <w:hyperlink r:id="rId44" w:history="1">
        <w:r w:rsidR="00AE0323" w:rsidRPr="00CB0DE0">
          <w:rPr>
            <w:rStyle w:val="Hyperlink"/>
          </w:rPr>
          <w:t>https://joinup.ec.europa.eu/discussion/comments-example-included-cpsv-ap-v20</w:t>
        </w:r>
      </w:hyperlink>
      <w:r w:rsidR="00AE0323" w:rsidRPr="00CB0DE0">
        <w:t>)</w:t>
      </w:r>
      <w:r w:rsidR="00D765FC" w:rsidRPr="00CB0DE0">
        <w:t>.</w:t>
      </w:r>
    </w:p>
    <w:p w14:paraId="3687F1A1" w14:textId="53FD7685" w:rsidR="00C07177" w:rsidRDefault="009C07E9" w:rsidP="00C07177">
      <w:pPr>
        <w:pStyle w:val="Body"/>
        <w:numPr>
          <w:ilvl w:val="0"/>
          <w:numId w:val="51"/>
        </w:numPr>
      </w:pPr>
      <w:r>
        <w:t xml:space="preserve">The </w:t>
      </w:r>
      <w:r w:rsidR="00C07177">
        <w:t>status</w:t>
      </w:r>
      <w:r>
        <w:t xml:space="preserve"> property</w:t>
      </w:r>
      <w:r w:rsidR="00C07177">
        <w:t xml:space="preserve"> </w:t>
      </w:r>
      <w:r>
        <w:t>(</w:t>
      </w:r>
      <w:r w:rsidR="00C07177">
        <w:t>class Public Service</w:t>
      </w:r>
      <w:r>
        <w:t>)</w:t>
      </w:r>
      <w:r w:rsidR="00C07177">
        <w:t xml:space="preserve"> was defined as </w:t>
      </w:r>
      <w:proofErr w:type="spellStart"/>
      <w:proofErr w:type="gramStart"/>
      <w:r w:rsidR="00C07177">
        <w:t>adms:status</w:t>
      </w:r>
      <w:proofErr w:type="spellEnd"/>
      <w:proofErr w:type="gramEnd"/>
      <w:r w:rsidR="00C07177">
        <w:t>.</w:t>
      </w:r>
    </w:p>
    <w:p w14:paraId="2D8D70A0" w14:textId="05F51186" w:rsidR="00C07177" w:rsidRDefault="00C07177" w:rsidP="00C07177">
      <w:pPr>
        <w:pStyle w:val="Body"/>
        <w:numPr>
          <w:ilvl w:val="0"/>
          <w:numId w:val="51"/>
        </w:numPr>
      </w:pPr>
      <w:proofErr w:type="spellStart"/>
      <w:r w:rsidRPr="00C07177">
        <w:t>FormalFramework</w:t>
      </w:r>
      <w:proofErr w:type="spellEnd"/>
      <w:r w:rsidRPr="00C07177">
        <w:t xml:space="preserve"> </w:t>
      </w:r>
      <w:r w:rsidR="007645B4">
        <w:t xml:space="preserve">was replaced </w:t>
      </w:r>
      <w:r>
        <w:t xml:space="preserve">by </w:t>
      </w:r>
      <w:proofErr w:type="spellStart"/>
      <w:r>
        <w:t>LegalResource</w:t>
      </w:r>
      <w:proofErr w:type="spellEnd"/>
      <w:r>
        <w:t xml:space="preserve">. </w:t>
      </w:r>
    </w:p>
    <w:p w14:paraId="5369C13B" w14:textId="201AB30C" w:rsidR="00C07177" w:rsidRDefault="007645B4" w:rsidP="00C07177">
      <w:pPr>
        <w:pStyle w:val="Body"/>
        <w:numPr>
          <w:ilvl w:val="0"/>
          <w:numId w:val="51"/>
        </w:numPr>
      </w:pPr>
      <w:r>
        <w:t xml:space="preserve">Two classes were added: </w:t>
      </w:r>
      <w:r w:rsidR="00C07177">
        <w:t>Concept and Collection</w:t>
      </w:r>
      <w:r w:rsidR="00C07177" w:rsidRPr="00C07177">
        <w:t>.</w:t>
      </w:r>
    </w:p>
    <w:p w14:paraId="07D1D7FC" w14:textId="4ED80CF3" w:rsidR="00C07177" w:rsidRDefault="00C07177" w:rsidP="00C07177">
      <w:pPr>
        <w:pStyle w:val="Body"/>
        <w:numPr>
          <w:ilvl w:val="0"/>
          <w:numId w:val="51"/>
        </w:numPr>
      </w:pPr>
      <w:r>
        <w:t>The following errors were fixed</w:t>
      </w:r>
    </w:p>
    <w:p w14:paraId="37DA442E" w14:textId="1806B57C" w:rsidR="00C07177" w:rsidRDefault="00C07177" w:rsidP="00C07177">
      <w:pPr>
        <w:pStyle w:val="Body"/>
        <w:numPr>
          <w:ilvl w:val="1"/>
          <w:numId w:val="51"/>
        </w:numPr>
      </w:pPr>
      <w:proofErr w:type="spellStart"/>
      <w:proofErr w:type="gramStart"/>
      <w:r w:rsidRPr="00C07177">
        <w:t>dct:identifier</w:t>
      </w:r>
      <w:proofErr w:type="spellEnd"/>
      <w:proofErr w:type="gramEnd"/>
      <w:r w:rsidRPr="00C07177">
        <w:t xml:space="preserve"> </w:t>
      </w:r>
      <w:r w:rsidR="007645B4">
        <w:t xml:space="preserve">was added </w:t>
      </w:r>
      <w:r>
        <w:t>to the RDF Schema (as it was missing).</w:t>
      </w:r>
    </w:p>
    <w:p w14:paraId="5175AFC7" w14:textId="364AAB43" w:rsidR="00C07177" w:rsidRDefault="007645B4" w:rsidP="007645B4">
      <w:pPr>
        <w:pStyle w:val="Body"/>
        <w:numPr>
          <w:ilvl w:val="1"/>
          <w:numId w:val="51"/>
        </w:numPr>
      </w:pPr>
      <w:r>
        <w:t>data type of “</w:t>
      </w:r>
      <w:proofErr w:type="spellStart"/>
      <w:r>
        <w:t>processingTime</w:t>
      </w:r>
      <w:proofErr w:type="spellEnd"/>
      <w:r>
        <w:t>” was corrected in the PDF</w:t>
      </w:r>
      <w:r w:rsidR="009C07E9">
        <w:t xml:space="preserve"> of the specifications</w:t>
      </w:r>
      <w:r>
        <w:t>.</w:t>
      </w:r>
    </w:p>
    <w:p w14:paraId="60E62868" w14:textId="567182EC" w:rsidR="007645B4" w:rsidRDefault="009C07E9" w:rsidP="007645B4">
      <w:pPr>
        <w:pStyle w:val="Body"/>
        <w:numPr>
          <w:ilvl w:val="1"/>
          <w:numId w:val="51"/>
        </w:numPr>
      </w:pPr>
      <w:r>
        <w:t>a</w:t>
      </w:r>
      <w:r w:rsidR="007645B4">
        <w:t xml:space="preserve">vailability restriction property was added to </w:t>
      </w:r>
      <w:r w:rsidR="007645B4" w:rsidRPr="007645B4">
        <w:t xml:space="preserve">the Contact Point Class </w:t>
      </w:r>
      <w:r w:rsidR="007645B4">
        <w:t>in the PDF</w:t>
      </w:r>
      <w:r>
        <w:t xml:space="preserve"> of the specifications</w:t>
      </w:r>
      <w:r w:rsidR="007645B4">
        <w:t xml:space="preserve">. </w:t>
      </w:r>
    </w:p>
    <w:p w14:paraId="429E0CE4" w14:textId="6CCD5C91" w:rsidR="007645B4" w:rsidRDefault="008313C0" w:rsidP="007645B4">
      <w:pPr>
        <w:pStyle w:val="Body"/>
        <w:numPr>
          <w:ilvl w:val="1"/>
          <w:numId w:val="51"/>
        </w:numPr>
      </w:pPr>
      <w:hyperlink r:id="rId45" w:history="1">
        <w:r w:rsidR="007645B4" w:rsidRPr="008734F6">
          <w:rPr>
            <w:rStyle w:val="Hyperlink"/>
          </w:rPr>
          <w:t>http://purl.org/dc/terms/related</w:t>
        </w:r>
      </w:hyperlink>
      <w:r w:rsidR="007645B4">
        <w:t xml:space="preserve"> was corrected to </w:t>
      </w:r>
      <w:hyperlink r:id="rId46" w:history="1">
        <w:r w:rsidR="007645B4" w:rsidRPr="008734F6">
          <w:rPr>
            <w:rStyle w:val="Hyperlink"/>
          </w:rPr>
          <w:t>http://purl.org/dc/terms/relation</w:t>
        </w:r>
      </w:hyperlink>
      <w:r w:rsidR="007645B4">
        <w:t xml:space="preserve"> in the RDF Schema</w:t>
      </w:r>
      <w:r w:rsidR="007645B4" w:rsidRPr="007645B4">
        <w:t>.</w:t>
      </w:r>
    </w:p>
    <w:p w14:paraId="666492EE" w14:textId="2C7CC0DA" w:rsidR="007645B4" w:rsidRDefault="009C07E9" w:rsidP="007645B4">
      <w:pPr>
        <w:pStyle w:val="Body"/>
        <w:numPr>
          <w:ilvl w:val="1"/>
          <w:numId w:val="51"/>
        </w:numPr>
      </w:pPr>
      <w:r>
        <w:t>The l</w:t>
      </w:r>
      <w:r w:rsidR="007645B4" w:rsidRPr="007645B4">
        <w:t xml:space="preserve">ine "Event" </w:t>
      </w:r>
      <w:r w:rsidR="007645B4">
        <w:t xml:space="preserve">was deleted from the </w:t>
      </w:r>
      <w:r w:rsidR="007645B4" w:rsidRPr="007645B4">
        <w:t>PDF of the specifications (section C</w:t>
      </w:r>
      <w:r w:rsidR="007645B4">
        <w:t>ontrolled Vocabulary)</w:t>
      </w:r>
      <w:r w:rsidR="007645B4" w:rsidRPr="007645B4">
        <w:t>.</w:t>
      </w:r>
    </w:p>
    <w:p w14:paraId="6820A95C" w14:textId="1706D423" w:rsidR="007645B4" w:rsidRDefault="007645B4" w:rsidP="00346598">
      <w:pPr>
        <w:pStyle w:val="Body"/>
        <w:numPr>
          <w:ilvl w:val="1"/>
          <w:numId w:val="51"/>
        </w:numPr>
      </w:pPr>
      <w:r>
        <w:t xml:space="preserve">Mentions of Formal Framework were removed </w:t>
      </w:r>
      <w:r w:rsidR="009C5A08">
        <w:t xml:space="preserve">from the </w:t>
      </w:r>
      <w:r>
        <w:t>PDF of the specifications.</w:t>
      </w:r>
    </w:p>
    <w:p w14:paraId="4CB46A13" w14:textId="0793841F" w:rsidR="007645B4" w:rsidRDefault="009C5A08" w:rsidP="007645B4">
      <w:pPr>
        <w:pStyle w:val="Body"/>
        <w:numPr>
          <w:ilvl w:val="1"/>
          <w:numId w:val="51"/>
        </w:numPr>
      </w:pPr>
      <w:r>
        <w:t xml:space="preserve">In the PNG, the range of </w:t>
      </w:r>
      <w:proofErr w:type="spellStart"/>
      <w:proofErr w:type="gramStart"/>
      <w:r>
        <w:t>dct:spatial</w:t>
      </w:r>
      <w:proofErr w:type="spellEnd"/>
      <w:proofErr w:type="gramEnd"/>
      <w:r>
        <w:t xml:space="preserve"> for class </w:t>
      </w:r>
      <w:proofErr w:type="spellStart"/>
      <w:r>
        <w:t>PublicService</w:t>
      </w:r>
      <w:proofErr w:type="spellEnd"/>
      <w:r>
        <w:t xml:space="preserve"> was changed to </w:t>
      </w:r>
      <w:proofErr w:type="spellStart"/>
      <w:r>
        <w:t>dct:Location</w:t>
      </w:r>
      <w:proofErr w:type="spellEnd"/>
      <w:r>
        <w:t xml:space="preserve"> to be consistent with the PDF</w:t>
      </w:r>
      <w:r w:rsidR="009C07E9">
        <w:t xml:space="preserve"> of the specifications </w:t>
      </w:r>
      <w:r>
        <w:t xml:space="preserve">and the RDF Schema. </w:t>
      </w:r>
    </w:p>
    <w:p w14:paraId="7AF478FD" w14:textId="12B1C8ED" w:rsidR="007645B4" w:rsidRDefault="009C5A08" w:rsidP="007645B4">
      <w:pPr>
        <w:pStyle w:val="Body"/>
        <w:numPr>
          <w:ilvl w:val="1"/>
          <w:numId w:val="51"/>
        </w:numPr>
      </w:pPr>
      <w:r>
        <w:t xml:space="preserve">The domain of </w:t>
      </w:r>
      <w:proofErr w:type="spellStart"/>
      <w:r w:rsidR="007645B4" w:rsidRPr="007645B4">
        <w:t>relatedDocumentation</w:t>
      </w:r>
      <w:proofErr w:type="spellEnd"/>
      <w:r w:rsidR="007645B4" w:rsidRPr="007645B4">
        <w:t xml:space="preserve"> (class Evidence) </w:t>
      </w:r>
      <w:r>
        <w:t>was added to the</w:t>
      </w:r>
      <w:r w:rsidR="007645B4" w:rsidRPr="007645B4">
        <w:t xml:space="preserve"> RDF Schema</w:t>
      </w:r>
      <w:r>
        <w:t>.</w:t>
      </w:r>
    </w:p>
    <w:p w14:paraId="56D07D5E" w14:textId="147A63EC" w:rsidR="007645B4" w:rsidRDefault="009C5A08" w:rsidP="007645B4">
      <w:pPr>
        <w:pStyle w:val="Body"/>
        <w:numPr>
          <w:ilvl w:val="1"/>
          <w:numId w:val="51"/>
        </w:numPr>
      </w:pPr>
      <w:r>
        <w:t>The data type of identifier (Rule class) was corrected in the PNG.</w:t>
      </w:r>
    </w:p>
    <w:p w14:paraId="36581519" w14:textId="1C391F1C" w:rsidR="00CD3D73" w:rsidRDefault="00CD3D73" w:rsidP="00CD3D73">
      <w:pPr>
        <w:pStyle w:val="Body"/>
        <w:numPr>
          <w:ilvl w:val="0"/>
          <w:numId w:val="51"/>
        </w:numPr>
      </w:pPr>
      <w:r>
        <w:t>During the webinar of the 10</w:t>
      </w:r>
      <w:r w:rsidRPr="00CD3D73">
        <w:rPr>
          <w:vertAlign w:val="superscript"/>
        </w:rPr>
        <w:t>th</w:t>
      </w:r>
      <w:r>
        <w:t xml:space="preserve"> of April</w:t>
      </w:r>
      <w:r w:rsidR="00CB35D2">
        <w:t xml:space="preserve"> 2019</w:t>
      </w:r>
      <w:r>
        <w:t xml:space="preserve">, it was explained </w:t>
      </w:r>
      <w:r w:rsidRPr="00CD3D73">
        <w:t xml:space="preserve">that the authoritative source of the </w:t>
      </w:r>
      <w:proofErr w:type="spellStart"/>
      <w:r w:rsidRPr="00CD3D73">
        <w:t>codelist</w:t>
      </w:r>
      <w:proofErr w:type="spellEnd"/>
      <w:r w:rsidRPr="00CD3D73">
        <w:t xml:space="preserve"> COFOG referred to in the CPSV-AP specification v2.1 for </w:t>
      </w:r>
      <w:proofErr w:type="spellStart"/>
      <w:proofErr w:type="gramStart"/>
      <w:r w:rsidRPr="00CD3D73">
        <w:t>dct:type</w:t>
      </w:r>
      <w:proofErr w:type="spellEnd"/>
      <w:proofErr w:type="gramEnd"/>
      <w:r w:rsidRPr="00CD3D73">
        <w:t xml:space="preserve"> of Public Service was no </w:t>
      </w:r>
      <w:r>
        <w:t>longer publicly available</w:t>
      </w:r>
      <w:r w:rsidRPr="00CD3D73">
        <w:t xml:space="preserve">. As a result, it has been agreed that, for the time being, the issue would be left open on </w:t>
      </w:r>
      <w:hyperlink r:id="rId47" w:history="1">
        <w:r w:rsidRPr="00944FE2">
          <w:rPr>
            <w:rStyle w:val="Hyperlink"/>
          </w:rPr>
          <w:t>GitHub</w:t>
        </w:r>
      </w:hyperlink>
      <w:r w:rsidRPr="00CD3D73">
        <w:t xml:space="preserve"> until the UN Nations address the issue but COFOG would be removed from the specifications of the CPSV-AP.</w:t>
      </w:r>
    </w:p>
    <w:p w14:paraId="50FDEEEC" w14:textId="14A88CC8" w:rsidR="00CF7348" w:rsidRDefault="00CF7348" w:rsidP="00CF7348">
      <w:pPr>
        <w:pStyle w:val="Body"/>
        <w:numPr>
          <w:ilvl w:val="0"/>
          <w:numId w:val="51"/>
        </w:numPr>
      </w:pPr>
      <w:r w:rsidRPr="00CF7348">
        <w:t>For the class "Public Organizati</w:t>
      </w:r>
      <w:r>
        <w:t xml:space="preserve">on", the range of </w:t>
      </w:r>
      <w:proofErr w:type="spellStart"/>
      <w:proofErr w:type="gramStart"/>
      <w:r>
        <w:t>dct:spatial</w:t>
      </w:r>
      <w:proofErr w:type="spellEnd"/>
      <w:proofErr w:type="gramEnd"/>
      <w:r>
        <w:t xml:space="preserve"> was</w:t>
      </w:r>
      <w:r w:rsidRPr="00CF7348">
        <w:t xml:space="preserve"> indicated as </w:t>
      </w:r>
      <w:proofErr w:type="spellStart"/>
      <w:r w:rsidRPr="00CF7348">
        <w:t>skos:Concept</w:t>
      </w:r>
      <w:proofErr w:type="spellEnd"/>
      <w:r w:rsidRPr="00CF7348">
        <w:t xml:space="preserve">. However, in the Dublin Core specs, </w:t>
      </w:r>
      <w:proofErr w:type="spellStart"/>
      <w:proofErr w:type="gramStart"/>
      <w:r w:rsidRPr="00CF7348">
        <w:t>dct:spatial</w:t>
      </w:r>
      <w:proofErr w:type="spellEnd"/>
      <w:proofErr w:type="gramEnd"/>
      <w:r w:rsidRPr="00CF7348">
        <w:t xml:space="preserve"> has range </w:t>
      </w:r>
      <w:proofErr w:type="spellStart"/>
      <w:r w:rsidRPr="00CF7348">
        <w:t>dct:Location</w:t>
      </w:r>
      <w:proofErr w:type="spellEnd"/>
      <w:r w:rsidRPr="00CF7348">
        <w:t xml:space="preserve"> and not </w:t>
      </w:r>
      <w:proofErr w:type="spellStart"/>
      <w:r w:rsidRPr="00CF7348">
        <w:t>skos:Concept</w:t>
      </w:r>
      <w:proofErr w:type="spellEnd"/>
      <w:r w:rsidRPr="00CF7348">
        <w:t>.</w:t>
      </w:r>
      <w:r>
        <w:t xml:space="preserve"> </w:t>
      </w:r>
      <w:r w:rsidRPr="00CF7348">
        <w:t xml:space="preserve">It was agreed during the webinar </w:t>
      </w:r>
      <w:r>
        <w:t>of the 10</w:t>
      </w:r>
      <w:r w:rsidRPr="00CF7348">
        <w:rPr>
          <w:vertAlign w:val="superscript"/>
        </w:rPr>
        <w:t>th</w:t>
      </w:r>
      <w:r>
        <w:t xml:space="preserve"> of April </w:t>
      </w:r>
      <w:r w:rsidR="00CB35D2">
        <w:t xml:space="preserve">2019 </w:t>
      </w:r>
      <w:r w:rsidRPr="00CF7348">
        <w:t xml:space="preserve">that the range of </w:t>
      </w:r>
      <w:proofErr w:type="spellStart"/>
      <w:r w:rsidRPr="00CF7348">
        <w:t>dct:spatial</w:t>
      </w:r>
      <w:proofErr w:type="spellEnd"/>
      <w:r w:rsidRPr="00CF7348">
        <w:t xml:space="preserve"> would be changed from </w:t>
      </w:r>
      <w:proofErr w:type="spellStart"/>
      <w:r w:rsidRPr="00CF7348">
        <w:t>skos:Concept</w:t>
      </w:r>
      <w:proofErr w:type="spellEnd"/>
      <w:r w:rsidRPr="00CF7348">
        <w:t xml:space="preserve"> to </w:t>
      </w:r>
      <w:proofErr w:type="spellStart"/>
      <w:r w:rsidRPr="00CF7348">
        <w:t>dct:Location</w:t>
      </w:r>
      <w:proofErr w:type="spellEnd"/>
      <w:r w:rsidR="00944FE2">
        <w:t xml:space="preserve"> (</w:t>
      </w:r>
      <w:hyperlink r:id="rId48" w:history="1">
        <w:r w:rsidR="00944FE2">
          <w:rPr>
            <w:rStyle w:val="Hyperlink"/>
          </w:rPr>
          <w:t>L</w:t>
        </w:r>
        <w:r w:rsidR="00944FE2" w:rsidRPr="00944FE2">
          <w:rPr>
            <w:rStyle w:val="Hyperlink"/>
          </w:rPr>
          <w:t>ink</w:t>
        </w:r>
      </w:hyperlink>
      <w:r w:rsidR="00944FE2">
        <w:t>)</w:t>
      </w:r>
      <w:r w:rsidRPr="00CF7348">
        <w:t>.</w:t>
      </w:r>
    </w:p>
    <w:p w14:paraId="212D800B" w14:textId="38B9416C" w:rsidR="00DA4570" w:rsidRPr="00C07177" w:rsidRDefault="00DA4570" w:rsidP="00DA4570">
      <w:pPr>
        <w:pStyle w:val="Body"/>
        <w:numPr>
          <w:ilvl w:val="0"/>
          <w:numId w:val="51"/>
        </w:numPr>
      </w:pPr>
      <w:r w:rsidRPr="00DA4570">
        <w:t xml:space="preserve">As pointed by Ana Rosa Guzmán during the CPSV-AP Webinar of the 10th of April 2019, the cardinality of </w:t>
      </w:r>
      <w:proofErr w:type="spellStart"/>
      <w:proofErr w:type="gramStart"/>
      <w:r w:rsidRPr="00DA4570">
        <w:t>dct:spatial</w:t>
      </w:r>
      <w:proofErr w:type="spellEnd"/>
      <w:proofErr w:type="gramEnd"/>
      <w:r w:rsidRPr="00DA4570">
        <w:t xml:space="preserve"> for the class Public Organisation is possibly too restrictive. The proposed solution </w:t>
      </w:r>
      <w:r>
        <w:t>was implemented after a period of 1 month during which working group members could express their opinion</w:t>
      </w:r>
      <w:r w:rsidR="00A06C0B">
        <w:t xml:space="preserve"> regarding the issue</w:t>
      </w:r>
      <w:r>
        <w:t xml:space="preserve">. The cardinality was changed </w:t>
      </w:r>
      <w:r w:rsidR="00B0157F">
        <w:t>from [1..1] to [1..n</w:t>
      </w:r>
      <w:r w:rsidRPr="00DA4570">
        <w:t>]</w:t>
      </w:r>
      <w:r w:rsidR="00A06C0B">
        <w:t xml:space="preserve"> (</w:t>
      </w:r>
      <w:hyperlink r:id="rId49" w:history="1">
        <w:r w:rsidR="00A06C0B">
          <w:rPr>
            <w:rStyle w:val="Hyperlink"/>
          </w:rPr>
          <w:t>L</w:t>
        </w:r>
        <w:r w:rsidR="00A06C0B" w:rsidRPr="00944FE2">
          <w:rPr>
            <w:rStyle w:val="Hyperlink"/>
          </w:rPr>
          <w:t>ink</w:t>
        </w:r>
      </w:hyperlink>
      <w:r w:rsidR="00A06C0B">
        <w:t>)</w:t>
      </w:r>
      <w:r w:rsidR="00A06C0B" w:rsidRPr="00CF7348">
        <w:t>.</w:t>
      </w:r>
    </w:p>
    <w:p w14:paraId="5CA32E27" w14:textId="6FB3D11E" w:rsidR="00860245" w:rsidRPr="00CB0DE0" w:rsidRDefault="00860245" w:rsidP="003E4E45">
      <w:pPr>
        <w:pStyle w:val="Annex1"/>
        <w:rPr>
          <w:lang w:val="en-GB"/>
        </w:rPr>
      </w:pPr>
      <w:bookmarkStart w:id="382" w:name="_Ref410992224"/>
      <w:bookmarkStart w:id="383" w:name="_Toc413697446"/>
      <w:bookmarkStart w:id="384" w:name="_Toc415494156"/>
      <w:bookmarkStart w:id="385" w:name="_Toc2329932"/>
      <w:bookmarkStart w:id="386" w:name="_Ref405626269"/>
      <w:bookmarkStart w:id="387" w:name="_Ref406741394"/>
      <w:bookmarkStart w:id="388" w:name="_Toc413697444"/>
      <w:bookmarkStart w:id="389" w:name="_Toc415494154"/>
      <w:bookmarkStart w:id="390" w:name="_Ref405284831"/>
      <w:bookmarkStart w:id="391" w:name="_Ref409678698"/>
      <w:bookmarkStart w:id="392" w:name="_Ref402523314"/>
      <w:bookmarkStart w:id="393" w:name="_Ref404600783"/>
      <w:r w:rsidRPr="00CB0DE0">
        <w:rPr>
          <w:lang w:val="en-GB"/>
        </w:rPr>
        <w:lastRenderedPageBreak/>
        <w:t>Detailed list of mandatory and optional classes and properties</w:t>
      </w:r>
      <w:bookmarkEnd w:id="382"/>
      <w:bookmarkEnd w:id="383"/>
      <w:bookmarkEnd w:id="384"/>
      <w:bookmarkEnd w:id="385"/>
    </w:p>
    <w:p w14:paraId="7B2E7724" w14:textId="532ADFF2" w:rsidR="00860245" w:rsidRPr="00CB0DE0" w:rsidRDefault="00860245" w:rsidP="002420C5">
      <w:pPr>
        <w:pStyle w:val="Caption"/>
        <w:rPr>
          <w:lang w:val="en-GB"/>
        </w:rPr>
      </w:pPr>
      <w:bookmarkStart w:id="394" w:name="_Ref405486113"/>
      <w:bookmarkStart w:id="395" w:name="_Toc413697456"/>
      <w:bookmarkStart w:id="396" w:name="_Toc519757920"/>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46598">
        <w:rPr>
          <w:noProof/>
          <w:lang w:val="en-GB"/>
        </w:rPr>
        <w:t>17</w:t>
      </w:r>
      <w:r w:rsidR="00AA4C01" w:rsidRPr="00CB0DE0">
        <w:rPr>
          <w:lang w:val="en-GB"/>
        </w:rPr>
        <w:fldChar w:fldCharType="end"/>
      </w:r>
      <w:bookmarkEnd w:id="394"/>
      <w:r w:rsidR="00B759E5" w:rsidRPr="00CB0DE0">
        <w:rPr>
          <w:lang w:val="en-GB"/>
        </w:rPr>
        <w:t>:</w:t>
      </w:r>
      <w:r w:rsidRPr="00CB0DE0">
        <w:rPr>
          <w:lang w:val="en-GB"/>
        </w:rPr>
        <w:t xml:space="preserve"> Mandatory and optional classes and properties</w:t>
      </w:r>
      <w:bookmarkEnd w:id="395"/>
      <w:bookmarkEnd w:id="396"/>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831"/>
        <w:gridCol w:w="2832"/>
        <w:gridCol w:w="2832"/>
      </w:tblGrid>
      <w:tr w:rsidR="00860245" w:rsidRPr="00CB0DE0" w14:paraId="4939F704" w14:textId="77777777" w:rsidTr="00E93755">
        <w:trPr>
          <w:trHeight w:val="454"/>
          <w:tblHeader/>
        </w:trPr>
        <w:tc>
          <w:tcPr>
            <w:tcW w:w="1666" w:type="pct"/>
            <w:shd w:val="clear" w:color="auto" w:fill="002395"/>
            <w:vAlign w:val="center"/>
          </w:tcPr>
          <w:p w14:paraId="409D8C46" w14:textId="77777777" w:rsidR="00860245" w:rsidRPr="00CB0DE0" w:rsidRDefault="00860245" w:rsidP="002420C5">
            <w:r w:rsidRPr="00CB0DE0">
              <w:t>Class</w:t>
            </w:r>
          </w:p>
        </w:tc>
        <w:tc>
          <w:tcPr>
            <w:tcW w:w="1667" w:type="pct"/>
            <w:shd w:val="clear" w:color="auto" w:fill="002395"/>
            <w:vAlign w:val="center"/>
          </w:tcPr>
          <w:p w14:paraId="771B3E5B" w14:textId="77777777" w:rsidR="00860245" w:rsidRPr="00CB0DE0" w:rsidRDefault="00860245" w:rsidP="002420C5">
            <w:r w:rsidRPr="00CB0DE0">
              <w:t>Property</w:t>
            </w:r>
          </w:p>
        </w:tc>
        <w:tc>
          <w:tcPr>
            <w:tcW w:w="1667" w:type="pct"/>
            <w:shd w:val="clear" w:color="auto" w:fill="002395"/>
            <w:vAlign w:val="center"/>
          </w:tcPr>
          <w:p w14:paraId="6B341C99" w14:textId="77777777" w:rsidR="00860245" w:rsidRPr="00CB0DE0" w:rsidRDefault="00860245" w:rsidP="002420C5">
            <w:r w:rsidRPr="00CB0DE0">
              <w:t>Mandatory/optional</w:t>
            </w:r>
          </w:p>
        </w:tc>
      </w:tr>
      <w:tr w:rsidR="00860245" w:rsidRPr="00CB0DE0" w14:paraId="6E084DD6" w14:textId="77777777" w:rsidTr="00E93755">
        <w:trPr>
          <w:trHeight w:val="454"/>
        </w:trPr>
        <w:tc>
          <w:tcPr>
            <w:tcW w:w="1666" w:type="pct"/>
            <w:shd w:val="clear" w:color="auto" w:fill="F2F2F2"/>
            <w:vAlign w:val="center"/>
          </w:tcPr>
          <w:p w14:paraId="4B70C1BE" w14:textId="77777777" w:rsidR="00860245" w:rsidRPr="00CB0DE0" w:rsidRDefault="00860245" w:rsidP="00FD3360">
            <w:pPr>
              <w:pStyle w:val="Bodywithskip"/>
              <w:rPr>
                <w:lang w:eastAsia="en-GB"/>
              </w:rPr>
            </w:pPr>
            <w:r w:rsidRPr="00CB0DE0">
              <w:rPr>
                <w:lang w:eastAsia="en-GB"/>
              </w:rPr>
              <w:t>Public Service</w:t>
            </w:r>
          </w:p>
        </w:tc>
        <w:tc>
          <w:tcPr>
            <w:tcW w:w="1667" w:type="pct"/>
            <w:shd w:val="clear" w:color="auto" w:fill="F2F2F2"/>
            <w:vAlign w:val="center"/>
          </w:tcPr>
          <w:p w14:paraId="3FC57DF3" w14:textId="77777777" w:rsidR="00860245" w:rsidRPr="00CB0DE0" w:rsidRDefault="00860245" w:rsidP="00FD3360">
            <w:pPr>
              <w:pStyle w:val="Bodywithskip"/>
              <w:rPr>
                <w:lang w:eastAsia="en-GB"/>
              </w:rPr>
            </w:pPr>
          </w:p>
        </w:tc>
        <w:tc>
          <w:tcPr>
            <w:tcW w:w="1667" w:type="pct"/>
            <w:shd w:val="clear" w:color="auto" w:fill="F2F2F2"/>
            <w:vAlign w:val="center"/>
          </w:tcPr>
          <w:p w14:paraId="167DAAA6" w14:textId="5E2DC2C0" w:rsidR="00860245" w:rsidRPr="00CB0DE0" w:rsidRDefault="00610A4A" w:rsidP="00FD3360">
            <w:pPr>
              <w:pStyle w:val="Bodywithskip"/>
              <w:rPr>
                <w:lang w:eastAsia="en-GB"/>
              </w:rPr>
            </w:pPr>
            <w:r w:rsidRPr="00CB0DE0">
              <w:t>M</w:t>
            </w:r>
            <w:r w:rsidR="00860245" w:rsidRPr="00CB0DE0">
              <w:t>andatory</w:t>
            </w:r>
          </w:p>
        </w:tc>
      </w:tr>
      <w:tr w:rsidR="00860245" w:rsidRPr="00CB0DE0" w14:paraId="6E0CA1DD" w14:textId="77777777" w:rsidTr="00E93755">
        <w:trPr>
          <w:trHeight w:val="454"/>
        </w:trPr>
        <w:tc>
          <w:tcPr>
            <w:tcW w:w="1666" w:type="pct"/>
            <w:shd w:val="clear" w:color="auto" w:fill="F2F2F2"/>
            <w:vAlign w:val="center"/>
          </w:tcPr>
          <w:p w14:paraId="4F9EF909" w14:textId="77777777" w:rsidR="00860245" w:rsidRPr="00CB0DE0" w:rsidRDefault="00860245" w:rsidP="00FD3360">
            <w:pPr>
              <w:pStyle w:val="Bodywithskip"/>
              <w:rPr>
                <w:b/>
                <w:lang w:eastAsia="en-GB"/>
              </w:rPr>
            </w:pPr>
            <w:r w:rsidRPr="00CB0DE0">
              <w:rPr>
                <w:lang w:eastAsia="en-GB"/>
              </w:rPr>
              <w:t>Public Service</w:t>
            </w:r>
          </w:p>
        </w:tc>
        <w:tc>
          <w:tcPr>
            <w:tcW w:w="1667" w:type="pct"/>
            <w:shd w:val="clear" w:color="auto" w:fill="F2F2F2"/>
            <w:vAlign w:val="center"/>
          </w:tcPr>
          <w:p w14:paraId="20C4B67F" w14:textId="77777777" w:rsidR="00860245" w:rsidRPr="00CB0DE0" w:rsidRDefault="00860245" w:rsidP="00FD3360">
            <w:pPr>
              <w:pStyle w:val="Bodywithskip"/>
              <w:rPr>
                <w:i/>
                <w:lang w:eastAsia="en-GB"/>
              </w:rPr>
            </w:pPr>
            <w:r w:rsidRPr="00CB0DE0">
              <w:rPr>
                <w:lang w:eastAsia="en-GB"/>
              </w:rPr>
              <w:t>Identifier</w:t>
            </w:r>
          </w:p>
        </w:tc>
        <w:tc>
          <w:tcPr>
            <w:tcW w:w="1667" w:type="pct"/>
            <w:shd w:val="clear" w:color="auto" w:fill="F2F2F2"/>
            <w:vAlign w:val="center"/>
          </w:tcPr>
          <w:p w14:paraId="3599F304" w14:textId="1C9522BC" w:rsidR="00860245" w:rsidRPr="00CB0DE0" w:rsidRDefault="00610A4A" w:rsidP="00FD3360">
            <w:pPr>
              <w:pStyle w:val="Bodywithskip"/>
            </w:pPr>
            <w:r w:rsidRPr="00CB0DE0">
              <w:t>M</w:t>
            </w:r>
            <w:r w:rsidR="00860245" w:rsidRPr="00CB0DE0">
              <w:t>andatory</w:t>
            </w:r>
          </w:p>
        </w:tc>
      </w:tr>
      <w:tr w:rsidR="00610A4A" w:rsidRPr="00CB0DE0" w14:paraId="1DBD3082" w14:textId="77777777" w:rsidTr="008D4C0F">
        <w:trPr>
          <w:trHeight w:val="454"/>
        </w:trPr>
        <w:tc>
          <w:tcPr>
            <w:tcW w:w="1242" w:type="pct"/>
            <w:shd w:val="clear" w:color="auto" w:fill="F2F2F2"/>
            <w:vAlign w:val="center"/>
          </w:tcPr>
          <w:p w14:paraId="75AA8B13" w14:textId="77777777" w:rsidR="00610A4A" w:rsidRPr="00CB0DE0" w:rsidRDefault="00610A4A" w:rsidP="00FD3360">
            <w:pPr>
              <w:pStyle w:val="Bodywithskip"/>
              <w:rPr>
                <w:lang w:eastAsia="en-GB"/>
              </w:rPr>
            </w:pPr>
            <w:r w:rsidRPr="00CB0DE0">
              <w:rPr>
                <w:lang w:eastAsia="en-GB"/>
              </w:rPr>
              <w:t>Public Service</w:t>
            </w:r>
          </w:p>
        </w:tc>
        <w:tc>
          <w:tcPr>
            <w:tcW w:w="1550" w:type="pct"/>
            <w:shd w:val="clear" w:color="auto" w:fill="F2F2F2"/>
            <w:vAlign w:val="center"/>
          </w:tcPr>
          <w:p w14:paraId="2AA65868" w14:textId="4EDD0099" w:rsidR="00610A4A" w:rsidRPr="00CB0DE0" w:rsidRDefault="00610A4A" w:rsidP="00FD3360">
            <w:pPr>
              <w:pStyle w:val="Bodywithskip"/>
              <w:rPr>
                <w:lang w:eastAsia="en-GB"/>
              </w:rPr>
            </w:pPr>
            <w:r w:rsidRPr="00CB0DE0">
              <w:rPr>
                <w:lang w:eastAsia="en-GB"/>
              </w:rPr>
              <w:t>Name</w:t>
            </w:r>
          </w:p>
        </w:tc>
        <w:tc>
          <w:tcPr>
            <w:tcW w:w="2208" w:type="pct"/>
            <w:shd w:val="clear" w:color="auto" w:fill="F2F2F2"/>
            <w:vAlign w:val="center"/>
          </w:tcPr>
          <w:p w14:paraId="4A9A550A" w14:textId="206237C0" w:rsidR="00610A4A" w:rsidRPr="00CB0DE0" w:rsidRDefault="00610A4A" w:rsidP="00FD3360">
            <w:pPr>
              <w:pStyle w:val="Bodywithskip"/>
            </w:pPr>
            <w:r w:rsidRPr="00CB0DE0">
              <w:t>Mandatory</w:t>
            </w:r>
          </w:p>
        </w:tc>
      </w:tr>
      <w:tr w:rsidR="00610A4A" w:rsidRPr="00CB0DE0" w14:paraId="7D5C298B" w14:textId="77777777" w:rsidTr="008D4C0F">
        <w:trPr>
          <w:trHeight w:val="454"/>
        </w:trPr>
        <w:tc>
          <w:tcPr>
            <w:tcW w:w="1242" w:type="pct"/>
            <w:shd w:val="clear" w:color="auto" w:fill="F2F2F2"/>
            <w:vAlign w:val="center"/>
          </w:tcPr>
          <w:p w14:paraId="5463A3C1" w14:textId="24327541" w:rsidR="00610A4A" w:rsidRPr="00CB0DE0" w:rsidRDefault="00610A4A" w:rsidP="00FD3360">
            <w:pPr>
              <w:pStyle w:val="Bodywithskip"/>
              <w:rPr>
                <w:lang w:eastAsia="en-GB"/>
              </w:rPr>
            </w:pPr>
            <w:r w:rsidRPr="00CB0DE0">
              <w:rPr>
                <w:lang w:eastAsia="en-GB"/>
              </w:rPr>
              <w:t>Public Service</w:t>
            </w:r>
          </w:p>
        </w:tc>
        <w:tc>
          <w:tcPr>
            <w:tcW w:w="1550" w:type="pct"/>
            <w:shd w:val="clear" w:color="auto" w:fill="F2F2F2"/>
            <w:vAlign w:val="center"/>
          </w:tcPr>
          <w:p w14:paraId="0D8DFC35" w14:textId="311AE270" w:rsidR="00610A4A" w:rsidRPr="00CB0DE0" w:rsidRDefault="00610A4A" w:rsidP="00FD3360">
            <w:pPr>
              <w:pStyle w:val="Bodywithskip"/>
              <w:rPr>
                <w:lang w:eastAsia="en-GB"/>
              </w:rPr>
            </w:pPr>
            <w:r w:rsidRPr="00CB0DE0">
              <w:rPr>
                <w:lang w:eastAsia="en-GB"/>
              </w:rPr>
              <w:t>Description</w:t>
            </w:r>
          </w:p>
        </w:tc>
        <w:tc>
          <w:tcPr>
            <w:tcW w:w="2208" w:type="pct"/>
            <w:shd w:val="clear" w:color="auto" w:fill="F2F2F2"/>
            <w:vAlign w:val="center"/>
          </w:tcPr>
          <w:p w14:paraId="1B112F9C" w14:textId="73019617" w:rsidR="00610A4A" w:rsidRPr="00CB0DE0" w:rsidRDefault="00610A4A" w:rsidP="00FD3360">
            <w:pPr>
              <w:pStyle w:val="Bodywithskip"/>
            </w:pPr>
            <w:r w:rsidRPr="00CB0DE0">
              <w:t>Mandatory</w:t>
            </w:r>
          </w:p>
        </w:tc>
      </w:tr>
      <w:tr w:rsidR="00610A4A" w:rsidRPr="00CB0DE0" w14:paraId="0C76A94E" w14:textId="77777777" w:rsidTr="008D4C0F">
        <w:trPr>
          <w:trHeight w:val="454"/>
        </w:trPr>
        <w:tc>
          <w:tcPr>
            <w:tcW w:w="1242" w:type="pct"/>
            <w:shd w:val="clear" w:color="auto" w:fill="F2F2F2"/>
            <w:vAlign w:val="center"/>
          </w:tcPr>
          <w:p w14:paraId="36993078" w14:textId="0E05BE3F" w:rsidR="00610A4A" w:rsidRPr="00CB0DE0" w:rsidRDefault="00610A4A" w:rsidP="00FD3360">
            <w:pPr>
              <w:pStyle w:val="Bodywithskip"/>
              <w:rPr>
                <w:lang w:eastAsia="en-GB"/>
              </w:rPr>
            </w:pPr>
            <w:r w:rsidRPr="00CB0DE0">
              <w:rPr>
                <w:lang w:eastAsia="en-GB"/>
              </w:rPr>
              <w:t>Public Service</w:t>
            </w:r>
          </w:p>
        </w:tc>
        <w:tc>
          <w:tcPr>
            <w:tcW w:w="1550" w:type="pct"/>
            <w:shd w:val="clear" w:color="auto" w:fill="F2F2F2"/>
            <w:vAlign w:val="center"/>
          </w:tcPr>
          <w:p w14:paraId="2DE53998" w14:textId="77777777" w:rsidR="00610A4A" w:rsidRPr="00CB0DE0" w:rsidRDefault="00610A4A" w:rsidP="00FD3360">
            <w:pPr>
              <w:pStyle w:val="Bodywithskip"/>
              <w:rPr>
                <w:lang w:eastAsia="en-GB"/>
              </w:rPr>
            </w:pPr>
            <w:r w:rsidRPr="00CB0DE0">
              <w:rPr>
                <w:lang w:eastAsia="en-GB"/>
              </w:rPr>
              <w:t>Keyword</w:t>
            </w:r>
          </w:p>
        </w:tc>
        <w:tc>
          <w:tcPr>
            <w:tcW w:w="2208" w:type="pct"/>
            <w:shd w:val="clear" w:color="auto" w:fill="F2F2F2"/>
            <w:vAlign w:val="center"/>
          </w:tcPr>
          <w:p w14:paraId="4DDF596E" w14:textId="4AFAAE83" w:rsidR="00610A4A" w:rsidRPr="00CB0DE0" w:rsidRDefault="00610A4A" w:rsidP="00FD3360">
            <w:pPr>
              <w:pStyle w:val="Bodywithskip"/>
            </w:pPr>
            <w:r w:rsidRPr="00CB0DE0">
              <w:t>Optional</w:t>
            </w:r>
          </w:p>
        </w:tc>
      </w:tr>
      <w:tr w:rsidR="00610A4A" w:rsidRPr="00CB0DE0" w14:paraId="7F7D67AD" w14:textId="77777777" w:rsidTr="00D074DE">
        <w:trPr>
          <w:trHeight w:val="454"/>
        </w:trPr>
        <w:tc>
          <w:tcPr>
            <w:tcW w:w="1242" w:type="pct"/>
            <w:shd w:val="clear" w:color="auto" w:fill="F2F2F2"/>
            <w:vAlign w:val="center"/>
          </w:tcPr>
          <w:p w14:paraId="3F49CEBB" w14:textId="544089FE" w:rsidR="00610A4A" w:rsidRPr="00CB0DE0" w:rsidRDefault="00610A4A" w:rsidP="00FD3360">
            <w:pPr>
              <w:pStyle w:val="Bodywithskip"/>
              <w:rPr>
                <w:lang w:eastAsia="en-GB"/>
              </w:rPr>
            </w:pPr>
            <w:r w:rsidRPr="00CB0DE0">
              <w:rPr>
                <w:lang w:eastAsia="en-GB"/>
              </w:rPr>
              <w:t>Public Service</w:t>
            </w:r>
          </w:p>
        </w:tc>
        <w:tc>
          <w:tcPr>
            <w:tcW w:w="1550" w:type="pct"/>
            <w:shd w:val="clear" w:color="auto" w:fill="F2F2F2"/>
            <w:vAlign w:val="center"/>
          </w:tcPr>
          <w:p w14:paraId="0D8CBB05" w14:textId="77777777" w:rsidR="00610A4A" w:rsidRPr="00CB0DE0" w:rsidRDefault="00610A4A" w:rsidP="00FD3360">
            <w:pPr>
              <w:pStyle w:val="Bodywithskip"/>
              <w:rPr>
                <w:lang w:eastAsia="en-GB"/>
              </w:rPr>
            </w:pPr>
            <w:r w:rsidRPr="00CB0DE0">
              <w:rPr>
                <w:lang w:eastAsia="en-GB"/>
              </w:rPr>
              <w:t>Sector</w:t>
            </w:r>
          </w:p>
        </w:tc>
        <w:tc>
          <w:tcPr>
            <w:tcW w:w="2208" w:type="pct"/>
            <w:shd w:val="clear" w:color="auto" w:fill="F2F2F2"/>
            <w:vAlign w:val="center"/>
          </w:tcPr>
          <w:p w14:paraId="6AEF758C" w14:textId="6E086CBD" w:rsidR="00610A4A" w:rsidRPr="00CB0DE0" w:rsidRDefault="00610A4A" w:rsidP="00FD3360">
            <w:pPr>
              <w:pStyle w:val="Bodywithskip"/>
            </w:pPr>
            <w:r w:rsidRPr="00CB0DE0">
              <w:t>Optional</w:t>
            </w:r>
          </w:p>
        </w:tc>
      </w:tr>
      <w:tr w:rsidR="00E93755" w:rsidRPr="00CB0DE0" w14:paraId="4EC144A4" w14:textId="77777777" w:rsidTr="00D074DE">
        <w:trPr>
          <w:trHeight w:val="454"/>
        </w:trPr>
        <w:tc>
          <w:tcPr>
            <w:tcW w:w="1242" w:type="pct"/>
            <w:shd w:val="clear" w:color="auto" w:fill="F2F2F2"/>
            <w:vAlign w:val="center"/>
          </w:tcPr>
          <w:p w14:paraId="36F1D3A6" w14:textId="778FE73C"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651663C" w14:textId="2290FC83" w:rsidR="00E93755" w:rsidRPr="00CB0DE0" w:rsidRDefault="00E93755" w:rsidP="00E93755">
            <w:pPr>
              <w:pStyle w:val="Bodywithskip"/>
              <w:rPr>
                <w:lang w:eastAsia="en-GB"/>
              </w:rPr>
            </w:pPr>
            <w:r>
              <w:rPr>
                <w:lang w:eastAsia="en-GB"/>
              </w:rPr>
              <w:t>Thematic Area</w:t>
            </w:r>
          </w:p>
        </w:tc>
        <w:tc>
          <w:tcPr>
            <w:tcW w:w="2208" w:type="pct"/>
            <w:shd w:val="clear" w:color="auto" w:fill="F2F2F2"/>
            <w:vAlign w:val="center"/>
          </w:tcPr>
          <w:p w14:paraId="2BCC1152" w14:textId="2DACC682" w:rsidR="00E93755" w:rsidRPr="00CB0DE0" w:rsidRDefault="00E93755" w:rsidP="00E93755">
            <w:pPr>
              <w:pStyle w:val="Bodywithskip"/>
            </w:pPr>
            <w:r w:rsidRPr="00CB0DE0">
              <w:t>Optional</w:t>
            </w:r>
          </w:p>
        </w:tc>
      </w:tr>
      <w:tr w:rsidR="00E93755" w:rsidRPr="00CB0DE0" w14:paraId="235EED7D" w14:textId="77777777" w:rsidTr="00D074DE">
        <w:trPr>
          <w:trHeight w:val="454"/>
        </w:trPr>
        <w:tc>
          <w:tcPr>
            <w:tcW w:w="1242" w:type="pct"/>
            <w:shd w:val="clear" w:color="auto" w:fill="F2F2F2"/>
            <w:vAlign w:val="center"/>
          </w:tcPr>
          <w:p w14:paraId="08FF66BD" w14:textId="25D16B27"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4915231F" w14:textId="77777777" w:rsidR="00E93755" w:rsidRPr="00CB0DE0" w:rsidRDefault="00E93755" w:rsidP="00E93755">
            <w:pPr>
              <w:pStyle w:val="Bodywithskip"/>
              <w:rPr>
                <w:lang w:eastAsia="en-GB"/>
              </w:rPr>
            </w:pPr>
            <w:r w:rsidRPr="00CB0DE0">
              <w:rPr>
                <w:lang w:eastAsia="en-GB"/>
              </w:rPr>
              <w:t>Type</w:t>
            </w:r>
          </w:p>
        </w:tc>
        <w:tc>
          <w:tcPr>
            <w:tcW w:w="2208" w:type="pct"/>
            <w:shd w:val="clear" w:color="auto" w:fill="F2F2F2"/>
            <w:vAlign w:val="center"/>
          </w:tcPr>
          <w:p w14:paraId="4AF13A85" w14:textId="24713380" w:rsidR="00E93755" w:rsidRPr="00CB0DE0" w:rsidRDefault="00E93755" w:rsidP="00E93755">
            <w:pPr>
              <w:pStyle w:val="Bodywithskip"/>
            </w:pPr>
            <w:r w:rsidRPr="00CB0DE0">
              <w:t>Optional</w:t>
            </w:r>
          </w:p>
        </w:tc>
      </w:tr>
      <w:tr w:rsidR="00E93755" w:rsidRPr="00CB0DE0" w14:paraId="71A38E8D" w14:textId="77777777" w:rsidTr="00D074DE">
        <w:trPr>
          <w:trHeight w:val="454"/>
        </w:trPr>
        <w:tc>
          <w:tcPr>
            <w:tcW w:w="1242" w:type="pct"/>
            <w:shd w:val="clear" w:color="auto" w:fill="F2F2F2"/>
            <w:vAlign w:val="center"/>
          </w:tcPr>
          <w:p w14:paraId="0BC9A0D7" w14:textId="57B3B69B"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512C1612" w14:textId="77777777" w:rsidR="00E93755" w:rsidRPr="00CB0DE0" w:rsidRDefault="00E93755" w:rsidP="00E93755">
            <w:pPr>
              <w:pStyle w:val="Bodywithskip"/>
              <w:rPr>
                <w:lang w:eastAsia="en-GB"/>
              </w:rPr>
            </w:pPr>
            <w:r w:rsidRPr="00CB0DE0">
              <w:rPr>
                <w:lang w:eastAsia="en-GB"/>
              </w:rPr>
              <w:t>Language</w:t>
            </w:r>
          </w:p>
        </w:tc>
        <w:tc>
          <w:tcPr>
            <w:tcW w:w="2208" w:type="pct"/>
            <w:shd w:val="clear" w:color="auto" w:fill="F2F2F2"/>
            <w:vAlign w:val="center"/>
          </w:tcPr>
          <w:p w14:paraId="235792B2" w14:textId="7B2F1132" w:rsidR="00E93755" w:rsidRPr="00CB0DE0" w:rsidRDefault="00E93755" w:rsidP="00E93755">
            <w:pPr>
              <w:pStyle w:val="Bodywithskip"/>
            </w:pPr>
            <w:r w:rsidRPr="00CB0DE0">
              <w:t>Optional</w:t>
            </w:r>
          </w:p>
        </w:tc>
      </w:tr>
      <w:tr w:rsidR="00E93755" w:rsidRPr="00CB0DE0" w14:paraId="724B4F91" w14:textId="77777777" w:rsidTr="008D4C0F">
        <w:trPr>
          <w:trHeight w:val="454"/>
        </w:trPr>
        <w:tc>
          <w:tcPr>
            <w:tcW w:w="1242" w:type="pct"/>
            <w:shd w:val="clear" w:color="auto" w:fill="F2F2F2"/>
            <w:vAlign w:val="center"/>
          </w:tcPr>
          <w:p w14:paraId="2AA0B9E6" w14:textId="19D428D4"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3087E00" w14:textId="77777777" w:rsidR="00E93755" w:rsidRPr="00CB0DE0" w:rsidRDefault="00E93755" w:rsidP="00E93755">
            <w:pPr>
              <w:pStyle w:val="Bodywithskip"/>
              <w:rPr>
                <w:lang w:eastAsia="en-GB"/>
              </w:rPr>
            </w:pPr>
            <w:r w:rsidRPr="00CB0DE0">
              <w:rPr>
                <w:lang w:eastAsia="en-GB"/>
              </w:rPr>
              <w:t>Status</w:t>
            </w:r>
          </w:p>
        </w:tc>
        <w:tc>
          <w:tcPr>
            <w:tcW w:w="2208" w:type="pct"/>
            <w:shd w:val="clear" w:color="auto" w:fill="F2F2F2"/>
            <w:vAlign w:val="center"/>
          </w:tcPr>
          <w:p w14:paraId="27D6B0D9" w14:textId="1DCE9919" w:rsidR="00E93755" w:rsidRPr="00CB0DE0" w:rsidRDefault="00E93755" w:rsidP="00E93755">
            <w:pPr>
              <w:pStyle w:val="Bodywithskip"/>
            </w:pPr>
            <w:r w:rsidRPr="00CB0DE0">
              <w:t>Optional</w:t>
            </w:r>
          </w:p>
        </w:tc>
      </w:tr>
      <w:tr w:rsidR="00E93755" w:rsidRPr="00CB0DE0" w14:paraId="340DA954" w14:textId="77777777" w:rsidTr="008D4C0F">
        <w:trPr>
          <w:trHeight w:val="454"/>
        </w:trPr>
        <w:tc>
          <w:tcPr>
            <w:tcW w:w="1242" w:type="pct"/>
            <w:shd w:val="clear" w:color="auto" w:fill="F2F2F2"/>
            <w:vAlign w:val="center"/>
          </w:tcPr>
          <w:p w14:paraId="4E386C9B" w14:textId="06419A71"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65AB44C2" w14:textId="77777777" w:rsidR="00E93755" w:rsidRPr="00CB0DE0" w:rsidRDefault="00E93755" w:rsidP="00E93755">
            <w:pPr>
              <w:pStyle w:val="Bodywithskip"/>
              <w:rPr>
                <w:lang w:eastAsia="en-GB"/>
              </w:rPr>
            </w:pPr>
            <w:r w:rsidRPr="00CB0DE0">
              <w:rPr>
                <w:lang w:eastAsia="en-GB"/>
              </w:rPr>
              <w:t>Is Grouped By</w:t>
            </w:r>
          </w:p>
        </w:tc>
        <w:tc>
          <w:tcPr>
            <w:tcW w:w="2208" w:type="pct"/>
            <w:shd w:val="clear" w:color="auto" w:fill="F2F2F2"/>
            <w:vAlign w:val="center"/>
          </w:tcPr>
          <w:p w14:paraId="7679A722" w14:textId="5F13661F" w:rsidR="00E93755" w:rsidRPr="00CB0DE0" w:rsidRDefault="00E93755" w:rsidP="00E93755">
            <w:pPr>
              <w:pStyle w:val="Bodywithskip"/>
            </w:pPr>
            <w:r w:rsidRPr="00CB0DE0">
              <w:t>Optional</w:t>
            </w:r>
          </w:p>
        </w:tc>
      </w:tr>
      <w:tr w:rsidR="00E93755" w:rsidRPr="00CB0DE0" w14:paraId="2564F4AF" w14:textId="77777777" w:rsidTr="008D4C0F">
        <w:trPr>
          <w:trHeight w:val="454"/>
        </w:trPr>
        <w:tc>
          <w:tcPr>
            <w:tcW w:w="1242" w:type="pct"/>
            <w:shd w:val="clear" w:color="auto" w:fill="F2F2F2"/>
            <w:vAlign w:val="center"/>
          </w:tcPr>
          <w:p w14:paraId="0B25DD9A" w14:textId="50AB84D3"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46B30781" w14:textId="77777777" w:rsidR="00E93755" w:rsidRPr="00CB0DE0" w:rsidRDefault="00E93755" w:rsidP="00E93755">
            <w:pPr>
              <w:pStyle w:val="Bodywithskip"/>
              <w:rPr>
                <w:lang w:eastAsia="en-GB"/>
              </w:rPr>
            </w:pPr>
            <w:r w:rsidRPr="00CB0DE0">
              <w:rPr>
                <w:lang w:eastAsia="en-GB"/>
              </w:rPr>
              <w:t>Requires</w:t>
            </w:r>
          </w:p>
        </w:tc>
        <w:tc>
          <w:tcPr>
            <w:tcW w:w="2208" w:type="pct"/>
            <w:shd w:val="clear" w:color="auto" w:fill="F2F2F2"/>
            <w:vAlign w:val="center"/>
          </w:tcPr>
          <w:p w14:paraId="5D33C04B" w14:textId="11DFC594" w:rsidR="00E93755" w:rsidRPr="00CB0DE0" w:rsidRDefault="00E93755" w:rsidP="00E93755">
            <w:pPr>
              <w:pStyle w:val="Bodywithskip"/>
            </w:pPr>
            <w:r w:rsidRPr="00CB0DE0">
              <w:t>Optional</w:t>
            </w:r>
          </w:p>
        </w:tc>
      </w:tr>
      <w:tr w:rsidR="00E93755" w:rsidRPr="00CB0DE0" w14:paraId="721E1069" w14:textId="77777777" w:rsidTr="008D4C0F">
        <w:trPr>
          <w:trHeight w:val="454"/>
        </w:trPr>
        <w:tc>
          <w:tcPr>
            <w:tcW w:w="1242" w:type="pct"/>
            <w:shd w:val="clear" w:color="auto" w:fill="F2F2F2"/>
            <w:vAlign w:val="center"/>
          </w:tcPr>
          <w:p w14:paraId="2D0BA595" w14:textId="6BAE1EC8"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32DC0DF6" w14:textId="77777777" w:rsidR="00E93755" w:rsidRPr="00CB0DE0" w:rsidRDefault="00E93755" w:rsidP="00E93755">
            <w:pPr>
              <w:pStyle w:val="Bodywithskip"/>
              <w:rPr>
                <w:lang w:eastAsia="en-GB"/>
              </w:rPr>
            </w:pPr>
            <w:r w:rsidRPr="00CB0DE0">
              <w:rPr>
                <w:lang w:eastAsia="en-GB"/>
              </w:rPr>
              <w:t>Related</w:t>
            </w:r>
          </w:p>
        </w:tc>
        <w:tc>
          <w:tcPr>
            <w:tcW w:w="2208" w:type="pct"/>
            <w:shd w:val="clear" w:color="auto" w:fill="F2F2F2"/>
            <w:vAlign w:val="center"/>
          </w:tcPr>
          <w:p w14:paraId="3F105F1F" w14:textId="00D0F75B" w:rsidR="00E93755" w:rsidRPr="00CB0DE0" w:rsidRDefault="00E93755" w:rsidP="00E93755">
            <w:pPr>
              <w:pStyle w:val="Bodywithskip"/>
            </w:pPr>
            <w:r w:rsidRPr="00CB0DE0">
              <w:t>Optional</w:t>
            </w:r>
          </w:p>
        </w:tc>
      </w:tr>
      <w:tr w:rsidR="00E93755" w:rsidRPr="00CB0DE0" w14:paraId="7E33954A" w14:textId="77777777" w:rsidTr="008D4C0F">
        <w:trPr>
          <w:trHeight w:val="454"/>
        </w:trPr>
        <w:tc>
          <w:tcPr>
            <w:tcW w:w="1242" w:type="pct"/>
            <w:shd w:val="clear" w:color="auto" w:fill="F2F2F2"/>
            <w:vAlign w:val="center"/>
          </w:tcPr>
          <w:p w14:paraId="0668786B" w14:textId="04B3CD20"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0E0667A" w14:textId="77777777" w:rsidR="00E93755" w:rsidRPr="00CB0DE0" w:rsidRDefault="00E93755" w:rsidP="00E93755">
            <w:pPr>
              <w:pStyle w:val="Bodywithskip"/>
              <w:rPr>
                <w:lang w:eastAsia="en-GB"/>
              </w:rPr>
            </w:pPr>
            <w:r w:rsidRPr="00CB0DE0">
              <w:rPr>
                <w:lang w:eastAsia="en-GB"/>
              </w:rPr>
              <w:t>Has Criterion</w:t>
            </w:r>
          </w:p>
        </w:tc>
        <w:tc>
          <w:tcPr>
            <w:tcW w:w="2208" w:type="pct"/>
            <w:shd w:val="clear" w:color="auto" w:fill="F2F2F2"/>
            <w:vAlign w:val="center"/>
          </w:tcPr>
          <w:p w14:paraId="6BC84CB4" w14:textId="004C2854" w:rsidR="00E93755" w:rsidRPr="00CB0DE0" w:rsidRDefault="00E93755" w:rsidP="00E93755">
            <w:pPr>
              <w:pStyle w:val="Bodywithskip"/>
            </w:pPr>
            <w:r w:rsidRPr="00CB0DE0">
              <w:t>Optional</w:t>
            </w:r>
          </w:p>
        </w:tc>
      </w:tr>
      <w:tr w:rsidR="00E93755" w:rsidRPr="00CB0DE0" w14:paraId="7FB0F468" w14:textId="77777777" w:rsidTr="008D4C0F">
        <w:trPr>
          <w:trHeight w:val="454"/>
        </w:trPr>
        <w:tc>
          <w:tcPr>
            <w:tcW w:w="1242" w:type="pct"/>
            <w:shd w:val="clear" w:color="auto" w:fill="F2F2F2"/>
            <w:vAlign w:val="center"/>
          </w:tcPr>
          <w:p w14:paraId="1BF33A7C" w14:textId="468891BF"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5D177199" w14:textId="77777777" w:rsidR="00E93755" w:rsidRPr="00CB0DE0" w:rsidRDefault="00E93755" w:rsidP="00E93755">
            <w:pPr>
              <w:pStyle w:val="Bodywithskip"/>
              <w:rPr>
                <w:lang w:eastAsia="en-GB"/>
              </w:rPr>
            </w:pPr>
            <w:r w:rsidRPr="00CB0DE0">
              <w:rPr>
                <w:lang w:eastAsia="en-GB"/>
              </w:rPr>
              <w:t>Has Competent Authority</w:t>
            </w:r>
          </w:p>
        </w:tc>
        <w:tc>
          <w:tcPr>
            <w:tcW w:w="2208" w:type="pct"/>
            <w:shd w:val="clear" w:color="auto" w:fill="F2F2F2"/>
            <w:vAlign w:val="center"/>
          </w:tcPr>
          <w:p w14:paraId="676DF084" w14:textId="1EE7EC4A" w:rsidR="00E93755" w:rsidRPr="00CB0DE0" w:rsidRDefault="00E93755" w:rsidP="00E93755">
            <w:pPr>
              <w:pStyle w:val="Bodywithskip"/>
            </w:pPr>
            <w:r w:rsidRPr="00CB0DE0">
              <w:t>Mandatory</w:t>
            </w:r>
          </w:p>
        </w:tc>
      </w:tr>
      <w:tr w:rsidR="00E93755" w:rsidRPr="00CB0DE0" w14:paraId="6A697203" w14:textId="77777777" w:rsidTr="008D4C0F">
        <w:trPr>
          <w:trHeight w:val="454"/>
        </w:trPr>
        <w:tc>
          <w:tcPr>
            <w:tcW w:w="1242" w:type="pct"/>
            <w:shd w:val="clear" w:color="auto" w:fill="F2F2F2"/>
            <w:vAlign w:val="center"/>
          </w:tcPr>
          <w:p w14:paraId="49A95070" w14:textId="22074454"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F7FA8EF" w14:textId="77777777" w:rsidR="00E93755" w:rsidRPr="00CB0DE0" w:rsidRDefault="00E93755" w:rsidP="00E93755">
            <w:pPr>
              <w:pStyle w:val="Bodywithskip"/>
              <w:rPr>
                <w:lang w:eastAsia="en-GB"/>
              </w:rPr>
            </w:pPr>
            <w:r w:rsidRPr="00CB0DE0">
              <w:rPr>
                <w:lang w:eastAsia="en-GB"/>
              </w:rPr>
              <w:t>Has Participation</w:t>
            </w:r>
          </w:p>
        </w:tc>
        <w:tc>
          <w:tcPr>
            <w:tcW w:w="2208" w:type="pct"/>
            <w:shd w:val="clear" w:color="auto" w:fill="F2F2F2"/>
            <w:vAlign w:val="center"/>
          </w:tcPr>
          <w:p w14:paraId="5F80C744" w14:textId="43AB69D1" w:rsidR="00E93755" w:rsidRPr="00CB0DE0" w:rsidRDefault="00E93755" w:rsidP="00E93755">
            <w:pPr>
              <w:pStyle w:val="Bodywithskip"/>
            </w:pPr>
            <w:r w:rsidRPr="00CB0DE0">
              <w:t>Optional</w:t>
            </w:r>
          </w:p>
        </w:tc>
      </w:tr>
      <w:tr w:rsidR="00E93755" w:rsidRPr="00CB0DE0" w14:paraId="375DC266" w14:textId="77777777" w:rsidTr="008D4C0F">
        <w:trPr>
          <w:trHeight w:val="454"/>
        </w:trPr>
        <w:tc>
          <w:tcPr>
            <w:tcW w:w="1242" w:type="pct"/>
            <w:shd w:val="clear" w:color="auto" w:fill="F2F2F2"/>
            <w:vAlign w:val="center"/>
          </w:tcPr>
          <w:p w14:paraId="6A47D606" w14:textId="066DF70D"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60EA8476" w14:textId="77777777" w:rsidR="00E93755" w:rsidRPr="00CB0DE0" w:rsidRDefault="00E93755" w:rsidP="00E93755">
            <w:pPr>
              <w:pStyle w:val="Bodywithskip"/>
              <w:rPr>
                <w:lang w:eastAsia="en-GB"/>
              </w:rPr>
            </w:pPr>
            <w:r w:rsidRPr="00CB0DE0">
              <w:rPr>
                <w:lang w:eastAsia="en-GB"/>
              </w:rPr>
              <w:t>Has Input</w:t>
            </w:r>
          </w:p>
        </w:tc>
        <w:tc>
          <w:tcPr>
            <w:tcW w:w="2208" w:type="pct"/>
            <w:shd w:val="clear" w:color="auto" w:fill="F2F2F2"/>
            <w:vAlign w:val="center"/>
          </w:tcPr>
          <w:p w14:paraId="1FE88C5E" w14:textId="42609725" w:rsidR="00E93755" w:rsidRPr="00CB0DE0" w:rsidRDefault="00E93755" w:rsidP="00E93755">
            <w:pPr>
              <w:pStyle w:val="Bodywithskip"/>
            </w:pPr>
            <w:r w:rsidRPr="00CB0DE0">
              <w:t>Optional</w:t>
            </w:r>
          </w:p>
        </w:tc>
      </w:tr>
      <w:tr w:rsidR="00E93755" w:rsidRPr="00CB0DE0" w14:paraId="76AEF404" w14:textId="77777777" w:rsidTr="008D4C0F">
        <w:trPr>
          <w:trHeight w:val="454"/>
        </w:trPr>
        <w:tc>
          <w:tcPr>
            <w:tcW w:w="1242" w:type="pct"/>
            <w:shd w:val="clear" w:color="auto" w:fill="F2F2F2"/>
            <w:vAlign w:val="center"/>
          </w:tcPr>
          <w:p w14:paraId="22F78B23" w14:textId="1BDAF180"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0DA18D84" w14:textId="11C875FB" w:rsidR="00E93755" w:rsidRPr="00CB0DE0" w:rsidRDefault="00E93755" w:rsidP="00E93755">
            <w:pPr>
              <w:pStyle w:val="Bodywithskip"/>
              <w:rPr>
                <w:lang w:eastAsia="en-GB"/>
              </w:rPr>
            </w:pPr>
            <w:r w:rsidRPr="00CB0DE0">
              <w:rPr>
                <w:lang w:eastAsia="en-GB"/>
              </w:rPr>
              <w:t xml:space="preserve">Has </w:t>
            </w:r>
            <w:r>
              <w:rPr>
                <w:lang w:eastAsia="en-GB"/>
              </w:rPr>
              <w:t>Legal Resource</w:t>
            </w:r>
          </w:p>
        </w:tc>
        <w:tc>
          <w:tcPr>
            <w:tcW w:w="2208" w:type="pct"/>
            <w:shd w:val="clear" w:color="auto" w:fill="F2F2F2"/>
            <w:vAlign w:val="center"/>
          </w:tcPr>
          <w:p w14:paraId="09BEC597" w14:textId="0E932C21" w:rsidR="00E93755" w:rsidRPr="00CB0DE0" w:rsidRDefault="00E93755" w:rsidP="00E93755">
            <w:pPr>
              <w:pStyle w:val="Bodywithskip"/>
            </w:pPr>
            <w:r w:rsidRPr="00CB0DE0">
              <w:t>Optional</w:t>
            </w:r>
          </w:p>
        </w:tc>
      </w:tr>
      <w:tr w:rsidR="00E93755" w:rsidRPr="00CB0DE0" w14:paraId="20347433" w14:textId="77777777" w:rsidTr="008D4C0F">
        <w:trPr>
          <w:trHeight w:val="454"/>
        </w:trPr>
        <w:tc>
          <w:tcPr>
            <w:tcW w:w="1242" w:type="pct"/>
            <w:shd w:val="clear" w:color="auto" w:fill="F2F2F2"/>
            <w:vAlign w:val="center"/>
          </w:tcPr>
          <w:p w14:paraId="30D42634" w14:textId="7EA662AC"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55CA7055" w14:textId="77777777" w:rsidR="00E93755" w:rsidRPr="00CB0DE0" w:rsidRDefault="00E93755" w:rsidP="00E93755">
            <w:pPr>
              <w:pStyle w:val="Bodywithskip"/>
              <w:rPr>
                <w:lang w:eastAsia="en-GB"/>
              </w:rPr>
            </w:pPr>
            <w:r w:rsidRPr="00CB0DE0">
              <w:rPr>
                <w:lang w:eastAsia="en-GB"/>
              </w:rPr>
              <w:t>Produces</w:t>
            </w:r>
          </w:p>
        </w:tc>
        <w:tc>
          <w:tcPr>
            <w:tcW w:w="2208" w:type="pct"/>
            <w:shd w:val="clear" w:color="auto" w:fill="F2F2F2"/>
            <w:vAlign w:val="center"/>
          </w:tcPr>
          <w:p w14:paraId="524445BE" w14:textId="3F109E9E" w:rsidR="00E93755" w:rsidRPr="00CB0DE0" w:rsidRDefault="00E93755" w:rsidP="00E93755">
            <w:pPr>
              <w:pStyle w:val="Bodywithskip"/>
            </w:pPr>
            <w:r w:rsidRPr="00CB0DE0">
              <w:t>Optional</w:t>
            </w:r>
          </w:p>
        </w:tc>
      </w:tr>
      <w:tr w:rsidR="00E93755" w:rsidRPr="00CB0DE0" w14:paraId="465F2791" w14:textId="77777777" w:rsidTr="008D4C0F">
        <w:trPr>
          <w:trHeight w:val="454"/>
        </w:trPr>
        <w:tc>
          <w:tcPr>
            <w:tcW w:w="1242" w:type="pct"/>
            <w:shd w:val="clear" w:color="auto" w:fill="F2F2F2"/>
            <w:vAlign w:val="center"/>
          </w:tcPr>
          <w:p w14:paraId="175A8AC4" w14:textId="22B5C0DE"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078A4A90" w14:textId="77777777" w:rsidR="00E93755" w:rsidRPr="00CB0DE0" w:rsidRDefault="00E93755" w:rsidP="00E93755">
            <w:pPr>
              <w:pStyle w:val="Bodywithskip"/>
              <w:rPr>
                <w:lang w:eastAsia="en-GB"/>
              </w:rPr>
            </w:pPr>
            <w:r w:rsidRPr="00CB0DE0">
              <w:rPr>
                <w:lang w:eastAsia="en-GB"/>
              </w:rPr>
              <w:t>Follows</w:t>
            </w:r>
          </w:p>
        </w:tc>
        <w:tc>
          <w:tcPr>
            <w:tcW w:w="2208" w:type="pct"/>
            <w:shd w:val="clear" w:color="auto" w:fill="F2F2F2"/>
            <w:vAlign w:val="center"/>
          </w:tcPr>
          <w:p w14:paraId="5F5B231E" w14:textId="7BA1E8D0" w:rsidR="00E93755" w:rsidRPr="00CB0DE0" w:rsidRDefault="00E93755" w:rsidP="00E93755">
            <w:pPr>
              <w:pStyle w:val="Bodywithskip"/>
            </w:pPr>
            <w:r w:rsidRPr="00CB0DE0">
              <w:t>Optional</w:t>
            </w:r>
          </w:p>
        </w:tc>
      </w:tr>
      <w:tr w:rsidR="00E93755" w:rsidRPr="00CB0DE0" w14:paraId="1D30BA57" w14:textId="77777777" w:rsidTr="008D4C0F">
        <w:trPr>
          <w:trHeight w:val="454"/>
        </w:trPr>
        <w:tc>
          <w:tcPr>
            <w:tcW w:w="1242" w:type="pct"/>
            <w:shd w:val="clear" w:color="auto" w:fill="F2F2F2"/>
            <w:vAlign w:val="center"/>
          </w:tcPr>
          <w:p w14:paraId="4B7DAE35" w14:textId="615707AD"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2F90FA80" w14:textId="0D6D7677" w:rsidR="00E93755" w:rsidRPr="00CB0DE0" w:rsidRDefault="00E93755" w:rsidP="00E93755">
            <w:pPr>
              <w:pStyle w:val="Bodywithskip"/>
              <w:rPr>
                <w:lang w:eastAsia="en-GB"/>
              </w:rPr>
            </w:pPr>
            <w:r w:rsidRPr="00CB0DE0">
              <w:rPr>
                <w:lang w:eastAsia="en-GB"/>
              </w:rPr>
              <w:t>Spatial</w:t>
            </w:r>
          </w:p>
        </w:tc>
        <w:tc>
          <w:tcPr>
            <w:tcW w:w="2208" w:type="pct"/>
            <w:shd w:val="clear" w:color="auto" w:fill="F2F2F2"/>
            <w:vAlign w:val="center"/>
          </w:tcPr>
          <w:p w14:paraId="67E6D2C5" w14:textId="3B66734B" w:rsidR="00E93755" w:rsidRPr="00CB0DE0" w:rsidRDefault="00E93755" w:rsidP="00E93755">
            <w:pPr>
              <w:pStyle w:val="Bodywithskip"/>
            </w:pPr>
            <w:r w:rsidRPr="00CB0DE0">
              <w:t>Optional</w:t>
            </w:r>
          </w:p>
        </w:tc>
      </w:tr>
      <w:tr w:rsidR="00E93755" w:rsidRPr="00CB0DE0" w14:paraId="043875F2" w14:textId="77777777" w:rsidTr="008D4C0F">
        <w:trPr>
          <w:trHeight w:val="454"/>
        </w:trPr>
        <w:tc>
          <w:tcPr>
            <w:tcW w:w="1242" w:type="pct"/>
            <w:shd w:val="clear" w:color="auto" w:fill="F2F2F2"/>
            <w:vAlign w:val="center"/>
          </w:tcPr>
          <w:p w14:paraId="71696F39" w14:textId="3B6AC5B6"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4DCD2D1" w14:textId="77777777" w:rsidR="00E93755" w:rsidRPr="00CB0DE0" w:rsidRDefault="00E93755" w:rsidP="00E93755">
            <w:pPr>
              <w:pStyle w:val="Bodywithskip"/>
              <w:rPr>
                <w:lang w:eastAsia="en-GB"/>
              </w:rPr>
            </w:pPr>
            <w:r w:rsidRPr="00CB0DE0">
              <w:rPr>
                <w:lang w:eastAsia="en-GB"/>
              </w:rPr>
              <w:t>Has Contact Point</w:t>
            </w:r>
          </w:p>
        </w:tc>
        <w:tc>
          <w:tcPr>
            <w:tcW w:w="2208" w:type="pct"/>
            <w:shd w:val="clear" w:color="auto" w:fill="F2F2F2"/>
            <w:vAlign w:val="center"/>
          </w:tcPr>
          <w:p w14:paraId="56909888" w14:textId="6461E9B2" w:rsidR="00E93755" w:rsidRPr="00CB0DE0" w:rsidRDefault="00E93755" w:rsidP="00E93755">
            <w:pPr>
              <w:pStyle w:val="Bodywithskip"/>
            </w:pPr>
            <w:r w:rsidRPr="00CB0DE0">
              <w:t>Optional</w:t>
            </w:r>
          </w:p>
        </w:tc>
      </w:tr>
      <w:tr w:rsidR="00E93755" w:rsidRPr="00CB0DE0" w14:paraId="26C7076B" w14:textId="77777777" w:rsidTr="008D4C0F">
        <w:trPr>
          <w:trHeight w:val="454"/>
        </w:trPr>
        <w:tc>
          <w:tcPr>
            <w:tcW w:w="1242" w:type="pct"/>
            <w:shd w:val="clear" w:color="auto" w:fill="F2F2F2"/>
            <w:vAlign w:val="center"/>
          </w:tcPr>
          <w:p w14:paraId="051184E8" w14:textId="2685973D"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0C247068" w14:textId="77777777" w:rsidR="00E93755" w:rsidRPr="00CB0DE0" w:rsidRDefault="00E93755" w:rsidP="00E93755">
            <w:pPr>
              <w:pStyle w:val="Bodywithskip"/>
              <w:rPr>
                <w:lang w:eastAsia="en-GB"/>
              </w:rPr>
            </w:pPr>
            <w:r w:rsidRPr="00CB0DE0">
              <w:rPr>
                <w:lang w:eastAsia="en-GB"/>
              </w:rPr>
              <w:t>Has Channel</w:t>
            </w:r>
          </w:p>
        </w:tc>
        <w:tc>
          <w:tcPr>
            <w:tcW w:w="2208" w:type="pct"/>
            <w:shd w:val="clear" w:color="auto" w:fill="F2F2F2"/>
            <w:vAlign w:val="center"/>
          </w:tcPr>
          <w:p w14:paraId="6CF8FB21" w14:textId="1B4F4F9F" w:rsidR="00E93755" w:rsidRPr="00CB0DE0" w:rsidRDefault="00E93755" w:rsidP="00E93755">
            <w:pPr>
              <w:pStyle w:val="Bodywithskip"/>
            </w:pPr>
            <w:r w:rsidRPr="00CB0DE0">
              <w:t>Optional</w:t>
            </w:r>
          </w:p>
        </w:tc>
      </w:tr>
      <w:tr w:rsidR="00E93755" w:rsidRPr="00CB0DE0" w14:paraId="590C07F8" w14:textId="77777777" w:rsidTr="008D4C0F">
        <w:trPr>
          <w:trHeight w:val="454"/>
        </w:trPr>
        <w:tc>
          <w:tcPr>
            <w:tcW w:w="1242" w:type="pct"/>
            <w:shd w:val="clear" w:color="auto" w:fill="F2F2F2"/>
            <w:vAlign w:val="center"/>
          </w:tcPr>
          <w:p w14:paraId="3C745309" w14:textId="189FA9B3"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55A25ED4" w14:textId="77777777" w:rsidR="00E93755" w:rsidRPr="00CB0DE0" w:rsidRDefault="00E93755" w:rsidP="00E93755">
            <w:pPr>
              <w:pStyle w:val="Bodywithskip"/>
              <w:rPr>
                <w:lang w:eastAsia="en-GB"/>
              </w:rPr>
            </w:pPr>
            <w:r w:rsidRPr="00CB0DE0">
              <w:rPr>
                <w:lang w:eastAsia="en-GB"/>
              </w:rPr>
              <w:t>Processing Time</w:t>
            </w:r>
          </w:p>
        </w:tc>
        <w:tc>
          <w:tcPr>
            <w:tcW w:w="2208" w:type="pct"/>
            <w:shd w:val="clear" w:color="auto" w:fill="F2F2F2"/>
            <w:vAlign w:val="center"/>
          </w:tcPr>
          <w:p w14:paraId="511CCDB2" w14:textId="4CAE4733" w:rsidR="00E93755" w:rsidRPr="00CB0DE0" w:rsidRDefault="00E93755" w:rsidP="00E93755">
            <w:pPr>
              <w:pStyle w:val="Bodywithskip"/>
            </w:pPr>
            <w:r w:rsidRPr="00CB0DE0">
              <w:t>Optional</w:t>
            </w:r>
          </w:p>
        </w:tc>
      </w:tr>
      <w:tr w:rsidR="00E93755" w:rsidRPr="00CB0DE0" w14:paraId="5C8BDEC9" w14:textId="77777777" w:rsidTr="008D4C0F">
        <w:trPr>
          <w:trHeight w:val="454"/>
        </w:trPr>
        <w:tc>
          <w:tcPr>
            <w:tcW w:w="1242" w:type="pct"/>
            <w:shd w:val="clear" w:color="auto" w:fill="F2F2F2"/>
            <w:vAlign w:val="center"/>
          </w:tcPr>
          <w:p w14:paraId="3D9A9AEC" w14:textId="5B64B131"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6F3623CD" w14:textId="77777777" w:rsidR="00E93755" w:rsidRPr="00CB0DE0" w:rsidRDefault="00E93755" w:rsidP="00E93755">
            <w:pPr>
              <w:pStyle w:val="Bodywithskip"/>
              <w:rPr>
                <w:lang w:eastAsia="en-GB"/>
              </w:rPr>
            </w:pPr>
            <w:r w:rsidRPr="00CB0DE0">
              <w:rPr>
                <w:lang w:eastAsia="en-GB"/>
              </w:rPr>
              <w:t>Has Cost</w:t>
            </w:r>
          </w:p>
        </w:tc>
        <w:tc>
          <w:tcPr>
            <w:tcW w:w="2208" w:type="pct"/>
            <w:shd w:val="clear" w:color="auto" w:fill="F2F2F2"/>
            <w:vAlign w:val="center"/>
          </w:tcPr>
          <w:p w14:paraId="0B086809" w14:textId="54EE5175" w:rsidR="00E93755" w:rsidRPr="00CB0DE0" w:rsidRDefault="00E93755" w:rsidP="00E93755">
            <w:pPr>
              <w:pStyle w:val="Bodywithskip"/>
            </w:pPr>
            <w:r w:rsidRPr="00CB0DE0">
              <w:t>Optional</w:t>
            </w:r>
          </w:p>
        </w:tc>
      </w:tr>
      <w:tr w:rsidR="00E93755" w:rsidRPr="00CB0DE0" w14:paraId="194ABC8B" w14:textId="77777777" w:rsidTr="008D4C0F">
        <w:trPr>
          <w:trHeight w:val="454"/>
        </w:trPr>
        <w:tc>
          <w:tcPr>
            <w:tcW w:w="1242" w:type="pct"/>
            <w:shd w:val="clear" w:color="auto" w:fill="F2F2F2"/>
            <w:vAlign w:val="center"/>
          </w:tcPr>
          <w:p w14:paraId="469E7FEF" w14:textId="332D537B"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499ED0F6" w14:textId="77CF1D29" w:rsidR="00E93755" w:rsidRPr="00CB0DE0" w:rsidRDefault="00E93755" w:rsidP="00E93755">
            <w:pPr>
              <w:pStyle w:val="Bodywithskip"/>
              <w:rPr>
                <w:lang w:eastAsia="en-GB"/>
              </w:rPr>
            </w:pPr>
            <w:r w:rsidRPr="00CB0DE0">
              <w:rPr>
                <w:lang w:eastAsia="en-GB"/>
              </w:rPr>
              <w:t>Is Described At</w:t>
            </w:r>
          </w:p>
        </w:tc>
        <w:tc>
          <w:tcPr>
            <w:tcW w:w="2208" w:type="pct"/>
            <w:shd w:val="clear" w:color="auto" w:fill="F2F2F2"/>
            <w:vAlign w:val="center"/>
          </w:tcPr>
          <w:p w14:paraId="6CC33EBD" w14:textId="4FCE29FB" w:rsidR="00E93755" w:rsidRPr="00CB0DE0" w:rsidRDefault="00E93755" w:rsidP="00E93755">
            <w:pPr>
              <w:pStyle w:val="Bodywithskip"/>
            </w:pPr>
            <w:r w:rsidRPr="00CB0DE0">
              <w:t>Optional</w:t>
            </w:r>
          </w:p>
        </w:tc>
      </w:tr>
      <w:tr w:rsidR="00E93755" w:rsidRPr="00CB0DE0" w14:paraId="564A9621" w14:textId="77777777" w:rsidTr="008D4C0F">
        <w:trPr>
          <w:trHeight w:val="454"/>
        </w:trPr>
        <w:tc>
          <w:tcPr>
            <w:tcW w:w="1242" w:type="pct"/>
            <w:shd w:val="clear" w:color="auto" w:fill="F2F2F2"/>
            <w:vAlign w:val="center"/>
          </w:tcPr>
          <w:p w14:paraId="284A21A7" w14:textId="49F16C8B"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3EF9BB1E" w14:textId="0257C9A9" w:rsidR="00E93755" w:rsidRPr="00CB0DE0" w:rsidRDefault="00E93755" w:rsidP="00E93755">
            <w:pPr>
              <w:pStyle w:val="Bodywithskip"/>
              <w:rPr>
                <w:lang w:eastAsia="en-GB"/>
              </w:rPr>
            </w:pPr>
            <w:r w:rsidRPr="00CB0DE0">
              <w:rPr>
                <w:lang w:eastAsia="en-GB"/>
              </w:rPr>
              <w:t xml:space="preserve">Is </w:t>
            </w:r>
            <w:r>
              <w:rPr>
                <w:lang w:eastAsia="en-GB"/>
              </w:rPr>
              <w:t>Classified By</w:t>
            </w:r>
          </w:p>
        </w:tc>
        <w:tc>
          <w:tcPr>
            <w:tcW w:w="2208" w:type="pct"/>
            <w:shd w:val="clear" w:color="auto" w:fill="F2F2F2"/>
            <w:vAlign w:val="center"/>
          </w:tcPr>
          <w:p w14:paraId="0D8C3143" w14:textId="55D57284" w:rsidR="00E93755" w:rsidRPr="00CB0DE0" w:rsidRDefault="00E93755" w:rsidP="00E93755">
            <w:pPr>
              <w:pStyle w:val="Bodywithskip"/>
            </w:pPr>
            <w:r w:rsidRPr="00CB0DE0">
              <w:t>Optional</w:t>
            </w:r>
          </w:p>
        </w:tc>
      </w:tr>
      <w:tr w:rsidR="00E93755" w:rsidRPr="00CB0DE0" w14:paraId="2394C1C5" w14:textId="77777777" w:rsidTr="008D4C0F">
        <w:trPr>
          <w:trHeight w:val="454"/>
        </w:trPr>
        <w:tc>
          <w:tcPr>
            <w:tcW w:w="1242" w:type="pct"/>
            <w:shd w:val="clear" w:color="auto" w:fill="F2F2F2"/>
            <w:vAlign w:val="center"/>
          </w:tcPr>
          <w:p w14:paraId="4F87E5DB" w14:textId="04DA6C71" w:rsidR="00E93755" w:rsidRPr="00CB0DE0" w:rsidRDefault="00E93755" w:rsidP="00E93755">
            <w:pPr>
              <w:pStyle w:val="Bodywithskip"/>
              <w:rPr>
                <w:lang w:eastAsia="en-GB"/>
              </w:rPr>
            </w:pPr>
            <w:r w:rsidRPr="00CB0DE0">
              <w:rPr>
                <w:lang w:eastAsia="en-GB"/>
              </w:rPr>
              <w:lastRenderedPageBreak/>
              <w:t>Event</w:t>
            </w:r>
          </w:p>
        </w:tc>
        <w:tc>
          <w:tcPr>
            <w:tcW w:w="1550" w:type="pct"/>
            <w:shd w:val="clear" w:color="auto" w:fill="F2F2F2"/>
            <w:vAlign w:val="center"/>
          </w:tcPr>
          <w:p w14:paraId="2B89CF83" w14:textId="77777777" w:rsidR="00E93755" w:rsidRPr="00CB0DE0" w:rsidRDefault="00E93755" w:rsidP="00E93755">
            <w:pPr>
              <w:pStyle w:val="Bodywithskip"/>
              <w:rPr>
                <w:lang w:eastAsia="en-GB"/>
              </w:rPr>
            </w:pPr>
          </w:p>
        </w:tc>
        <w:tc>
          <w:tcPr>
            <w:tcW w:w="2208" w:type="pct"/>
            <w:shd w:val="clear" w:color="auto" w:fill="F2F2F2"/>
            <w:vAlign w:val="center"/>
          </w:tcPr>
          <w:p w14:paraId="60EA9CF8" w14:textId="25889C21" w:rsidR="00E93755" w:rsidRPr="00CB0DE0" w:rsidRDefault="00E93755" w:rsidP="00E93755">
            <w:pPr>
              <w:pStyle w:val="Bodywithskip"/>
            </w:pPr>
            <w:r w:rsidRPr="00CB0DE0">
              <w:t>Optional</w:t>
            </w:r>
          </w:p>
        </w:tc>
      </w:tr>
      <w:tr w:rsidR="00E93755" w:rsidRPr="00CB0DE0" w14:paraId="6A23EADF" w14:textId="77777777" w:rsidTr="00E93755">
        <w:trPr>
          <w:trHeight w:val="454"/>
        </w:trPr>
        <w:tc>
          <w:tcPr>
            <w:tcW w:w="1666" w:type="pct"/>
            <w:shd w:val="clear" w:color="auto" w:fill="F2F2F2"/>
            <w:vAlign w:val="center"/>
          </w:tcPr>
          <w:p w14:paraId="3794C61D" w14:textId="71D578CF"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61811E93" w14:textId="0B2104E3"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317ED7A7" w14:textId="55B7DEDA" w:rsidR="00E93755" w:rsidRPr="00CB0DE0" w:rsidRDefault="00E93755" w:rsidP="00E93755">
            <w:pPr>
              <w:pStyle w:val="Bodywithskip"/>
            </w:pPr>
            <w:r w:rsidRPr="00CB0DE0">
              <w:t>Mandatory</w:t>
            </w:r>
          </w:p>
        </w:tc>
      </w:tr>
      <w:tr w:rsidR="00E93755" w:rsidRPr="00CB0DE0" w14:paraId="2D968B6C" w14:textId="77777777" w:rsidTr="00E93755">
        <w:trPr>
          <w:trHeight w:val="454"/>
        </w:trPr>
        <w:tc>
          <w:tcPr>
            <w:tcW w:w="1666" w:type="pct"/>
            <w:shd w:val="clear" w:color="auto" w:fill="F2F2F2"/>
            <w:vAlign w:val="center"/>
          </w:tcPr>
          <w:p w14:paraId="6D5E6C26" w14:textId="7BA7244E"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5A67EE88" w14:textId="1D61D073"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6036B3A4" w14:textId="09ED39E0" w:rsidR="00E93755" w:rsidRPr="00CB0DE0" w:rsidRDefault="00E93755" w:rsidP="00E93755">
            <w:pPr>
              <w:pStyle w:val="Bodywithskip"/>
            </w:pPr>
            <w:r w:rsidRPr="00CB0DE0">
              <w:t>Mandatory</w:t>
            </w:r>
          </w:p>
        </w:tc>
      </w:tr>
      <w:tr w:rsidR="00E93755" w:rsidRPr="00CB0DE0" w14:paraId="51B0109F" w14:textId="77777777" w:rsidTr="00E93755">
        <w:trPr>
          <w:trHeight w:val="454"/>
        </w:trPr>
        <w:tc>
          <w:tcPr>
            <w:tcW w:w="1666" w:type="pct"/>
            <w:shd w:val="clear" w:color="auto" w:fill="F2F2F2"/>
            <w:vAlign w:val="center"/>
          </w:tcPr>
          <w:p w14:paraId="51632DCE" w14:textId="180DD828"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64E10981" w14:textId="41B5F95C"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2836999E" w14:textId="2CD5904E" w:rsidR="00E93755" w:rsidRPr="00CB0DE0" w:rsidRDefault="00E93755" w:rsidP="00E93755">
            <w:pPr>
              <w:pStyle w:val="Bodywithskip"/>
            </w:pPr>
            <w:r w:rsidRPr="00CB0DE0">
              <w:t>Optional</w:t>
            </w:r>
          </w:p>
        </w:tc>
      </w:tr>
      <w:tr w:rsidR="00E93755" w:rsidRPr="00CB0DE0" w14:paraId="535D96FF" w14:textId="77777777" w:rsidTr="00E93755">
        <w:trPr>
          <w:trHeight w:val="454"/>
        </w:trPr>
        <w:tc>
          <w:tcPr>
            <w:tcW w:w="1666" w:type="pct"/>
            <w:shd w:val="clear" w:color="auto" w:fill="F2F2F2"/>
            <w:vAlign w:val="center"/>
          </w:tcPr>
          <w:p w14:paraId="069B3092" w14:textId="01A18770"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0AA30172" w14:textId="65CEFF25"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2A7B32EE" w14:textId="1B96C21D" w:rsidR="00E93755" w:rsidRPr="00CB0DE0" w:rsidRDefault="00E93755" w:rsidP="00E93755">
            <w:pPr>
              <w:pStyle w:val="Bodywithskip"/>
            </w:pPr>
            <w:r w:rsidRPr="00CB0DE0">
              <w:t>Optional</w:t>
            </w:r>
          </w:p>
        </w:tc>
      </w:tr>
      <w:tr w:rsidR="00E93755" w:rsidRPr="00CB0DE0" w14:paraId="1725DC58" w14:textId="77777777" w:rsidTr="00E93755">
        <w:trPr>
          <w:trHeight w:val="454"/>
        </w:trPr>
        <w:tc>
          <w:tcPr>
            <w:tcW w:w="1666" w:type="pct"/>
            <w:shd w:val="clear" w:color="auto" w:fill="F2F2F2"/>
            <w:vAlign w:val="center"/>
          </w:tcPr>
          <w:p w14:paraId="481869B0" w14:textId="2A1C5287"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6B9B69A4" w14:textId="7C682A9F" w:rsidR="00E93755" w:rsidRPr="00CB0DE0" w:rsidRDefault="00E93755" w:rsidP="00E93755">
            <w:pPr>
              <w:pStyle w:val="Bodywithskip"/>
              <w:rPr>
                <w:lang w:eastAsia="en-GB"/>
              </w:rPr>
            </w:pPr>
            <w:r w:rsidRPr="00CB0DE0">
              <w:rPr>
                <w:lang w:eastAsia="en-GB"/>
              </w:rPr>
              <w:t>Related Service</w:t>
            </w:r>
          </w:p>
        </w:tc>
        <w:tc>
          <w:tcPr>
            <w:tcW w:w="1667" w:type="pct"/>
            <w:shd w:val="clear" w:color="auto" w:fill="F2F2F2"/>
            <w:vAlign w:val="center"/>
          </w:tcPr>
          <w:p w14:paraId="44309736" w14:textId="7E76AEC9" w:rsidR="00E93755" w:rsidRPr="00CB0DE0" w:rsidRDefault="00E93755" w:rsidP="00E93755">
            <w:pPr>
              <w:pStyle w:val="Bodywithskip"/>
            </w:pPr>
            <w:r w:rsidRPr="00CB0DE0">
              <w:t>Optional</w:t>
            </w:r>
          </w:p>
        </w:tc>
      </w:tr>
      <w:tr w:rsidR="00E93755" w:rsidRPr="00CB0DE0" w14:paraId="19C8D23B" w14:textId="77777777" w:rsidTr="00E93755">
        <w:trPr>
          <w:trHeight w:val="454"/>
        </w:trPr>
        <w:tc>
          <w:tcPr>
            <w:tcW w:w="1666" w:type="pct"/>
            <w:shd w:val="clear" w:color="auto" w:fill="F2F2F2"/>
            <w:vAlign w:val="center"/>
          </w:tcPr>
          <w:p w14:paraId="2369CA6B" w14:textId="7AA747B4" w:rsidR="00E93755" w:rsidRPr="00CB0DE0" w:rsidRDefault="00E93755" w:rsidP="00E93755">
            <w:pPr>
              <w:pStyle w:val="Bodywithskip"/>
              <w:rPr>
                <w:lang w:eastAsia="en-GB"/>
              </w:rPr>
            </w:pPr>
            <w:r w:rsidRPr="00CB0DE0">
              <w:rPr>
                <w:lang w:eastAsia="en-GB"/>
              </w:rPr>
              <w:t>Business Event</w:t>
            </w:r>
          </w:p>
        </w:tc>
        <w:tc>
          <w:tcPr>
            <w:tcW w:w="1667" w:type="pct"/>
            <w:shd w:val="clear" w:color="auto" w:fill="F2F2F2"/>
            <w:vAlign w:val="center"/>
          </w:tcPr>
          <w:p w14:paraId="2C8728FD" w14:textId="77777777" w:rsidR="00E93755" w:rsidRPr="00CB0DE0" w:rsidRDefault="00E93755" w:rsidP="00E93755">
            <w:pPr>
              <w:pStyle w:val="Bodywithskip"/>
              <w:rPr>
                <w:lang w:eastAsia="en-GB"/>
              </w:rPr>
            </w:pPr>
          </w:p>
        </w:tc>
        <w:tc>
          <w:tcPr>
            <w:tcW w:w="1667" w:type="pct"/>
            <w:shd w:val="clear" w:color="auto" w:fill="F2F2F2"/>
            <w:vAlign w:val="center"/>
          </w:tcPr>
          <w:p w14:paraId="583C3BA3" w14:textId="59F08190" w:rsidR="00E93755" w:rsidRPr="00CB0DE0" w:rsidRDefault="00E93755" w:rsidP="00E93755">
            <w:pPr>
              <w:pStyle w:val="Bodywithskip"/>
            </w:pPr>
            <w:r w:rsidRPr="00CB0DE0">
              <w:t>Optional</w:t>
            </w:r>
          </w:p>
        </w:tc>
      </w:tr>
      <w:tr w:rsidR="00E93755" w:rsidRPr="00CB0DE0" w14:paraId="538FF132" w14:textId="77777777" w:rsidTr="00E93755">
        <w:trPr>
          <w:trHeight w:val="454"/>
        </w:trPr>
        <w:tc>
          <w:tcPr>
            <w:tcW w:w="1666" w:type="pct"/>
            <w:shd w:val="clear" w:color="auto" w:fill="F2F2F2"/>
            <w:vAlign w:val="center"/>
          </w:tcPr>
          <w:p w14:paraId="5721AA3B" w14:textId="439583DD" w:rsidR="00E93755" w:rsidRPr="00CB0DE0" w:rsidRDefault="00E93755" w:rsidP="00E93755">
            <w:pPr>
              <w:pStyle w:val="Bodywithskip"/>
              <w:rPr>
                <w:lang w:eastAsia="en-GB"/>
              </w:rPr>
            </w:pPr>
            <w:r w:rsidRPr="00CB0DE0">
              <w:rPr>
                <w:lang w:eastAsia="en-GB"/>
              </w:rPr>
              <w:t>Life Event</w:t>
            </w:r>
          </w:p>
        </w:tc>
        <w:tc>
          <w:tcPr>
            <w:tcW w:w="1667" w:type="pct"/>
            <w:shd w:val="clear" w:color="auto" w:fill="F2F2F2"/>
            <w:vAlign w:val="center"/>
          </w:tcPr>
          <w:p w14:paraId="418C7466" w14:textId="77777777" w:rsidR="00E93755" w:rsidRPr="00CB0DE0" w:rsidRDefault="00E93755" w:rsidP="00E93755">
            <w:pPr>
              <w:pStyle w:val="Bodywithskip"/>
              <w:rPr>
                <w:lang w:eastAsia="en-GB"/>
              </w:rPr>
            </w:pPr>
          </w:p>
        </w:tc>
        <w:tc>
          <w:tcPr>
            <w:tcW w:w="1667" w:type="pct"/>
            <w:shd w:val="clear" w:color="auto" w:fill="F2F2F2"/>
            <w:vAlign w:val="center"/>
          </w:tcPr>
          <w:p w14:paraId="445A3429" w14:textId="430C2288" w:rsidR="00E93755" w:rsidRPr="00CB0DE0" w:rsidRDefault="00E93755" w:rsidP="00E93755">
            <w:pPr>
              <w:pStyle w:val="Bodywithskip"/>
            </w:pPr>
            <w:r w:rsidRPr="00CB0DE0">
              <w:t>Optional</w:t>
            </w:r>
          </w:p>
        </w:tc>
      </w:tr>
      <w:tr w:rsidR="00E93755" w:rsidRPr="00CB0DE0" w14:paraId="71E9687F" w14:textId="77777777" w:rsidTr="00E93755">
        <w:trPr>
          <w:trHeight w:val="454"/>
        </w:trPr>
        <w:tc>
          <w:tcPr>
            <w:tcW w:w="1666" w:type="pct"/>
            <w:shd w:val="clear" w:color="auto" w:fill="F2F2F2"/>
            <w:vAlign w:val="center"/>
          </w:tcPr>
          <w:p w14:paraId="21671D9E" w14:textId="1C3C84E4"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0BE7ED79" w14:textId="77777777" w:rsidR="00E93755" w:rsidRPr="00CB0DE0" w:rsidRDefault="00E93755" w:rsidP="00E93755">
            <w:pPr>
              <w:pStyle w:val="Bodywithskip"/>
              <w:rPr>
                <w:lang w:eastAsia="en-GB"/>
              </w:rPr>
            </w:pPr>
          </w:p>
        </w:tc>
        <w:tc>
          <w:tcPr>
            <w:tcW w:w="1667" w:type="pct"/>
            <w:shd w:val="clear" w:color="auto" w:fill="F2F2F2"/>
            <w:vAlign w:val="center"/>
          </w:tcPr>
          <w:p w14:paraId="5B8E01D6" w14:textId="28E4CC4E" w:rsidR="00E93755" w:rsidRPr="00CB0DE0" w:rsidRDefault="00E93755" w:rsidP="00E93755">
            <w:pPr>
              <w:pStyle w:val="Bodywithskip"/>
            </w:pPr>
            <w:r w:rsidRPr="00CB0DE0">
              <w:t>Optional</w:t>
            </w:r>
          </w:p>
        </w:tc>
      </w:tr>
      <w:tr w:rsidR="00E93755" w:rsidRPr="00CB0DE0" w14:paraId="4927252B" w14:textId="77777777" w:rsidTr="00E93755">
        <w:trPr>
          <w:trHeight w:val="454"/>
        </w:trPr>
        <w:tc>
          <w:tcPr>
            <w:tcW w:w="1666" w:type="pct"/>
            <w:shd w:val="clear" w:color="auto" w:fill="F2F2F2"/>
          </w:tcPr>
          <w:p w14:paraId="6063EA2C" w14:textId="58AB9F10"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741B7D09" w14:textId="2AA3767D"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5D98C76A" w14:textId="083AF3E7" w:rsidR="00E93755" w:rsidRPr="00CB0DE0" w:rsidRDefault="00E93755" w:rsidP="00E93755">
            <w:pPr>
              <w:pStyle w:val="Bodywithskip"/>
            </w:pPr>
            <w:r w:rsidRPr="00CB0DE0">
              <w:t>Mandatory</w:t>
            </w:r>
          </w:p>
        </w:tc>
      </w:tr>
      <w:tr w:rsidR="00E93755" w:rsidRPr="00CB0DE0" w14:paraId="40E68F0F" w14:textId="77777777" w:rsidTr="00E93755">
        <w:trPr>
          <w:trHeight w:val="454"/>
        </w:trPr>
        <w:tc>
          <w:tcPr>
            <w:tcW w:w="1666" w:type="pct"/>
            <w:shd w:val="clear" w:color="auto" w:fill="F2F2F2"/>
          </w:tcPr>
          <w:p w14:paraId="4C98B0A2" w14:textId="403D3C31"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18BD06F4" w14:textId="5C056649" w:rsidR="00E93755" w:rsidRPr="00CB0DE0" w:rsidRDefault="00E93755" w:rsidP="00E93755">
            <w:pPr>
              <w:pStyle w:val="Bodywithskip"/>
              <w:rPr>
                <w:lang w:eastAsia="en-GB"/>
              </w:rPr>
            </w:pPr>
            <w:r w:rsidRPr="00CB0DE0">
              <w:rPr>
                <w:lang w:eastAsia="en-GB"/>
              </w:rPr>
              <w:t>Name</w:t>
            </w:r>
          </w:p>
        </w:tc>
        <w:tc>
          <w:tcPr>
            <w:tcW w:w="1667" w:type="pct"/>
            <w:shd w:val="clear" w:color="auto" w:fill="F2F2F2"/>
          </w:tcPr>
          <w:p w14:paraId="26C078C9" w14:textId="75B51D98" w:rsidR="00E93755" w:rsidRPr="00CB0DE0" w:rsidRDefault="00E93755" w:rsidP="00E93755">
            <w:pPr>
              <w:pStyle w:val="Bodywithskip"/>
            </w:pPr>
            <w:r w:rsidRPr="00CB0DE0">
              <w:t>Mandatory</w:t>
            </w:r>
          </w:p>
        </w:tc>
      </w:tr>
      <w:tr w:rsidR="00E93755" w:rsidRPr="00CB0DE0" w14:paraId="4A0DFF69" w14:textId="77777777" w:rsidTr="00E93755">
        <w:trPr>
          <w:trHeight w:val="454"/>
        </w:trPr>
        <w:tc>
          <w:tcPr>
            <w:tcW w:w="1666" w:type="pct"/>
            <w:shd w:val="clear" w:color="auto" w:fill="F2F2F2"/>
          </w:tcPr>
          <w:p w14:paraId="06CFA458" w14:textId="5BA8CC5E"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66E06F33" w14:textId="786D81D5" w:rsidR="00E93755" w:rsidRPr="00CB0DE0" w:rsidRDefault="00E93755" w:rsidP="00E93755">
            <w:pPr>
              <w:pStyle w:val="Bodywithskip"/>
              <w:rPr>
                <w:lang w:eastAsia="en-GB"/>
              </w:rPr>
            </w:pPr>
            <w:r w:rsidRPr="00CB0DE0">
              <w:rPr>
                <w:lang w:eastAsia="en-GB"/>
              </w:rPr>
              <w:t>Publisher</w:t>
            </w:r>
          </w:p>
        </w:tc>
        <w:tc>
          <w:tcPr>
            <w:tcW w:w="1667" w:type="pct"/>
            <w:shd w:val="clear" w:color="auto" w:fill="F2F2F2"/>
          </w:tcPr>
          <w:p w14:paraId="4B16F050" w14:textId="23A06754" w:rsidR="00E93755" w:rsidRPr="00CB0DE0" w:rsidRDefault="00E93755" w:rsidP="00E93755">
            <w:pPr>
              <w:pStyle w:val="Bodywithskip"/>
            </w:pPr>
            <w:r w:rsidRPr="00CB0DE0">
              <w:t>Mandatory</w:t>
            </w:r>
          </w:p>
        </w:tc>
      </w:tr>
      <w:tr w:rsidR="00E93755" w:rsidRPr="00CB0DE0" w14:paraId="602B0262" w14:textId="77777777" w:rsidTr="00E93755">
        <w:trPr>
          <w:trHeight w:val="454"/>
        </w:trPr>
        <w:tc>
          <w:tcPr>
            <w:tcW w:w="1666" w:type="pct"/>
            <w:shd w:val="clear" w:color="auto" w:fill="F2F2F2"/>
          </w:tcPr>
          <w:p w14:paraId="07009DF8" w14:textId="784FACAD"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3DB8EF90" w14:textId="1C1AC164" w:rsidR="00E93755" w:rsidRPr="00CB0DE0" w:rsidRDefault="00E93755" w:rsidP="00E93755">
            <w:pPr>
              <w:pStyle w:val="Bodywithskip"/>
              <w:rPr>
                <w:lang w:eastAsia="en-GB"/>
              </w:rPr>
            </w:pPr>
            <w:r w:rsidRPr="00CB0DE0">
              <w:rPr>
                <w:lang w:eastAsia="en-GB"/>
              </w:rPr>
              <w:t>Landing Page</w:t>
            </w:r>
          </w:p>
        </w:tc>
        <w:tc>
          <w:tcPr>
            <w:tcW w:w="1667" w:type="pct"/>
            <w:shd w:val="clear" w:color="auto" w:fill="F2F2F2"/>
          </w:tcPr>
          <w:p w14:paraId="7ACB3130" w14:textId="4505530B" w:rsidR="00E93755" w:rsidRPr="00CB0DE0" w:rsidRDefault="00E93755" w:rsidP="00E93755">
            <w:pPr>
              <w:pStyle w:val="Bodywithskip"/>
            </w:pPr>
            <w:r w:rsidRPr="00CB0DE0">
              <w:t>Mandatory</w:t>
            </w:r>
          </w:p>
        </w:tc>
      </w:tr>
      <w:tr w:rsidR="00E93755" w:rsidRPr="00CB0DE0" w14:paraId="48A972F3" w14:textId="77777777" w:rsidTr="00E93755">
        <w:trPr>
          <w:trHeight w:val="454"/>
        </w:trPr>
        <w:tc>
          <w:tcPr>
            <w:tcW w:w="1666" w:type="pct"/>
            <w:shd w:val="clear" w:color="auto" w:fill="F2F2F2"/>
            <w:vAlign w:val="center"/>
          </w:tcPr>
          <w:p w14:paraId="7CEEA3BA" w14:textId="5CCD7DAC" w:rsidR="00E93755" w:rsidRPr="00CB0DE0" w:rsidRDefault="00E93755" w:rsidP="00E93755">
            <w:pPr>
              <w:pStyle w:val="Bodywithskip"/>
              <w:rPr>
                <w:lang w:eastAsia="en-GB"/>
              </w:rPr>
            </w:pPr>
            <w:r w:rsidRPr="00CB0DE0">
              <w:rPr>
                <w:lang w:eastAsia="en-GB"/>
              </w:rPr>
              <w:t>Participation</w:t>
            </w:r>
          </w:p>
        </w:tc>
        <w:tc>
          <w:tcPr>
            <w:tcW w:w="1667" w:type="pct"/>
            <w:shd w:val="clear" w:color="auto" w:fill="F2F2F2"/>
            <w:vAlign w:val="center"/>
          </w:tcPr>
          <w:p w14:paraId="6A0C072F" w14:textId="77777777" w:rsidR="00E93755" w:rsidRPr="00CB0DE0" w:rsidRDefault="00E93755" w:rsidP="00E93755">
            <w:pPr>
              <w:pStyle w:val="Bodywithskip"/>
              <w:rPr>
                <w:lang w:eastAsia="en-GB"/>
              </w:rPr>
            </w:pPr>
          </w:p>
        </w:tc>
        <w:tc>
          <w:tcPr>
            <w:tcW w:w="1667" w:type="pct"/>
            <w:shd w:val="clear" w:color="auto" w:fill="F2F2F2"/>
            <w:vAlign w:val="center"/>
          </w:tcPr>
          <w:p w14:paraId="6A7C9693" w14:textId="6CD1F055" w:rsidR="00E93755" w:rsidRPr="00CB0DE0" w:rsidRDefault="00E93755" w:rsidP="00E93755">
            <w:pPr>
              <w:pStyle w:val="Bodywithskip"/>
            </w:pPr>
            <w:r w:rsidRPr="00CB0DE0">
              <w:t>Optional</w:t>
            </w:r>
          </w:p>
        </w:tc>
      </w:tr>
      <w:tr w:rsidR="00E93755" w:rsidRPr="00CB0DE0" w14:paraId="3DEA4470" w14:textId="77777777" w:rsidTr="00E93755">
        <w:trPr>
          <w:trHeight w:val="454"/>
        </w:trPr>
        <w:tc>
          <w:tcPr>
            <w:tcW w:w="1666" w:type="pct"/>
            <w:shd w:val="clear" w:color="auto" w:fill="F2F2F2"/>
            <w:vAlign w:val="center"/>
          </w:tcPr>
          <w:p w14:paraId="27AB9D2F" w14:textId="60799A31" w:rsidR="00E93755" w:rsidRPr="00CB0DE0" w:rsidRDefault="00E93755" w:rsidP="00E93755">
            <w:pPr>
              <w:pStyle w:val="Bodywithskip"/>
              <w:rPr>
                <w:lang w:eastAsia="en-GB"/>
              </w:rPr>
            </w:pPr>
            <w:r w:rsidRPr="00CB0DE0">
              <w:rPr>
                <w:lang w:eastAsia="en-GB"/>
              </w:rPr>
              <w:t>Participation</w:t>
            </w:r>
          </w:p>
        </w:tc>
        <w:tc>
          <w:tcPr>
            <w:tcW w:w="1667" w:type="pct"/>
            <w:shd w:val="clear" w:color="auto" w:fill="F2F2F2"/>
            <w:vAlign w:val="center"/>
          </w:tcPr>
          <w:p w14:paraId="7DB9E3CB"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5F64ED23" w14:textId="4CFDE24B" w:rsidR="00E93755" w:rsidRPr="00CB0DE0" w:rsidRDefault="00E93755" w:rsidP="00E93755">
            <w:pPr>
              <w:pStyle w:val="Bodywithskip"/>
            </w:pPr>
            <w:r w:rsidRPr="00CB0DE0">
              <w:t>Mandatory</w:t>
            </w:r>
          </w:p>
        </w:tc>
      </w:tr>
      <w:tr w:rsidR="00E93755" w:rsidRPr="00CB0DE0" w14:paraId="358AE69E" w14:textId="77777777" w:rsidTr="00E93755">
        <w:trPr>
          <w:trHeight w:val="454"/>
        </w:trPr>
        <w:tc>
          <w:tcPr>
            <w:tcW w:w="1666" w:type="pct"/>
            <w:shd w:val="clear" w:color="auto" w:fill="F2F2F2"/>
            <w:vAlign w:val="center"/>
          </w:tcPr>
          <w:p w14:paraId="5F5045AB" w14:textId="398389CB" w:rsidR="00E93755" w:rsidRPr="00CB0DE0" w:rsidRDefault="00E93755" w:rsidP="00E93755">
            <w:pPr>
              <w:pStyle w:val="Bodywithskip"/>
              <w:rPr>
                <w:lang w:eastAsia="en-GB"/>
              </w:rPr>
            </w:pPr>
            <w:r w:rsidRPr="00CB0DE0">
              <w:rPr>
                <w:lang w:eastAsia="en-GB"/>
              </w:rPr>
              <w:t>Participation</w:t>
            </w:r>
          </w:p>
        </w:tc>
        <w:tc>
          <w:tcPr>
            <w:tcW w:w="1667" w:type="pct"/>
            <w:shd w:val="clear" w:color="auto" w:fill="F2F2F2"/>
            <w:vAlign w:val="center"/>
          </w:tcPr>
          <w:p w14:paraId="258D87D1"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41A01679" w14:textId="42DF2300" w:rsidR="00E93755" w:rsidRPr="00CB0DE0" w:rsidRDefault="00E93755" w:rsidP="00E93755">
            <w:pPr>
              <w:pStyle w:val="Bodywithskip"/>
            </w:pPr>
            <w:r w:rsidRPr="00CB0DE0">
              <w:t>Mandatory</w:t>
            </w:r>
          </w:p>
        </w:tc>
      </w:tr>
      <w:tr w:rsidR="00E93755" w:rsidRPr="00CB0DE0" w14:paraId="5FF3F3C8" w14:textId="77777777" w:rsidTr="00E93755">
        <w:trPr>
          <w:trHeight w:val="454"/>
        </w:trPr>
        <w:tc>
          <w:tcPr>
            <w:tcW w:w="1666" w:type="pct"/>
            <w:shd w:val="clear" w:color="auto" w:fill="F2F2F2"/>
            <w:vAlign w:val="center"/>
          </w:tcPr>
          <w:p w14:paraId="2CBDF9E4" w14:textId="6D848FD7" w:rsidR="00E93755" w:rsidRPr="00CB0DE0" w:rsidRDefault="00E93755" w:rsidP="00E93755">
            <w:pPr>
              <w:pStyle w:val="Bodywithskip"/>
              <w:rPr>
                <w:lang w:eastAsia="en-GB"/>
              </w:rPr>
            </w:pPr>
            <w:r w:rsidRPr="00CB0DE0">
              <w:rPr>
                <w:lang w:eastAsia="en-GB"/>
              </w:rPr>
              <w:t>Participation</w:t>
            </w:r>
          </w:p>
        </w:tc>
        <w:tc>
          <w:tcPr>
            <w:tcW w:w="1667" w:type="pct"/>
            <w:shd w:val="clear" w:color="auto" w:fill="F2F2F2"/>
            <w:vAlign w:val="center"/>
          </w:tcPr>
          <w:p w14:paraId="0F28660A" w14:textId="77777777" w:rsidR="00E93755" w:rsidRPr="00CB0DE0" w:rsidRDefault="00E93755" w:rsidP="00E93755">
            <w:pPr>
              <w:pStyle w:val="Bodywithskip"/>
              <w:rPr>
                <w:lang w:eastAsia="en-GB"/>
              </w:rPr>
            </w:pPr>
            <w:r w:rsidRPr="00CB0DE0">
              <w:rPr>
                <w:lang w:eastAsia="en-GB"/>
              </w:rPr>
              <w:t>Role</w:t>
            </w:r>
          </w:p>
        </w:tc>
        <w:tc>
          <w:tcPr>
            <w:tcW w:w="1667" w:type="pct"/>
            <w:shd w:val="clear" w:color="auto" w:fill="F2F2F2"/>
            <w:vAlign w:val="center"/>
          </w:tcPr>
          <w:p w14:paraId="1BDF48AE" w14:textId="054E82FB" w:rsidR="00E93755" w:rsidRPr="00CB0DE0" w:rsidRDefault="00E93755" w:rsidP="00E93755">
            <w:pPr>
              <w:pStyle w:val="Bodywithskip"/>
            </w:pPr>
            <w:r w:rsidRPr="00CB0DE0">
              <w:t>Mandatory</w:t>
            </w:r>
          </w:p>
        </w:tc>
      </w:tr>
      <w:tr w:rsidR="00E93755" w:rsidRPr="00CB0DE0" w14:paraId="0C3C317B" w14:textId="77777777" w:rsidTr="00E93755">
        <w:trPr>
          <w:trHeight w:val="454"/>
        </w:trPr>
        <w:tc>
          <w:tcPr>
            <w:tcW w:w="1666" w:type="pct"/>
            <w:shd w:val="clear" w:color="auto" w:fill="F2F2F2"/>
            <w:vAlign w:val="center"/>
          </w:tcPr>
          <w:p w14:paraId="2CDC1ED1" w14:textId="6C2D4D7A" w:rsidR="00E93755" w:rsidRPr="00CB0DE0" w:rsidRDefault="00E93755" w:rsidP="00E93755">
            <w:pPr>
              <w:pStyle w:val="Bodywithskip"/>
              <w:rPr>
                <w:lang w:eastAsia="en-GB"/>
              </w:rPr>
            </w:pPr>
            <w:r w:rsidRPr="00CB0DE0">
              <w:rPr>
                <w:lang w:eastAsia="en-GB"/>
              </w:rPr>
              <w:t>Criterion Requirement</w:t>
            </w:r>
          </w:p>
        </w:tc>
        <w:tc>
          <w:tcPr>
            <w:tcW w:w="1667" w:type="pct"/>
            <w:shd w:val="clear" w:color="auto" w:fill="F2F2F2"/>
            <w:vAlign w:val="center"/>
          </w:tcPr>
          <w:p w14:paraId="139705A1" w14:textId="77777777" w:rsidR="00E93755" w:rsidRPr="00CB0DE0" w:rsidRDefault="00E93755" w:rsidP="00E93755">
            <w:pPr>
              <w:pStyle w:val="Bodywithskip"/>
              <w:rPr>
                <w:lang w:eastAsia="en-GB"/>
              </w:rPr>
            </w:pPr>
          </w:p>
        </w:tc>
        <w:tc>
          <w:tcPr>
            <w:tcW w:w="1667" w:type="pct"/>
            <w:shd w:val="clear" w:color="auto" w:fill="F2F2F2"/>
            <w:vAlign w:val="center"/>
          </w:tcPr>
          <w:p w14:paraId="23BFB2D4" w14:textId="300391B4" w:rsidR="00E93755" w:rsidRPr="00CB0DE0" w:rsidRDefault="00E93755" w:rsidP="00E93755">
            <w:pPr>
              <w:pStyle w:val="Bodywithskip"/>
            </w:pPr>
            <w:r w:rsidRPr="00CB0DE0">
              <w:t>Optional</w:t>
            </w:r>
          </w:p>
        </w:tc>
      </w:tr>
      <w:tr w:rsidR="00E93755" w:rsidRPr="00CB0DE0" w14:paraId="5BB84B3C" w14:textId="77777777" w:rsidTr="00E93755">
        <w:trPr>
          <w:trHeight w:val="454"/>
        </w:trPr>
        <w:tc>
          <w:tcPr>
            <w:tcW w:w="1666" w:type="pct"/>
            <w:shd w:val="clear" w:color="auto" w:fill="F2F2F2"/>
            <w:vAlign w:val="center"/>
          </w:tcPr>
          <w:p w14:paraId="7C42F394" w14:textId="5C6A6C96" w:rsidR="00E93755" w:rsidRPr="00CB0DE0" w:rsidRDefault="00E93755" w:rsidP="00E93755">
            <w:pPr>
              <w:pStyle w:val="Bodywithskip"/>
              <w:rPr>
                <w:lang w:eastAsia="en-GB"/>
              </w:rPr>
            </w:pPr>
            <w:r w:rsidRPr="00CB0DE0">
              <w:rPr>
                <w:lang w:eastAsia="en-GB"/>
              </w:rPr>
              <w:t>Criterion Requirement</w:t>
            </w:r>
          </w:p>
        </w:tc>
        <w:tc>
          <w:tcPr>
            <w:tcW w:w="1667" w:type="pct"/>
            <w:shd w:val="clear" w:color="auto" w:fill="F2F2F2"/>
            <w:vAlign w:val="center"/>
          </w:tcPr>
          <w:p w14:paraId="2F8761F0"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77C500B0" w14:textId="13F97AEA" w:rsidR="00E93755" w:rsidRPr="00CB0DE0" w:rsidRDefault="00E93755" w:rsidP="00E93755">
            <w:pPr>
              <w:pStyle w:val="Bodywithskip"/>
            </w:pPr>
            <w:r w:rsidRPr="00CB0DE0">
              <w:t>Mandatory</w:t>
            </w:r>
          </w:p>
        </w:tc>
      </w:tr>
      <w:tr w:rsidR="00E93755" w:rsidRPr="00CB0DE0" w14:paraId="6DBE9023" w14:textId="77777777" w:rsidTr="00E93755">
        <w:trPr>
          <w:trHeight w:val="454"/>
        </w:trPr>
        <w:tc>
          <w:tcPr>
            <w:tcW w:w="1666" w:type="pct"/>
            <w:shd w:val="clear" w:color="auto" w:fill="F2F2F2"/>
            <w:vAlign w:val="center"/>
          </w:tcPr>
          <w:p w14:paraId="482B1AD5" w14:textId="512A1C93" w:rsidR="00E93755" w:rsidRPr="00CB0DE0" w:rsidRDefault="00E93755" w:rsidP="00E93755">
            <w:pPr>
              <w:pStyle w:val="Bodywithskip"/>
              <w:rPr>
                <w:lang w:eastAsia="en-GB"/>
              </w:rPr>
            </w:pPr>
            <w:r w:rsidRPr="00CB0DE0">
              <w:rPr>
                <w:lang w:eastAsia="en-GB"/>
              </w:rPr>
              <w:t>Criterion Requirement</w:t>
            </w:r>
          </w:p>
        </w:tc>
        <w:tc>
          <w:tcPr>
            <w:tcW w:w="1667" w:type="pct"/>
            <w:shd w:val="clear" w:color="auto" w:fill="F2F2F2"/>
            <w:vAlign w:val="center"/>
          </w:tcPr>
          <w:p w14:paraId="38B135A5"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0163D3BC" w14:textId="64ED1249" w:rsidR="00E93755" w:rsidRPr="00CB0DE0" w:rsidRDefault="00E93755" w:rsidP="00E93755">
            <w:pPr>
              <w:pStyle w:val="Bodywithskip"/>
            </w:pPr>
            <w:r w:rsidRPr="00CB0DE0">
              <w:t>Mandatory</w:t>
            </w:r>
          </w:p>
        </w:tc>
      </w:tr>
      <w:tr w:rsidR="00E93755" w:rsidRPr="00CB0DE0" w14:paraId="2E054686" w14:textId="77777777" w:rsidTr="00E93755">
        <w:trPr>
          <w:trHeight w:val="454"/>
        </w:trPr>
        <w:tc>
          <w:tcPr>
            <w:tcW w:w="1666" w:type="pct"/>
            <w:shd w:val="clear" w:color="auto" w:fill="F2F2F2"/>
            <w:vAlign w:val="center"/>
          </w:tcPr>
          <w:p w14:paraId="42AC7B70" w14:textId="177A1938" w:rsidR="00E93755" w:rsidRPr="00CB0DE0" w:rsidRDefault="00E93755" w:rsidP="00E93755">
            <w:pPr>
              <w:pStyle w:val="Bodywithskip"/>
              <w:rPr>
                <w:lang w:eastAsia="en-GB"/>
              </w:rPr>
            </w:pPr>
            <w:r w:rsidRPr="00CB0DE0">
              <w:rPr>
                <w:lang w:eastAsia="en-GB"/>
              </w:rPr>
              <w:t>Criterion Requirement</w:t>
            </w:r>
          </w:p>
        </w:tc>
        <w:tc>
          <w:tcPr>
            <w:tcW w:w="1667" w:type="pct"/>
            <w:shd w:val="clear" w:color="auto" w:fill="F2F2F2"/>
            <w:vAlign w:val="center"/>
          </w:tcPr>
          <w:p w14:paraId="6E084C47" w14:textId="1C4FAE00"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4F6342C4" w14:textId="76AD31AE" w:rsidR="00E93755" w:rsidRPr="00CB0DE0" w:rsidRDefault="00E93755" w:rsidP="00E93755">
            <w:pPr>
              <w:pStyle w:val="Bodywithskip"/>
            </w:pPr>
            <w:r w:rsidRPr="00CB0DE0">
              <w:t>Optional</w:t>
            </w:r>
          </w:p>
        </w:tc>
      </w:tr>
      <w:tr w:rsidR="00E93755" w:rsidRPr="00CB0DE0" w14:paraId="7457239D" w14:textId="77777777" w:rsidTr="00E93755">
        <w:trPr>
          <w:trHeight w:val="454"/>
        </w:trPr>
        <w:tc>
          <w:tcPr>
            <w:tcW w:w="1666" w:type="pct"/>
            <w:shd w:val="clear" w:color="auto" w:fill="F2F2F2"/>
            <w:vAlign w:val="center"/>
          </w:tcPr>
          <w:p w14:paraId="1B6F5D0C" w14:textId="472D0381"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1A514B16" w14:textId="77777777" w:rsidR="00E93755" w:rsidRPr="00CB0DE0" w:rsidRDefault="00E93755" w:rsidP="00E93755">
            <w:pPr>
              <w:pStyle w:val="Bodywithskip"/>
              <w:rPr>
                <w:lang w:eastAsia="en-GB"/>
              </w:rPr>
            </w:pPr>
          </w:p>
        </w:tc>
        <w:tc>
          <w:tcPr>
            <w:tcW w:w="1667" w:type="pct"/>
            <w:shd w:val="clear" w:color="auto" w:fill="F2F2F2"/>
            <w:vAlign w:val="center"/>
          </w:tcPr>
          <w:p w14:paraId="3BBA4789" w14:textId="30B1965B" w:rsidR="00E93755" w:rsidRPr="00CB0DE0" w:rsidRDefault="00E93755" w:rsidP="00E93755">
            <w:pPr>
              <w:pStyle w:val="Bodywithskip"/>
            </w:pPr>
            <w:r w:rsidRPr="00CB0DE0">
              <w:t>Optional</w:t>
            </w:r>
          </w:p>
        </w:tc>
      </w:tr>
      <w:tr w:rsidR="00E93755" w:rsidRPr="00CB0DE0" w14:paraId="711A5D8E" w14:textId="77777777" w:rsidTr="00E93755">
        <w:trPr>
          <w:trHeight w:val="454"/>
        </w:trPr>
        <w:tc>
          <w:tcPr>
            <w:tcW w:w="1666" w:type="pct"/>
            <w:shd w:val="clear" w:color="auto" w:fill="F2F2F2"/>
            <w:vAlign w:val="center"/>
          </w:tcPr>
          <w:p w14:paraId="4DFE3DDD" w14:textId="305B4CD9"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2D981CA1"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3F8F220F" w14:textId="27E200BE" w:rsidR="00E93755" w:rsidRPr="00CB0DE0" w:rsidRDefault="00E93755" w:rsidP="00E93755">
            <w:pPr>
              <w:pStyle w:val="Bodywithskip"/>
            </w:pPr>
            <w:r w:rsidRPr="00CB0DE0">
              <w:t>Mandatory</w:t>
            </w:r>
          </w:p>
        </w:tc>
      </w:tr>
      <w:tr w:rsidR="00E93755" w:rsidRPr="00CB0DE0" w14:paraId="175B3B1B" w14:textId="77777777" w:rsidTr="00E93755">
        <w:trPr>
          <w:trHeight w:val="454"/>
        </w:trPr>
        <w:tc>
          <w:tcPr>
            <w:tcW w:w="1666" w:type="pct"/>
            <w:shd w:val="clear" w:color="auto" w:fill="F2F2F2"/>
            <w:vAlign w:val="center"/>
          </w:tcPr>
          <w:p w14:paraId="1B841510" w14:textId="2902A0C2"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3528BFAF"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774E713D" w14:textId="24435124" w:rsidR="00E93755" w:rsidRPr="00CB0DE0" w:rsidRDefault="00E93755" w:rsidP="00E93755">
            <w:pPr>
              <w:pStyle w:val="Bodywithskip"/>
            </w:pPr>
            <w:r w:rsidRPr="00CB0DE0">
              <w:t>Mandatory</w:t>
            </w:r>
          </w:p>
        </w:tc>
      </w:tr>
      <w:tr w:rsidR="00E93755" w:rsidRPr="00CB0DE0" w14:paraId="55BDB4CB" w14:textId="77777777" w:rsidTr="00E93755">
        <w:trPr>
          <w:trHeight w:val="454"/>
        </w:trPr>
        <w:tc>
          <w:tcPr>
            <w:tcW w:w="1666" w:type="pct"/>
            <w:shd w:val="clear" w:color="auto" w:fill="F2F2F2"/>
            <w:vAlign w:val="center"/>
          </w:tcPr>
          <w:p w14:paraId="21F73DB9" w14:textId="3EAD1907"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25079D8D"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3033FEAB" w14:textId="458C9CEE" w:rsidR="00E93755" w:rsidRPr="00CB0DE0" w:rsidRDefault="00E93755" w:rsidP="00E93755">
            <w:pPr>
              <w:pStyle w:val="Bodywithskip"/>
            </w:pPr>
            <w:r w:rsidRPr="00CB0DE0">
              <w:t>Optional</w:t>
            </w:r>
          </w:p>
        </w:tc>
      </w:tr>
      <w:tr w:rsidR="00E93755" w:rsidRPr="00CB0DE0" w14:paraId="269CA68E" w14:textId="77777777" w:rsidTr="00E93755">
        <w:trPr>
          <w:trHeight w:val="454"/>
        </w:trPr>
        <w:tc>
          <w:tcPr>
            <w:tcW w:w="1666" w:type="pct"/>
            <w:shd w:val="clear" w:color="auto" w:fill="F2F2F2"/>
            <w:vAlign w:val="center"/>
          </w:tcPr>
          <w:p w14:paraId="69CDC54E" w14:textId="5DE02FFA"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16174151" w14:textId="77777777"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15317D32" w14:textId="3E6D41E9" w:rsidR="00E93755" w:rsidRPr="00CB0DE0" w:rsidRDefault="00E93755" w:rsidP="00E93755">
            <w:pPr>
              <w:pStyle w:val="Bodywithskip"/>
            </w:pPr>
            <w:r w:rsidRPr="00CB0DE0">
              <w:t>Optional</w:t>
            </w:r>
          </w:p>
        </w:tc>
      </w:tr>
      <w:tr w:rsidR="00E93755" w:rsidRPr="00CB0DE0" w14:paraId="4CCC4E42" w14:textId="77777777" w:rsidTr="00E93755">
        <w:trPr>
          <w:trHeight w:val="454"/>
        </w:trPr>
        <w:tc>
          <w:tcPr>
            <w:tcW w:w="1666" w:type="pct"/>
            <w:shd w:val="clear" w:color="auto" w:fill="F2F2F2"/>
            <w:vAlign w:val="center"/>
          </w:tcPr>
          <w:p w14:paraId="62AE62AF" w14:textId="0071651C"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570CD041" w14:textId="77777777" w:rsidR="00E93755" w:rsidRPr="00CB0DE0" w:rsidRDefault="00E93755" w:rsidP="00E93755">
            <w:pPr>
              <w:pStyle w:val="Bodywithskip"/>
              <w:rPr>
                <w:lang w:eastAsia="en-GB"/>
              </w:rPr>
            </w:pPr>
            <w:r w:rsidRPr="00CB0DE0">
              <w:rPr>
                <w:lang w:eastAsia="en-GB"/>
              </w:rPr>
              <w:t>Related Documentation</w:t>
            </w:r>
          </w:p>
        </w:tc>
        <w:tc>
          <w:tcPr>
            <w:tcW w:w="1667" w:type="pct"/>
            <w:shd w:val="clear" w:color="auto" w:fill="F2F2F2"/>
            <w:vAlign w:val="center"/>
          </w:tcPr>
          <w:p w14:paraId="219E310C" w14:textId="00864D42" w:rsidR="00E93755" w:rsidRPr="00CB0DE0" w:rsidRDefault="00E93755" w:rsidP="00E93755">
            <w:pPr>
              <w:pStyle w:val="Bodywithskip"/>
            </w:pPr>
            <w:r w:rsidRPr="00CB0DE0">
              <w:t>Optional</w:t>
            </w:r>
          </w:p>
        </w:tc>
      </w:tr>
      <w:tr w:rsidR="00E93755" w:rsidRPr="00CB0DE0" w14:paraId="19B91F6C" w14:textId="77777777" w:rsidTr="00E93755">
        <w:trPr>
          <w:trHeight w:val="454"/>
        </w:trPr>
        <w:tc>
          <w:tcPr>
            <w:tcW w:w="1666" w:type="pct"/>
            <w:shd w:val="clear" w:color="auto" w:fill="F2F2F2"/>
            <w:vAlign w:val="center"/>
          </w:tcPr>
          <w:p w14:paraId="54E31CF5" w14:textId="52BD3E79"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27DABAD2" w14:textId="77777777" w:rsidR="00E93755" w:rsidRPr="00CB0DE0" w:rsidRDefault="00E93755" w:rsidP="00E93755">
            <w:pPr>
              <w:pStyle w:val="Bodywithskip"/>
              <w:rPr>
                <w:lang w:eastAsia="en-GB"/>
              </w:rPr>
            </w:pPr>
            <w:r w:rsidRPr="00CB0DE0">
              <w:rPr>
                <w:lang w:eastAsia="en-GB"/>
              </w:rPr>
              <w:t>Language</w:t>
            </w:r>
          </w:p>
        </w:tc>
        <w:tc>
          <w:tcPr>
            <w:tcW w:w="1667" w:type="pct"/>
            <w:shd w:val="clear" w:color="auto" w:fill="F2F2F2"/>
            <w:vAlign w:val="center"/>
          </w:tcPr>
          <w:p w14:paraId="0D3DDFA3" w14:textId="3B4E86A3" w:rsidR="00E93755" w:rsidRPr="00CB0DE0" w:rsidRDefault="00E93755" w:rsidP="00E93755">
            <w:pPr>
              <w:pStyle w:val="Bodywithskip"/>
            </w:pPr>
            <w:r w:rsidRPr="00CB0DE0">
              <w:t>Optional</w:t>
            </w:r>
          </w:p>
        </w:tc>
      </w:tr>
      <w:tr w:rsidR="00E93755" w:rsidRPr="00CB0DE0" w14:paraId="0AA6B52C" w14:textId="77777777" w:rsidTr="00E93755">
        <w:trPr>
          <w:trHeight w:val="454"/>
        </w:trPr>
        <w:tc>
          <w:tcPr>
            <w:tcW w:w="1666" w:type="pct"/>
            <w:shd w:val="clear" w:color="auto" w:fill="F2F2F2"/>
            <w:vAlign w:val="center"/>
          </w:tcPr>
          <w:p w14:paraId="6DF73657" w14:textId="2DBDE4BE" w:rsidR="00E93755" w:rsidRPr="00CB0DE0" w:rsidRDefault="00E93755" w:rsidP="00E93755">
            <w:pPr>
              <w:pStyle w:val="Bodywithskip"/>
              <w:rPr>
                <w:lang w:eastAsia="en-GB"/>
              </w:rPr>
            </w:pPr>
            <w:r w:rsidRPr="00CB0DE0">
              <w:rPr>
                <w:lang w:eastAsia="en-GB"/>
              </w:rPr>
              <w:t>Output</w:t>
            </w:r>
          </w:p>
        </w:tc>
        <w:tc>
          <w:tcPr>
            <w:tcW w:w="1667" w:type="pct"/>
            <w:shd w:val="clear" w:color="auto" w:fill="F2F2F2"/>
            <w:vAlign w:val="center"/>
          </w:tcPr>
          <w:p w14:paraId="3FECAC14" w14:textId="77777777" w:rsidR="00E93755" w:rsidRPr="00CB0DE0" w:rsidRDefault="00E93755" w:rsidP="00E93755">
            <w:pPr>
              <w:pStyle w:val="Bodywithskip"/>
              <w:rPr>
                <w:lang w:eastAsia="en-GB"/>
              </w:rPr>
            </w:pPr>
          </w:p>
        </w:tc>
        <w:tc>
          <w:tcPr>
            <w:tcW w:w="1667" w:type="pct"/>
            <w:shd w:val="clear" w:color="auto" w:fill="F2F2F2"/>
            <w:vAlign w:val="center"/>
          </w:tcPr>
          <w:p w14:paraId="75925A7F" w14:textId="4E8FF4C1" w:rsidR="00E93755" w:rsidRPr="00CB0DE0" w:rsidRDefault="00E93755" w:rsidP="00E93755">
            <w:pPr>
              <w:pStyle w:val="Bodywithskip"/>
            </w:pPr>
            <w:r w:rsidRPr="00CB0DE0">
              <w:t>Optional</w:t>
            </w:r>
          </w:p>
        </w:tc>
      </w:tr>
      <w:tr w:rsidR="00E93755" w:rsidRPr="00CB0DE0" w14:paraId="430A04AC" w14:textId="77777777" w:rsidTr="00E93755">
        <w:trPr>
          <w:trHeight w:val="454"/>
        </w:trPr>
        <w:tc>
          <w:tcPr>
            <w:tcW w:w="1666" w:type="pct"/>
            <w:shd w:val="clear" w:color="auto" w:fill="F2F2F2"/>
            <w:vAlign w:val="center"/>
          </w:tcPr>
          <w:p w14:paraId="3881165A" w14:textId="732C1335" w:rsidR="00E93755" w:rsidRPr="00CB0DE0" w:rsidRDefault="00E93755" w:rsidP="00E93755">
            <w:pPr>
              <w:pStyle w:val="Bodywithskip"/>
              <w:rPr>
                <w:lang w:eastAsia="en-GB"/>
              </w:rPr>
            </w:pPr>
            <w:r w:rsidRPr="00CB0DE0">
              <w:rPr>
                <w:lang w:eastAsia="en-GB"/>
              </w:rPr>
              <w:t>Output</w:t>
            </w:r>
          </w:p>
        </w:tc>
        <w:tc>
          <w:tcPr>
            <w:tcW w:w="1667" w:type="pct"/>
            <w:shd w:val="clear" w:color="auto" w:fill="F2F2F2"/>
            <w:vAlign w:val="center"/>
          </w:tcPr>
          <w:p w14:paraId="4B434B78"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6FB30D16" w14:textId="03AD77BE" w:rsidR="00E93755" w:rsidRPr="00CB0DE0" w:rsidRDefault="00E93755" w:rsidP="00E93755">
            <w:pPr>
              <w:pStyle w:val="Bodywithskip"/>
            </w:pPr>
            <w:r w:rsidRPr="00CB0DE0">
              <w:t>Mandatory</w:t>
            </w:r>
          </w:p>
        </w:tc>
      </w:tr>
      <w:tr w:rsidR="00E93755" w:rsidRPr="00CB0DE0" w14:paraId="247986AE" w14:textId="77777777" w:rsidTr="00E93755">
        <w:trPr>
          <w:trHeight w:val="454"/>
        </w:trPr>
        <w:tc>
          <w:tcPr>
            <w:tcW w:w="1666" w:type="pct"/>
            <w:shd w:val="clear" w:color="auto" w:fill="F2F2F2"/>
            <w:vAlign w:val="center"/>
          </w:tcPr>
          <w:p w14:paraId="726201BD" w14:textId="112B5DA7" w:rsidR="00E93755" w:rsidRPr="00CB0DE0" w:rsidRDefault="00E93755" w:rsidP="00E93755">
            <w:pPr>
              <w:pStyle w:val="Bodywithskip"/>
              <w:rPr>
                <w:b/>
                <w:lang w:eastAsia="en-GB"/>
              </w:rPr>
            </w:pPr>
            <w:r w:rsidRPr="00CB0DE0">
              <w:rPr>
                <w:lang w:eastAsia="en-GB"/>
              </w:rPr>
              <w:lastRenderedPageBreak/>
              <w:t>Output</w:t>
            </w:r>
          </w:p>
        </w:tc>
        <w:tc>
          <w:tcPr>
            <w:tcW w:w="1667" w:type="pct"/>
            <w:shd w:val="clear" w:color="auto" w:fill="F2F2F2"/>
            <w:vAlign w:val="center"/>
          </w:tcPr>
          <w:p w14:paraId="34E9A5E6"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028E3450" w14:textId="30D76F85" w:rsidR="00E93755" w:rsidRPr="00CB0DE0" w:rsidRDefault="00E93755" w:rsidP="00E93755">
            <w:pPr>
              <w:pStyle w:val="Bodywithskip"/>
            </w:pPr>
            <w:r w:rsidRPr="00CB0DE0">
              <w:t>Mandatory</w:t>
            </w:r>
          </w:p>
        </w:tc>
      </w:tr>
      <w:tr w:rsidR="00E93755" w:rsidRPr="00CB0DE0" w14:paraId="0CCF7289" w14:textId="77777777" w:rsidTr="00E93755">
        <w:trPr>
          <w:trHeight w:val="454"/>
        </w:trPr>
        <w:tc>
          <w:tcPr>
            <w:tcW w:w="1666" w:type="pct"/>
            <w:shd w:val="clear" w:color="auto" w:fill="F2F2F2"/>
            <w:vAlign w:val="center"/>
          </w:tcPr>
          <w:p w14:paraId="65307BBB" w14:textId="219ABA69" w:rsidR="00E93755" w:rsidRPr="00CB0DE0" w:rsidRDefault="00E93755" w:rsidP="00E93755">
            <w:pPr>
              <w:pStyle w:val="Bodywithskip"/>
              <w:rPr>
                <w:lang w:eastAsia="en-GB"/>
              </w:rPr>
            </w:pPr>
            <w:r w:rsidRPr="00CB0DE0">
              <w:rPr>
                <w:lang w:eastAsia="en-GB"/>
              </w:rPr>
              <w:t>Output</w:t>
            </w:r>
          </w:p>
        </w:tc>
        <w:tc>
          <w:tcPr>
            <w:tcW w:w="1667" w:type="pct"/>
            <w:shd w:val="clear" w:color="auto" w:fill="F2F2F2"/>
            <w:vAlign w:val="center"/>
          </w:tcPr>
          <w:p w14:paraId="1007A075"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0FA37515" w14:textId="53DDFD55" w:rsidR="00E93755" w:rsidRPr="00CB0DE0" w:rsidRDefault="00E93755" w:rsidP="00E93755">
            <w:pPr>
              <w:pStyle w:val="Bodywithskip"/>
            </w:pPr>
            <w:r w:rsidRPr="00CB0DE0">
              <w:t>Optional</w:t>
            </w:r>
          </w:p>
        </w:tc>
      </w:tr>
      <w:tr w:rsidR="00E93755" w:rsidRPr="00CB0DE0" w14:paraId="4C8FFE08" w14:textId="77777777" w:rsidTr="00E93755">
        <w:trPr>
          <w:trHeight w:val="454"/>
        </w:trPr>
        <w:tc>
          <w:tcPr>
            <w:tcW w:w="1666" w:type="pct"/>
            <w:shd w:val="clear" w:color="auto" w:fill="F2F2F2"/>
            <w:vAlign w:val="center"/>
          </w:tcPr>
          <w:p w14:paraId="0D69A553" w14:textId="251EFDF6" w:rsidR="00E93755" w:rsidRPr="00CB0DE0" w:rsidRDefault="00E93755" w:rsidP="00E93755">
            <w:pPr>
              <w:pStyle w:val="Bodywithskip"/>
              <w:rPr>
                <w:lang w:eastAsia="en-GB"/>
              </w:rPr>
            </w:pPr>
            <w:r w:rsidRPr="00CB0DE0">
              <w:rPr>
                <w:lang w:eastAsia="en-GB"/>
              </w:rPr>
              <w:t>Output</w:t>
            </w:r>
          </w:p>
        </w:tc>
        <w:tc>
          <w:tcPr>
            <w:tcW w:w="1667" w:type="pct"/>
            <w:shd w:val="clear" w:color="auto" w:fill="F2F2F2"/>
            <w:vAlign w:val="center"/>
          </w:tcPr>
          <w:p w14:paraId="28F8136E" w14:textId="77777777"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500E383B" w14:textId="064C92AE" w:rsidR="00E93755" w:rsidRPr="00CB0DE0" w:rsidRDefault="00E93755" w:rsidP="00E93755">
            <w:pPr>
              <w:pStyle w:val="Bodywithskip"/>
            </w:pPr>
            <w:r w:rsidRPr="00CB0DE0">
              <w:t>Optional</w:t>
            </w:r>
          </w:p>
        </w:tc>
      </w:tr>
      <w:tr w:rsidR="00E93755" w:rsidRPr="00CB0DE0" w14:paraId="0F28D9A6" w14:textId="77777777" w:rsidTr="00E93755">
        <w:trPr>
          <w:trHeight w:val="454"/>
        </w:trPr>
        <w:tc>
          <w:tcPr>
            <w:tcW w:w="1666" w:type="pct"/>
            <w:shd w:val="clear" w:color="auto" w:fill="F2F2F2"/>
            <w:vAlign w:val="center"/>
          </w:tcPr>
          <w:p w14:paraId="4B116780" w14:textId="72F461E9"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75BC773B" w14:textId="77777777" w:rsidR="00E93755" w:rsidRPr="00CB0DE0" w:rsidRDefault="00E93755" w:rsidP="00E93755">
            <w:pPr>
              <w:pStyle w:val="Bodywithskip"/>
              <w:rPr>
                <w:lang w:eastAsia="en-GB"/>
              </w:rPr>
            </w:pPr>
          </w:p>
        </w:tc>
        <w:tc>
          <w:tcPr>
            <w:tcW w:w="1667" w:type="pct"/>
            <w:shd w:val="clear" w:color="auto" w:fill="F2F2F2"/>
            <w:vAlign w:val="center"/>
          </w:tcPr>
          <w:p w14:paraId="5A371B8D" w14:textId="42A3C6CC" w:rsidR="00E93755" w:rsidRPr="00CB0DE0" w:rsidRDefault="00E93755" w:rsidP="00E93755">
            <w:pPr>
              <w:pStyle w:val="Bodywithskip"/>
            </w:pPr>
            <w:r w:rsidRPr="00CB0DE0">
              <w:t>Optional</w:t>
            </w:r>
          </w:p>
        </w:tc>
      </w:tr>
      <w:tr w:rsidR="00E93755" w:rsidRPr="00CB0DE0" w14:paraId="169CB284" w14:textId="77777777" w:rsidTr="00E93755">
        <w:trPr>
          <w:trHeight w:val="454"/>
        </w:trPr>
        <w:tc>
          <w:tcPr>
            <w:tcW w:w="1666" w:type="pct"/>
            <w:shd w:val="clear" w:color="auto" w:fill="F2F2F2"/>
            <w:vAlign w:val="center"/>
          </w:tcPr>
          <w:p w14:paraId="2D327E96" w14:textId="5C3B7BC8"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052F0CB3"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7906D816" w14:textId="200E52AF" w:rsidR="00E93755" w:rsidRPr="00CB0DE0" w:rsidRDefault="00E93755" w:rsidP="00E93755">
            <w:pPr>
              <w:pStyle w:val="Bodywithskip"/>
            </w:pPr>
            <w:r w:rsidRPr="00CB0DE0">
              <w:t>Mandatory</w:t>
            </w:r>
          </w:p>
        </w:tc>
      </w:tr>
      <w:tr w:rsidR="00E93755" w:rsidRPr="00CB0DE0" w14:paraId="5F865EA3" w14:textId="77777777" w:rsidTr="00E93755">
        <w:trPr>
          <w:trHeight w:val="454"/>
        </w:trPr>
        <w:tc>
          <w:tcPr>
            <w:tcW w:w="1666" w:type="pct"/>
            <w:shd w:val="clear" w:color="auto" w:fill="F2F2F2"/>
            <w:vAlign w:val="center"/>
          </w:tcPr>
          <w:p w14:paraId="1479226F" w14:textId="0265CF5C"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062AC3CF" w14:textId="77777777" w:rsidR="00E93755" w:rsidRPr="00CB0DE0" w:rsidRDefault="00E93755" w:rsidP="00E93755">
            <w:pPr>
              <w:pStyle w:val="Bodywithskip"/>
              <w:rPr>
                <w:lang w:eastAsia="en-GB"/>
              </w:rPr>
            </w:pPr>
            <w:r w:rsidRPr="00CB0DE0">
              <w:rPr>
                <w:lang w:eastAsia="en-GB"/>
              </w:rPr>
              <w:t>Value</w:t>
            </w:r>
          </w:p>
        </w:tc>
        <w:tc>
          <w:tcPr>
            <w:tcW w:w="1667" w:type="pct"/>
            <w:shd w:val="clear" w:color="auto" w:fill="F2F2F2"/>
            <w:vAlign w:val="center"/>
          </w:tcPr>
          <w:p w14:paraId="31A69A9E" w14:textId="6086BD7E" w:rsidR="00E93755" w:rsidRPr="00CB0DE0" w:rsidRDefault="00E93755" w:rsidP="00E93755">
            <w:pPr>
              <w:pStyle w:val="Bodywithskip"/>
            </w:pPr>
            <w:r w:rsidRPr="00CB0DE0">
              <w:t>Optional</w:t>
            </w:r>
          </w:p>
        </w:tc>
      </w:tr>
      <w:tr w:rsidR="00E93755" w:rsidRPr="00CB0DE0" w14:paraId="04FA2C82" w14:textId="77777777" w:rsidTr="00E93755">
        <w:trPr>
          <w:trHeight w:val="454"/>
        </w:trPr>
        <w:tc>
          <w:tcPr>
            <w:tcW w:w="1666" w:type="pct"/>
            <w:shd w:val="clear" w:color="auto" w:fill="F2F2F2"/>
            <w:vAlign w:val="center"/>
          </w:tcPr>
          <w:p w14:paraId="40E978BE" w14:textId="5CD3A207"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57C9EF95" w14:textId="77777777" w:rsidR="00E93755" w:rsidRPr="00CB0DE0" w:rsidRDefault="00E93755" w:rsidP="00E93755">
            <w:pPr>
              <w:pStyle w:val="Bodywithskip"/>
              <w:rPr>
                <w:lang w:eastAsia="en-GB"/>
              </w:rPr>
            </w:pPr>
            <w:r w:rsidRPr="00CB0DE0">
              <w:rPr>
                <w:lang w:eastAsia="en-GB"/>
              </w:rPr>
              <w:t>Currency</w:t>
            </w:r>
          </w:p>
        </w:tc>
        <w:tc>
          <w:tcPr>
            <w:tcW w:w="1667" w:type="pct"/>
            <w:shd w:val="clear" w:color="auto" w:fill="F2F2F2"/>
            <w:vAlign w:val="center"/>
          </w:tcPr>
          <w:p w14:paraId="78F909CE" w14:textId="2C207446" w:rsidR="00E93755" w:rsidRPr="00CB0DE0" w:rsidRDefault="00E93755" w:rsidP="00E93755">
            <w:pPr>
              <w:pStyle w:val="Bodywithskip"/>
            </w:pPr>
            <w:r w:rsidRPr="00CB0DE0">
              <w:t>Optional</w:t>
            </w:r>
          </w:p>
        </w:tc>
      </w:tr>
      <w:tr w:rsidR="00E93755" w:rsidRPr="00CB0DE0" w14:paraId="384AD18F" w14:textId="77777777" w:rsidTr="00E93755">
        <w:trPr>
          <w:trHeight w:val="454"/>
        </w:trPr>
        <w:tc>
          <w:tcPr>
            <w:tcW w:w="1666" w:type="pct"/>
            <w:shd w:val="clear" w:color="auto" w:fill="F2F2F2"/>
            <w:vAlign w:val="center"/>
          </w:tcPr>
          <w:p w14:paraId="0C8A36B2" w14:textId="5F0558D6"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2D60F85F"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7C2526B4" w14:textId="741971AD" w:rsidR="00E93755" w:rsidRPr="00CB0DE0" w:rsidRDefault="00E93755" w:rsidP="00E93755">
            <w:pPr>
              <w:pStyle w:val="Bodywithskip"/>
            </w:pPr>
            <w:r w:rsidRPr="00CB0DE0">
              <w:t>Optional</w:t>
            </w:r>
          </w:p>
        </w:tc>
      </w:tr>
      <w:tr w:rsidR="00E93755" w:rsidRPr="00CB0DE0" w14:paraId="1C3F4DF2" w14:textId="77777777" w:rsidTr="00E93755">
        <w:trPr>
          <w:trHeight w:val="454"/>
        </w:trPr>
        <w:tc>
          <w:tcPr>
            <w:tcW w:w="1666" w:type="pct"/>
            <w:shd w:val="clear" w:color="auto" w:fill="F2F2F2"/>
            <w:vAlign w:val="center"/>
          </w:tcPr>
          <w:p w14:paraId="295632B1" w14:textId="41D93877"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6AE37EAC" w14:textId="77777777" w:rsidR="00E93755" w:rsidRPr="00CB0DE0" w:rsidRDefault="00E93755" w:rsidP="00E93755">
            <w:pPr>
              <w:pStyle w:val="Bodywithskip"/>
              <w:rPr>
                <w:lang w:eastAsia="en-GB"/>
              </w:rPr>
            </w:pPr>
            <w:r w:rsidRPr="00CB0DE0">
              <w:rPr>
                <w:lang w:eastAsia="en-GB"/>
              </w:rPr>
              <w:t>Is Defined By</w:t>
            </w:r>
          </w:p>
        </w:tc>
        <w:tc>
          <w:tcPr>
            <w:tcW w:w="1667" w:type="pct"/>
            <w:shd w:val="clear" w:color="auto" w:fill="F2F2F2"/>
            <w:vAlign w:val="center"/>
          </w:tcPr>
          <w:p w14:paraId="347F8C8A" w14:textId="0F2AE84C" w:rsidR="00E93755" w:rsidRPr="00CB0DE0" w:rsidRDefault="00E93755" w:rsidP="00E93755">
            <w:pPr>
              <w:pStyle w:val="Bodywithskip"/>
            </w:pPr>
            <w:r w:rsidRPr="00CB0DE0">
              <w:t>Optional</w:t>
            </w:r>
          </w:p>
        </w:tc>
      </w:tr>
      <w:tr w:rsidR="00E93755" w:rsidRPr="00CB0DE0" w14:paraId="15B12BF7" w14:textId="77777777" w:rsidTr="00E93755">
        <w:trPr>
          <w:trHeight w:val="454"/>
        </w:trPr>
        <w:tc>
          <w:tcPr>
            <w:tcW w:w="1666" w:type="pct"/>
            <w:shd w:val="clear" w:color="auto" w:fill="F2F2F2"/>
            <w:vAlign w:val="center"/>
          </w:tcPr>
          <w:p w14:paraId="0C148E7E" w14:textId="6A478DDC"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0BAB3BD0" w14:textId="46534A7F" w:rsidR="00E93755" w:rsidRPr="00CB0DE0" w:rsidRDefault="00E93755" w:rsidP="00E93755">
            <w:pPr>
              <w:pStyle w:val="Bodywithskip"/>
              <w:rPr>
                <w:lang w:eastAsia="en-GB"/>
              </w:rPr>
            </w:pPr>
            <w:r w:rsidRPr="00CB0DE0">
              <w:rPr>
                <w:lang w:eastAsia="en-GB"/>
              </w:rPr>
              <w:t>If Accessed Through</w:t>
            </w:r>
          </w:p>
        </w:tc>
        <w:tc>
          <w:tcPr>
            <w:tcW w:w="1667" w:type="pct"/>
            <w:shd w:val="clear" w:color="auto" w:fill="F2F2F2"/>
            <w:vAlign w:val="center"/>
          </w:tcPr>
          <w:p w14:paraId="43224B57" w14:textId="7C1E5531" w:rsidR="00E93755" w:rsidRPr="00CB0DE0" w:rsidRDefault="00E93755" w:rsidP="00E93755">
            <w:pPr>
              <w:pStyle w:val="Bodywithskip"/>
            </w:pPr>
            <w:r w:rsidRPr="00CB0DE0">
              <w:t>Optional</w:t>
            </w:r>
          </w:p>
        </w:tc>
      </w:tr>
      <w:tr w:rsidR="00E93755" w:rsidRPr="00CB0DE0" w14:paraId="6836C57F" w14:textId="77777777" w:rsidTr="00E93755">
        <w:trPr>
          <w:trHeight w:val="454"/>
        </w:trPr>
        <w:tc>
          <w:tcPr>
            <w:tcW w:w="1666" w:type="pct"/>
            <w:shd w:val="clear" w:color="auto" w:fill="F2F2F2"/>
            <w:vAlign w:val="center"/>
          </w:tcPr>
          <w:p w14:paraId="439DFF27" w14:textId="35691449"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1F524486" w14:textId="77777777" w:rsidR="00E93755" w:rsidRPr="00CB0DE0" w:rsidRDefault="00E93755" w:rsidP="00E93755">
            <w:pPr>
              <w:pStyle w:val="Bodywithskip"/>
              <w:rPr>
                <w:lang w:eastAsia="en-GB"/>
              </w:rPr>
            </w:pPr>
          </w:p>
        </w:tc>
        <w:tc>
          <w:tcPr>
            <w:tcW w:w="1667" w:type="pct"/>
            <w:shd w:val="clear" w:color="auto" w:fill="F2F2F2"/>
            <w:vAlign w:val="center"/>
          </w:tcPr>
          <w:p w14:paraId="321B9BDA" w14:textId="32B731BC" w:rsidR="00E93755" w:rsidRPr="00CB0DE0" w:rsidRDefault="00E93755" w:rsidP="00E93755">
            <w:pPr>
              <w:pStyle w:val="Bodywithskip"/>
            </w:pPr>
            <w:r w:rsidRPr="00CB0DE0">
              <w:t>Optional</w:t>
            </w:r>
          </w:p>
        </w:tc>
      </w:tr>
      <w:tr w:rsidR="00E93755" w:rsidRPr="00CB0DE0" w14:paraId="1C23D39D" w14:textId="77777777" w:rsidTr="00E93755">
        <w:trPr>
          <w:trHeight w:val="454"/>
        </w:trPr>
        <w:tc>
          <w:tcPr>
            <w:tcW w:w="1666" w:type="pct"/>
            <w:shd w:val="clear" w:color="auto" w:fill="F2F2F2"/>
            <w:vAlign w:val="center"/>
          </w:tcPr>
          <w:p w14:paraId="18438809" w14:textId="1FB243C4"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71C66E26"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647CA070" w14:textId="38FBD9BB" w:rsidR="00E93755" w:rsidRPr="00CB0DE0" w:rsidRDefault="00E93755" w:rsidP="00E93755">
            <w:pPr>
              <w:pStyle w:val="Bodywithskip"/>
            </w:pPr>
            <w:r w:rsidRPr="00CB0DE0">
              <w:t>Mandatory</w:t>
            </w:r>
          </w:p>
        </w:tc>
      </w:tr>
      <w:tr w:rsidR="00E93755" w:rsidRPr="00CB0DE0" w14:paraId="206A400C" w14:textId="77777777" w:rsidTr="00E93755">
        <w:trPr>
          <w:trHeight w:val="454"/>
        </w:trPr>
        <w:tc>
          <w:tcPr>
            <w:tcW w:w="1666" w:type="pct"/>
            <w:shd w:val="clear" w:color="auto" w:fill="F2F2F2"/>
            <w:vAlign w:val="center"/>
          </w:tcPr>
          <w:p w14:paraId="2579E93B" w14:textId="03AAA404"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50F542F1" w14:textId="30DCAC02" w:rsidR="00E93755" w:rsidRPr="00CB0DE0" w:rsidRDefault="00E93755" w:rsidP="00E93755">
            <w:pPr>
              <w:pStyle w:val="Bodywithskip"/>
              <w:rPr>
                <w:lang w:eastAsia="en-GB"/>
              </w:rPr>
            </w:pPr>
            <w:r w:rsidRPr="00CB0DE0">
              <w:rPr>
                <w:lang w:eastAsia="en-GB"/>
              </w:rPr>
              <w:t>Owned By</w:t>
            </w:r>
          </w:p>
        </w:tc>
        <w:tc>
          <w:tcPr>
            <w:tcW w:w="1667" w:type="pct"/>
            <w:shd w:val="clear" w:color="auto" w:fill="F2F2F2"/>
            <w:vAlign w:val="center"/>
          </w:tcPr>
          <w:p w14:paraId="6C15EE77" w14:textId="1CBF90BC" w:rsidR="00E93755" w:rsidRPr="00CB0DE0" w:rsidRDefault="00E93755" w:rsidP="00E93755">
            <w:pPr>
              <w:pStyle w:val="Bodywithskip"/>
            </w:pPr>
            <w:r w:rsidRPr="00CB0DE0">
              <w:t>Optional</w:t>
            </w:r>
          </w:p>
        </w:tc>
      </w:tr>
      <w:tr w:rsidR="00E93755" w:rsidRPr="00CB0DE0" w14:paraId="7CA1FD6E" w14:textId="77777777" w:rsidTr="00E93755">
        <w:trPr>
          <w:trHeight w:val="454"/>
        </w:trPr>
        <w:tc>
          <w:tcPr>
            <w:tcW w:w="1666" w:type="pct"/>
            <w:shd w:val="clear" w:color="auto" w:fill="F2F2F2"/>
            <w:vAlign w:val="center"/>
          </w:tcPr>
          <w:p w14:paraId="2727C6BB" w14:textId="3B683FE2"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3BFFBA84" w14:textId="77777777"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5CA337D6" w14:textId="7C204520" w:rsidR="00E93755" w:rsidRPr="00CB0DE0" w:rsidRDefault="00E93755" w:rsidP="00E93755">
            <w:pPr>
              <w:pStyle w:val="Bodywithskip"/>
            </w:pPr>
            <w:r w:rsidRPr="00CB0DE0">
              <w:t>Optional</w:t>
            </w:r>
          </w:p>
        </w:tc>
      </w:tr>
      <w:tr w:rsidR="00E93755" w:rsidRPr="00CB0DE0" w14:paraId="64CE006F" w14:textId="77777777" w:rsidTr="00E93755">
        <w:trPr>
          <w:trHeight w:val="454"/>
        </w:trPr>
        <w:tc>
          <w:tcPr>
            <w:tcW w:w="1666" w:type="pct"/>
            <w:shd w:val="clear" w:color="auto" w:fill="F2F2F2"/>
            <w:vAlign w:val="center"/>
          </w:tcPr>
          <w:p w14:paraId="22EE8B67" w14:textId="66837DAC"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3466B3E1" w14:textId="77777777" w:rsidR="00E93755" w:rsidRPr="00CB0DE0" w:rsidRDefault="00E93755" w:rsidP="00E93755">
            <w:pPr>
              <w:pStyle w:val="Bodywithskip"/>
              <w:rPr>
                <w:lang w:eastAsia="en-GB"/>
              </w:rPr>
            </w:pPr>
            <w:r w:rsidRPr="00CB0DE0">
              <w:rPr>
                <w:lang w:eastAsia="en-GB"/>
              </w:rPr>
              <w:t>Has Input</w:t>
            </w:r>
          </w:p>
        </w:tc>
        <w:tc>
          <w:tcPr>
            <w:tcW w:w="1667" w:type="pct"/>
            <w:shd w:val="clear" w:color="auto" w:fill="F2F2F2"/>
            <w:vAlign w:val="center"/>
          </w:tcPr>
          <w:p w14:paraId="630F80D3" w14:textId="7D08CBBE" w:rsidR="00E93755" w:rsidRPr="00CB0DE0" w:rsidRDefault="00E93755" w:rsidP="00E93755">
            <w:pPr>
              <w:pStyle w:val="Bodywithskip"/>
            </w:pPr>
            <w:r w:rsidRPr="00CB0DE0">
              <w:t>Optional</w:t>
            </w:r>
          </w:p>
        </w:tc>
      </w:tr>
      <w:tr w:rsidR="00E93755" w:rsidRPr="00CB0DE0" w14:paraId="2AE28B59" w14:textId="77777777" w:rsidTr="00E93755">
        <w:trPr>
          <w:trHeight w:val="454"/>
        </w:trPr>
        <w:tc>
          <w:tcPr>
            <w:tcW w:w="1666" w:type="pct"/>
            <w:shd w:val="clear" w:color="auto" w:fill="F2F2F2"/>
            <w:vAlign w:val="center"/>
          </w:tcPr>
          <w:p w14:paraId="3D7CE1D7" w14:textId="66A9F001"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7AF0C666" w14:textId="0795F648" w:rsidR="00E93755" w:rsidRPr="00CB0DE0" w:rsidRDefault="00E93755" w:rsidP="00E93755">
            <w:pPr>
              <w:pStyle w:val="Bodywithskip"/>
              <w:rPr>
                <w:lang w:eastAsia="en-GB"/>
              </w:rPr>
            </w:pPr>
            <w:r w:rsidRPr="00CB0DE0">
              <w:rPr>
                <w:lang w:eastAsia="en-GB"/>
              </w:rPr>
              <w:t>Opening Hours</w:t>
            </w:r>
          </w:p>
        </w:tc>
        <w:tc>
          <w:tcPr>
            <w:tcW w:w="1667" w:type="pct"/>
            <w:shd w:val="clear" w:color="auto" w:fill="F2F2F2"/>
            <w:vAlign w:val="center"/>
          </w:tcPr>
          <w:p w14:paraId="01F83A55" w14:textId="1F15E59A" w:rsidR="00E93755" w:rsidRPr="00CB0DE0" w:rsidRDefault="00E93755" w:rsidP="00E93755">
            <w:pPr>
              <w:pStyle w:val="Bodywithskip"/>
            </w:pPr>
            <w:r w:rsidRPr="00CB0DE0">
              <w:t>Optional</w:t>
            </w:r>
          </w:p>
        </w:tc>
      </w:tr>
      <w:tr w:rsidR="00E93755" w:rsidRPr="00CB0DE0" w14:paraId="1B500793" w14:textId="77777777" w:rsidTr="00E93755">
        <w:trPr>
          <w:trHeight w:val="454"/>
        </w:trPr>
        <w:tc>
          <w:tcPr>
            <w:tcW w:w="1666" w:type="pct"/>
            <w:shd w:val="clear" w:color="auto" w:fill="F2F2F2"/>
            <w:vAlign w:val="center"/>
          </w:tcPr>
          <w:p w14:paraId="7DB9B5BC" w14:textId="206948C8"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587DE315" w14:textId="335AB008" w:rsidR="00E93755" w:rsidRPr="00CB0DE0" w:rsidRDefault="00E93755" w:rsidP="00E93755">
            <w:pPr>
              <w:pStyle w:val="Bodywithskip"/>
              <w:rPr>
                <w:lang w:eastAsia="en-GB"/>
              </w:rPr>
            </w:pPr>
            <w:r w:rsidRPr="00CB0DE0">
              <w:rPr>
                <w:lang w:eastAsia="en-GB"/>
              </w:rPr>
              <w:t>Availability Restriction</w:t>
            </w:r>
          </w:p>
        </w:tc>
        <w:tc>
          <w:tcPr>
            <w:tcW w:w="1667" w:type="pct"/>
            <w:shd w:val="clear" w:color="auto" w:fill="F2F2F2"/>
            <w:vAlign w:val="center"/>
          </w:tcPr>
          <w:p w14:paraId="707D8B25" w14:textId="3920048A" w:rsidR="00E93755" w:rsidRPr="00CB0DE0" w:rsidRDefault="00E93755" w:rsidP="00E93755">
            <w:pPr>
              <w:pStyle w:val="Bodywithskip"/>
            </w:pPr>
            <w:r w:rsidRPr="00CB0DE0">
              <w:t>Optional</w:t>
            </w:r>
          </w:p>
        </w:tc>
      </w:tr>
      <w:tr w:rsidR="00E93755" w:rsidRPr="00CB0DE0" w14:paraId="5D6D1A26" w14:textId="77777777" w:rsidTr="00E93755">
        <w:trPr>
          <w:trHeight w:val="454"/>
        </w:trPr>
        <w:tc>
          <w:tcPr>
            <w:tcW w:w="1666" w:type="pct"/>
            <w:shd w:val="clear" w:color="auto" w:fill="F2F2F2"/>
            <w:vAlign w:val="center"/>
          </w:tcPr>
          <w:p w14:paraId="32D9FE02" w14:textId="323BBB05" w:rsidR="00E93755" w:rsidRPr="00CB0DE0" w:rsidRDefault="00E93755" w:rsidP="00E93755">
            <w:pPr>
              <w:pStyle w:val="Bodywithskip"/>
              <w:rPr>
                <w:lang w:eastAsia="en-GB"/>
              </w:rPr>
            </w:pPr>
            <w:r w:rsidRPr="00CB0DE0">
              <w:rPr>
                <w:lang w:eastAsia="en-GB"/>
              </w:rPr>
              <w:t>Opening Hours Specification</w:t>
            </w:r>
          </w:p>
        </w:tc>
        <w:tc>
          <w:tcPr>
            <w:tcW w:w="1667" w:type="pct"/>
            <w:shd w:val="clear" w:color="auto" w:fill="F2F2F2"/>
            <w:vAlign w:val="center"/>
          </w:tcPr>
          <w:p w14:paraId="6FF26419" w14:textId="77777777" w:rsidR="00E93755" w:rsidRPr="00CB0DE0" w:rsidRDefault="00E93755" w:rsidP="00E93755">
            <w:pPr>
              <w:pStyle w:val="Bodywithskip"/>
              <w:rPr>
                <w:lang w:eastAsia="en-GB"/>
              </w:rPr>
            </w:pPr>
          </w:p>
        </w:tc>
        <w:tc>
          <w:tcPr>
            <w:tcW w:w="1667" w:type="pct"/>
            <w:shd w:val="clear" w:color="auto" w:fill="F2F2F2"/>
            <w:vAlign w:val="center"/>
          </w:tcPr>
          <w:p w14:paraId="40F6F6F6" w14:textId="38827853" w:rsidR="00E93755" w:rsidRPr="00CB0DE0" w:rsidRDefault="00E93755" w:rsidP="00E93755">
            <w:pPr>
              <w:pStyle w:val="Bodywithskip"/>
            </w:pPr>
            <w:r w:rsidRPr="00CB0DE0">
              <w:t>Optional</w:t>
            </w:r>
          </w:p>
        </w:tc>
      </w:tr>
      <w:tr w:rsidR="00E93755" w:rsidRPr="00CB0DE0" w14:paraId="32BC567B" w14:textId="77777777" w:rsidTr="00E93755">
        <w:trPr>
          <w:trHeight w:val="454"/>
        </w:trPr>
        <w:tc>
          <w:tcPr>
            <w:tcW w:w="1666" w:type="pct"/>
            <w:shd w:val="clear" w:color="auto" w:fill="F2F2F2"/>
            <w:vAlign w:val="center"/>
          </w:tcPr>
          <w:p w14:paraId="7B47FDCA" w14:textId="7EAB5BC1"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13E0358E" w14:textId="77777777" w:rsidR="00E93755" w:rsidRPr="00CB0DE0" w:rsidRDefault="00E93755" w:rsidP="00E93755">
            <w:pPr>
              <w:pStyle w:val="Bodywithskip"/>
              <w:rPr>
                <w:lang w:eastAsia="en-GB"/>
              </w:rPr>
            </w:pPr>
          </w:p>
        </w:tc>
        <w:tc>
          <w:tcPr>
            <w:tcW w:w="1667" w:type="pct"/>
            <w:shd w:val="clear" w:color="auto" w:fill="F2F2F2"/>
            <w:vAlign w:val="center"/>
          </w:tcPr>
          <w:p w14:paraId="1B735624" w14:textId="557D203F" w:rsidR="00E93755" w:rsidRPr="00CB0DE0" w:rsidRDefault="00E93755" w:rsidP="00E93755">
            <w:pPr>
              <w:pStyle w:val="Bodywithskip"/>
            </w:pPr>
            <w:r w:rsidRPr="00CB0DE0">
              <w:t>Optional</w:t>
            </w:r>
          </w:p>
        </w:tc>
      </w:tr>
      <w:tr w:rsidR="00E93755" w:rsidRPr="00CB0DE0" w14:paraId="35094342" w14:textId="77777777" w:rsidTr="00E93755">
        <w:trPr>
          <w:trHeight w:val="454"/>
        </w:trPr>
        <w:tc>
          <w:tcPr>
            <w:tcW w:w="1666" w:type="pct"/>
            <w:shd w:val="clear" w:color="auto" w:fill="F2F2F2"/>
            <w:vAlign w:val="center"/>
          </w:tcPr>
          <w:p w14:paraId="7E4E7762" w14:textId="5716B114"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2346EE7A"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73378C2B" w14:textId="3C4B0434" w:rsidR="00E93755" w:rsidRPr="00CB0DE0" w:rsidRDefault="00E93755" w:rsidP="00E93755">
            <w:pPr>
              <w:pStyle w:val="Bodywithskip"/>
            </w:pPr>
            <w:r w:rsidRPr="00CB0DE0">
              <w:t>Mandatory</w:t>
            </w:r>
          </w:p>
        </w:tc>
      </w:tr>
      <w:tr w:rsidR="00E93755" w:rsidRPr="00CB0DE0" w14:paraId="771EBE55" w14:textId="77777777" w:rsidTr="00E93755">
        <w:trPr>
          <w:trHeight w:val="454"/>
        </w:trPr>
        <w:tc>
          <w:tcPr>
            <w:tcW w:w="1666" w:type="pct"/>
            <w:shd w:val="clear" w:color="auto" w:fill="F2F2F2"/>
            <w:vAlign w:val="center"/>
          </w:tcPr>
          <w:p w14:paraId="3F661BB6" w14:textId="16B09A98"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4B41DBB3"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38963FEA" w14:textId="24ED0746" w:rsidR="00E93755" w:rsidRPr="00CB0DE0" w:rsidRDefault="00E93755" w:rsidP="00E93755">
            <w:pPr>
              <w:pStyle w:val="Bodywithskip"/>
            </w:pPr>
            <w:r w:rsidRPr="00CB0DE0">
              <w:t>Mandatory</w:t>
            </w:r>
          </w:p>
        </w:tc>
      </w:tr>
      <w:tr w:rsidR="00E93755" w:rsidRPr="00CB0DE0" w14:paraId="4524E75E" w14:textId="77777777" w:rsidTr="00E93755">
        <w:trPr>
          <w:trHeight w:val="454"/>
        </w:trPr>
        <w:tc>
          <w:tcPr>
            <w:tcW w:w="1666" w:type="pct"/>
            <w:shd w:val="clear" w:color="auto" w:fill="F2F2F2"/>
            <w:vAlign w:val="center"/>
          </w:tcPr>
          <w:p w14:paraId="0DD41DCC" w14:textId="09135B5E"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1D87D0D6" w14:textId="0A0E7808" w:rsidR="00E93755" w:rsidRPr="00CB0DE0" w:rsidRDefault="00E93755" w:rsidP="00E93755">
            <w:pPr>
              <w:pStyle w:val="Bodywithskip"/>
              <w:rPr>
                <w:lang w:eastAsia="en-GB"/>
              </w:rPr>
            </w:pPr>
            <w:r w:rsidRPr="00CB0DE0">
              <w:rPr>
                <w:lang w:eastAsia="en-GB"/>
              </w:rPr>
              <w:t>Language</w:t>
            </w:r>
          </w:p>
        </w:tc>
        <w:tc>
          <w:tcPr>
            <w:tcW w:w="1667" w:type="pct"/>
            <w:shd w:val="clear" w:color="auto" w:fill="F2F2F2"/>
            <w:vAlign w:val="center"/>
          </w:tcPr>
          <w:p w14:paraId="7E635E48" w14:textId="343CCDBD" w:rsidR="00E93755" w:rsidRPr="00CB0DE0" w:rsidRDefault="00E93755" w:rsidP="00E93755">
            <w:pPr>
              <w:pStyle w:val="Bodywithskip"/>
            </w:pPr>
            <w:r w:rsidRPr="00CB0DE0">
              <w:t>Optional</w:t>
            </w:r>
          </w:p>
        </w:tc>
      </w:tr>
      <w:tr w:rsidR="00E93755" w:rsidRPr="00CB0DE0" w14:paraId="5727D03C" w14:textId="77777777" w:rsidTr="00E93755">
        <w:trPr>
          <w:trHeight w:val="454"/>
        </w:trPr>
        <w:tc>
          <w:tcPr>
            <w:tcW w:w="1666" w:type="pct"/>
            <w:shd w:val="clear" w:color="auto" w:fill="F2F2F2"/>
            <w:vAlign w:val="center"/>
          </w:tcPr>
          <w:p w14:paraId="7178CA46" w14:textId="69E6871B"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41F4C1F6"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65C1CECF" w14:textId="1BADA62D" w:rsidR="00E93755" w:rsidRPr="00CB0DE0" w:rsidRDefault="00E93755" w:rsidP="00E93755">
            <w:pPr>
              <w:pStyle w:val="Bodywithskip"/>
            </w:pPr>
            <w:r w:rsidRPr="00CB0DE0">
              <w:t>Mandatory</w:t>
            </w:r>
          </w:p>
        </w:tc>
      </w:tr>
      <w:tr w:rsidR="00E93755" w:rsidRPr="00CB0DE0" w14:paraId="7796488B" w14:textId="77777777" w:rsidTr="00E93755">
        <w:trPr>
          <w:trHeight w:val="454"/>
        </w:trPr>
        <w:tc>
          <w:tcPr>
            <w:tcW w:w="1666" w:type="pct"/>
            <w:shd w:val="clear" w:color="auto" w:fill="F2F2F2"/>
            <w:vAlign w:val="center"/>
          </w:tcPr>
          <w:p w14:paraId="75DEC673" w14:textId="0C38D568"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7E700E07" w14:textId="77777777" w:rsidR="00E93755" w:rsidRPr="00CB0DE0" w:rsidRDefault="00E93755" w:rsidP="00E93755">
            <w:pPr>
              <w:pStyle w:val="Bodywithskip"/>
              <w:rPr>
                <w:lang w:eastAsia="en-GB"/>
              </w:rPr>
            </w:pPr>
            <w:r w:rsidRPr="00CB0DE0">
              <w:rPr>
                <w:lang w:eastAsia="en-GB"/>
              </w:rPr>
              <w:t>Implements</w:t>
            </w:r>
          </w:p>
        </w:tc>
        <w:tc>
          <w:tcPr>
            <w:tcW w:w="1667" w:type="pct"/>
            <w:shd w:val="clear" w:color="auto" w:fill="F2F2F2"/>
            <w:vAlign w:val="center"/>
          </w:tcPr>
          <w:p w14:paraId="2BD7243F" w14:textId="6FCCD001" w:rsidR="00E93755" w:rsidRPr="00CB0DE0" w:rsidRDefault="00E93755" w:rsidP="00E93755">
            <w:pPr>
              <w:pStyle w:val="Bodywithskip"/>
            </w:pPr>
            <w:r w:rsidRPr="00CB0DE0">
              <w:t>Optional</w:t>
            </w:r>
          </w:p>
        </w:tc>
      </w:tr>
      <w:tr w:rsidR="00E93755" w:rsidRPr="00CB0DE0" w14:paraId="1908491C" w14:textId="77777777" w:rsidTr="00E93755">
        <w:trPr>
          <w:trHeight w:val="454"/>
        </w:trPr>
        <w:tc>
          <w:tcPr>
            <w:tcW w:w="1666" w:type="pct"/>
            <w:shd w:val="clear" w:color="auto" w:fill="F2F2F2"/>
            <w:vAlign w:val="center"/>
          </w:tcPr>
          <w:p w14:paraId="5B69FD85" w14:textId="7445EABD" w:rsidR="00E93755" w:rsidRPr="00CB0DE0" w:rsidRDefault="00E93755" w:rsidP="00E93755">
            <w:pPr>
              <w:pStyle w:val="Bodywithskip"/>
              <w:rPr>
                <w:lang w:eastAsia="en-GB"/>
              </w:rPr>
            </w:pPr>
            <w:r>
              <w:rPr>
                <w:lang w:eastAsia="en-GB"/>
              </w:rPr>
              <w:t>Legal Resource</w:t>
            </w:r>
          </w:p>
        </w:tc>
        <w:tc>
          <w:tcPr>
            <w:tcW w:w="1667" w:type="pct"/>
            <w:shd w:val="clear" w:color="auto" w:fill="F2F2F2"/>
            <w:vAlign w:val="center"/>
          </w:tcPr>
          <w:p w14:paraId="0C2FCF6E" w14:textId="77777777" w:rsidR="00E93755" w:rsidRPr="00CB0DE0" w:rsidRDefault="00E93755" w:rsidP="00E93755">
            <w:pPr>
              <w:pStyle w:val="Bodywithskip"/>
              <w:rPr>
                <w:lang w:eastAsia="en-GB"/>
              </w:rPr>
            </w:pPr>
          </w:p>
        </w:tc>
        <w:tc>
          <w:tcPr>
            <w:tcW w:w="1667" w:type="pct"/>
            <w:shd w:val="clear" w:color="auto" w:fill="F2F2F2"/>
            <w:vAlign w:val="center"/>
          </w:tcPr>
          <w:p w14:paraId="213568F5" w14:textId="1F54B764" w:rsidR="00E93755" w:rsidRPr="00CB0DE0" w:rsidRDefault="00E93755" w:rsidP="00E93755">
            <w:pPr>
              <w:pStyle w:val="Bodywithskip"/>
            </w:pPr>
            <w:r w:rsidRPr="00CB0DE0">
              <w:t>Optional</w:t>
            </w:r>
          </w:p>
        </w:tc>
      </w:tr>
      <w:tr w:rsidR="00E93755" w:rsidRPr="00CB0DE0" w14:paraId="7A76B2A2" w14:textId="77777777" w:rsidTr="00E93755">
        <w:trPr>
          <w:trHeight w:val="454"/>
        </w:trPr>
        <w:tc>
          <w:tcPr>
            <w:tcW w:w="1666" w:type="pct"/>
            <w:shd w:val="clear" w:color="auto" w:fill="F2F2F2"/>
            <w:vAlign w:val="center"/>
          </w:tcPr>
          <w:p w14:paraId="393AE3CC" w14:textId="22837727" w:rsidR="00E93755" w:rsidRPr="00CB0DE0" w:rsidRDefault="00E93755" w:rsidP="00E93755">
            <w:pPr>
              <w:pStyle w:val="Bodywithskip"/>
              <w:rPr>
                <w:lang w:eastAsia="en-GB"/>
              </w:rPr>
            </w:pPr>
            <w:r>
              <w:rPr>
                <w:lang w:eastAsia="en-GB"/>
              </w:rPr>
              <w:t>Legal Resource</w:t>
            </w:r>
          </w:p>
        </w:tc>
        <w:tc>
          <w:tcPr>
            <w:tcW w:w="1667" w:type="pct"/>
            <w:shd w:val="clear" w:color="auto" w:fill="F2F2F2"/>
            <w:vAlign w:val="center"/>
          </w:tcPr>
          <w:p w14:paraId="2341E19A" w14:textId="77777777" w:rsidR="00E93755" w:rsidRPr="00CB0DE0" w:rsidRDefault="00E93755" w:rsidP="00E93755">
            <w:pPr>
              <w:pStyle w:val="Bodywithskip"/>
              <w:rPr>
                <w:lang w:eastAsia="en-GB"/>
              </w:rPr>
            </w:pPr>
            <w:r w:rsidRPr="00CB0DE0">
              <w:rPr>
                <w:lang w:eastAsia="en-GB"/>
              </w:rPr>
              <w:t>Related</w:t>
            </w:r>
          </w:p>
        </w:tc>
        <w:tc>
          <w:tcPr>
            <w:tcW w:w="1667" w:type="pct"/>
            <w:shd w:val="clear" w:color="auto" w:fill="F2F2F2"/>
            <w:vAlign w:val="center"/>
          </w:tcPr>
          <w:p w14:paraId="31789847" w14:textId="1008264E" w:rsidR="00E93755" w:rsidRPr="00CB0DE0" w:rsidRDefault="00E93755" w:rsidP="00E93755">
            <w:pPr>
              <w:pStyle w:val="Bodywithskip"/>
            </w:pPr>
            <w:r w:rsidRPr="00CB0DE0">
              <w:t>Optional</w:t>
            </w:r>
          </w:p>
        </w:tc>
      </w:tr>
      <w:tr w:rsidR="00E93755" w:rsidRPr="00CB0DE0" w14:paraId="66FDF2FA" w14:textId="77777777" w:rsidTr="00E93755">
        <w:trPr>
          <w:trHeight w:val="454"/>
        </w:trPr>
        <w:tc>
          <w:tcPr>
            <w:tcW w:w="1666" w:type="pct"/>
            <w:shd w:val="clear" w:color="auto" w:fill="F2F2F2"/>
            <w:vAlign w:val="center"/>
          </w:tcPr>
          <w:p w14:paraId="36AFDEB3" w14:textId="36388DAE" w:rsidR="00E93755" w:rsidRPr="00CB0DE0" w:rsidRDefault="00E93755" w:rsidP="00E93755">
            <w:pPr>
              <w:pStyle w:val="Bodywithskip"/>
              <w:rPr>
                <w:lang w:eastAsia="en-GB"/>
              </w:rPr>
            </w:pPr>
            <w:r w:rsidRPr="00CB0DE0">
              <w:rPr>
                <w:lang w:eastAsia="en-GB"/>
              </w:rPr>
              <w:t>Agent</w:t>
            </w:r>
          </w:p>
        </w:tc>
        <w:tc>
          <w:tcPr>
            <w:tcW w:w="1667" w:type="pct"/>
            <w:shd w:val="clear" w:color="auto" w:fill="F2F2F2"/>
            <w:vAlign w:val="center"/>
          </w:tcPr>
          <w:p w14:paraId="13FF3798" w14:textId="77777777" w:rsidR="00E93755" w:rsidRPr="00CB0DE0" w:rsidRDefault="00E93755" w:rsidP="00E93755">
            <w:pPr>
              <w:pStyle w:val="Bodywithskip"/>
              <w:rPr>
                <w:lang w:eastAsia="en-GB"/>
              </w:rPr>
            </w:pPr>
          </w:p>
        </w:tc>
        <w:tc>
          <w:tcPr>
            <w:tcW w:w="1667" w:type="pct"/>
            <w:shd w:val="clear" w:color="auto" w:fill="F2F2F2"/>
            <w:vAlign w:val="center"/>
          </w:tcPr>
          <w:p w14:paraId="41048F65" w14:textId="23B23B54" w:rsidR="00E93755" w:rsidRPr="00CB0DE0" w:rsidRDefault="00E93755" w:rsidP="00E93755">
            <w:pPr>
              <w:pStyle w:val="Bodywithskip"/>
            </w:pPr>
            <w:r w:rsidRPr="00CB0DE0">
              <w:t>Optional</w:t>
            </w:r>
          </w:p>
        </w:tc>
      </w:tr>
      <w:tr w:rsidR="00E93755" w:rsidRPr="00CB0DE0" w14:paraId="06EB47B5" w14:textId="77777777" w:rsidTr="00E93755">
        <w:trPr>
          <w:trHeight w:val="454"/>
        </w:trPr>
        <w:tc>
          <w:tcPr>
            <w:tcW w:w="1666" w:type="pct"/>
            <w:shd w:val="clear" w:color="auto" w:fill="F2F2F2"/>
            <w:vAlign w:val="center"/>
          </w:tcPr>
          <w:p w14:paraId="375F4021" w14:textId="1A441552" w:rsidR="00E93755" w:rsidRPr="00CB0DE0" w:rsidRDefault="00E93755" w:rsidP="00E93755">
            <w:pPr>
              <w:pStyle w:val="Bodywithskip"/>
              <w:rPr>
                <w:lang w:eastAsia="en-GB"/>
              </w:rPr>
            </w:pPr>
            <w:r w:rsidRPr="00CB0DE0">
              <w:rPr>
                <w:lang w:eastAsia="en-GB"/>
              </w:rPr>
              <w:t>Agent</w:t>
            </w:r>
          </w:p>
        </w:tc>
        <w:tc>
          <w:tcPr>
            <w:tcW w:w="1667" w:type="pct"/>
            <w:shd w:val="clear" w:color="auto" w:fill="F2F2F2"/>
            <w:vAlign w:val="center"/>
          </w:tcPr>
          <w:p w14:paraId="5C2C0DA0"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21139296" w14:textId="079AD9D0" w:rsidR="00E93755" w:rsidRPr="00CB0DE0" w:rsidRDefault="00E93755" w:rsidP="00E93755">
            <w:pPr>
              <w:pStyle w:val="Bodywithskip"/>
            </w:pPr>
            <w:r w:rsidRPr="00CB0DE0">
              <w:t>Mandatory</w:t>
            </w:r>
          </w:p>
        </w:tc>
      </w:tr>
      <w:tr w:rsidR="00E93755" w:rsidRPr="00CB0DE0" w14:paraId="14D273CF" w14:textId="77777777" w:rsidTr="00E93755">
        <w:trPr>
          <w:trHeight w:val="454"/>
        </w:trPr>
        <w:tc>
          <w:tcPr>
            <w:tcW w:w="1666" w:type="pct"/>
            <w:shd w:val="clear" w:color="auto" w:fill="F2F2F2"/>
            <w:vAlign w:val="center"/>
          </w:tcPr>
          <w:p w14:paraId="0B2A9B9C" w14:textId="72FAC631" w:rsidR="00E93755" w:rsidRPr="00CB0DE0" w:rsidRDefault="00E93755" w:rsidP="00E93755">
            <w:pPr>
              <w:pStyle w:val="Bodywithskip"/>
              <w:rPr>
                <w:lang w:eastAsia="en-GB"/>
              </w:rPr>
            </w:pPr>
            <w:r w:rsidRPr="00CB0DE0">
              <w:rPr>
                <w:lang w:eastAsia="en-GB"/>
              </w:rPr>
              <w:t>Agent</w:t>
            </w:r>
          </w:p>
        </w:tc>
        <w:tc>
          <w:tcPr>
            <w:tcW w:w="1667" w:type="pct"/>
            <w:shd w:val="clear" w:color="auto" w:fill="F2F2F2"/>
            <w:vAlign w:val="center"/>
          </w:tcPr>
          <w:p w14:paraId="7CA073A1"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3280DE07" w14:textId="5AA2C14D" w:rsidR="00E93755" w:rsidRPr="00CB0DE0" w:rsidRDefault="00E93755" w:rsidP="00E93755">
            <w:pPr>
              <w:pStyle w:val="Bodywithskip"/>
            </w:pPr>
            <w:r w:rsidRPr="00CB0DE0">
              <w:t>Mandatory</w:t>
            </w:r>
          </w:p>
        </w:tc>
      </w:tr>
      <w:tr w:rsidR="00E93755" w:rsidRPr="00CB0DE0" w14:paraId="21F3505F" w14:textId="77777777" w:rsidTr="00E93755">
        <w:trPr>
          <w:trHeight w:val="454"/>
        </w:trPr>
        <w:tc>
          <w:tcPr>
            <w:tcW w:w="1666" w:type="pct"/>
            <w:shd w:val="clear" w:color="auto" w:fill="F2F2F2"/>
            <w:vAlign w:val="center"/>
          </w:tcPr>
          <w:p w14:paraId="4CF62A6B" w14:textId="354B7F18" w:rsidR="00E93755" w:rsidRPr="00CB0DE0" w:rsidRDefault="00E93755" w:rsidP="00E93755">
            <w:pPr>
              <w:pStyle w:val="Bodywithskip"/>
              <w:rPr>
                <w:lang w:eastAsia="en-GB"/>
              </w:rPr>
            </w:pPr>
            <w:r w:rsidRPr="00CB0DE0">
              <w:rPr>
                <w:lang w:eastAsia="en-GB"/>
              </w:rPr>
              <w:t>Agent</w:t>
            </w:r>
          </w:p>
        </w:tc>
        <w:tc>
          <w:tcPr>
            <w:tcW w:w="1667" w:type="pct"/>
            <w:shd w:val="clear" w:color="auto" w:fill="F2F2F2"/>
            <w:vAlign w:val="center"/>
          </w:tcPr>
          <w:p w14:paraId="1AC62B28" w14:textId="77777777" w:rsidR="00E93755" w:rsidRPr="00CB0DE0" w:rsidRDefault="00E93755" w:rsidP="00E93755">
            <w:pPr>
              <w:pStyle w:val="Bodywithskip"/>
              <w:rPr>
                <w:lang w:eastAsia="en-GB"/>
              </w:rPr>
            </w:pPr>
            <w:r w:rsidRPr="00CB0DE0">
              <w:rPr>
                <w:lang w:eastAsia="en-GB"/>
              </w:rPr>
              <w:t>Plays Role</w:t>
            </w:r>
          </w:p>
        </w:tc>
        <w:tc>
          <w:tcPr>
            <w:tcW w:w="1667" w:type="pct"/>
            <w:shd w:val="clear" w:color="auto" w:fill="F2F2F2"/>
            <w:vAlign w:val="center"/>
          </w:tcPr>
          <w:p w14:paraId="3F7260AB" w14:textId="62A4815F" w:rsidR="00E93755" w:rsidRPr="00CB0DE0" w:rsidRDefault="00E93755" w:rsidP="00E93755">
            <w:pPr>
              <w:pStyle w:val="Bodywithskip"/>
            </w:pPr>
            <w:r w:rsidRPr="00CB0DE0">
              <w:t>Optional</w:t>
            </w:r>
          </w:p>
        </w:tc>
      </w:tr>
      <w:tr w:rsidR="00E93755" w:rsidRPr="00CB0DE0" w14:paraId="7E110202" w14:textId="77777777" w:rsidTr="00E93755">
        <w:trPr>
          <w:trHeight w:val="454"/>
        </w:trPr>
        <w:tc>
          <w:tcPr>
            <w:tcW w:w="1666" w:type="pct"/>
            <w:shd w:val="clear" w:color="auto" w:fill="F2F2F2"/>
            <w:vAlign w:val="center"/>
          </w:tcPr>
          <w:p w14:paraId="69C971B8" w14:textId="744C237C" w:rsidR="00E93755" w:rsidRPr="00CB0DE0" w:rsidRDefault="00E93755" w:rsidP="00E93755">
            <w:pPr>
              <w:pStyle w:val="Bodywithskip"/>
              <w:rPr>
                <w:lang w:eastAsia="en-GB"/>
              </w:rPr>
            </w:pPr>
            <w:r w:rsidRPr="00CB0DE0">
              <w:rPr>
                <w:lang w:eastAsia="en-GB"/>
              </w:rPr>
              <w:lastRenderedPageBreak/>
              <w:t>Agent</w:t>
            </w:r>
          </w:p>
        </w:tc>
        <w:tc>
          <w:tcPr>
            <w:tcW w:w="1667" w:type="pct"/>
            <w:shd w:val="clear" w:color="auto" w:fill="F2F2F2"/>
            <w:vAlign w:val="center"/>
          </w:tcPr>
          <w:p w14:paraId="701C9D7F" w14:textId="77777777" w:rsidR="00E93755" w:rsidRPr="00CB0DE0" w:rsidRDefault="00E93755" w:rsidP="00E93755">
            <w:pPr>
              <w:pStyle w:val="Bodywithskip"/>
              <w:rPr>
                <w:lang w:eastAsia="en-GB"/>
              </w:rPr>
            </w:pPr>
            <w:r w:rsidRPr="00CB0DE0">
              <w:rPr>
                <w:lang w:eastAsia="en-GB"/>
              </w:rPr>
              <w:t>Has Address</w:t>
            </w:r>
          </w:p>
        </w:tc>
        <w:tc>
          <w:tcPr>
            <w:tcW w:w="1667" w:type="pct"/>
            <w:shd w:val="clear" w:color="auto" w:fill="F2F2F2"/>
            <w:vAlign w:val="center"/>
          </w:tcPr>
          <w:p w14:paraId="14D3026E" w14:textId="5C0403AF" w:rsidR="00E93755" w:rsidRPr="00CB0DE0" w:rsidRDefault="00E93755" w:rsidP="00E93755">
            <w:pPr>
              <w:pStyle w:val="Bodywithskip"/>
            </w:pPr>
            <w:r w:rsidRPr="00CB0DE0">
              <w:t>Optional</w:t>
            </w:r>
          </w:p>
        </w:tc>
      </w:tr>
      <w:tr w:rsidR="00E93755" w:rsidRPr="00CB0DE0" w14:paraId="1AB297E5" w14:textId="77777777" w:rsidTr="00E93755">
        <w:trPr>
          <w:trHeight w:val="454"/>
        </w:trPr>
        <w:tc>
          <w:tcPr>
            <w:tcW w:w="1666" w:type="pct"/>
            <w:shd w:val="clear" w:color="auto" w:fill="F2F2F2"/>
            <w:vAlign w:val="center"/>
          </w:tcPr>
          <w:p w14:paraId="6D8714F0" w14:textId="3802C3D9" w:rsidR="00E93755" w:rsidRPr="00CB0DE0" w:rsidRDefault="00E93755" w:rsidP="00E93755">
            <w:pPr>
              <w:pStyle w:val="Bodywithskip"/>
              <w:rPr>
                <w:lang w:eastAsia="en-GB"/>
              </w:rPr>
            </w:pPr>
            <w:r w:rsidRPr="00CB0DE0">
              <w:rPr>
                <w:lang w:eastAsia="en-GB"/>
              </w:rPr>
              <w:t xml:space="preserve">Public </w:t>
            </w:r>
            <w:r>
              <w:rPr>
                <w:lang w:eastAsia="en-GB"/>
              </w:rPr>
              <w:t>Organization</w:t>
            </w:r>
          </w:p>
        </w:tc>
        <w:tc>
          <w:tcPr>
            <w:tcW w:w="1667" w:type="pct"/>
            <w:shd w:val="clear" w:color="auto" w:fill="F2F2F2"/>
            <w:vAlign w:val="center"/>
          </w:tcPr>
          <w:p w14:paraId="723B3219" w14:textId="77777777" w:rsidR="00E93755" w:rsidRPr="00CB0DE0" w:rsidRDefault="00E93755" w:rsidP="00E93755">
            <w:pPr>
              <w:pStyle w:val="Bodywithskip"/>
              <w:rPr>
                <w:lang w:eastAsia="en-GB"/>
              </w:rPr>
            </w:pPr>
          </w:p>
        </w:tc>
        <w:tc>
          <w:tcPr>
            <w:tcW w:w="1667" w:type="pct"/>
            <w:shd w:val="clear" w:color="auto" w:fill="F2F2F2"/>
            <w:vAlign w:val="center"/>
          </w:tcPr>
          <w:p w14:paraId="63FDCD1C" w14:textId="39B43CB4" w:rsidR="00E93755" w:rsidRPr="00CB0DE0" w:rsidRDefault="00E93755" w:rsidP="00E93755">
            <w:pPr>
              <w:pStyle w:val="Bodywithskip"/>
            </w:pPr>
            <w:r w:rsidRPr="00CB0DE0">
              <w:t>Mandatory</w:t>
            </w:r>
          </w:p>
        </w:tc>
      </w:tr>
      <w:tr w:rsidR="00E93755" w:rsidRPr="00CB0DE0" w14:paraId="6F08285C" w14:textId="77777777" w:rsidTr="00E93755">
        <w:trPr>
          <w:trHeight w:val="454"/>
        </w:trPr>
        <w:tc>
          <w:tcPr>
            <w:tcW w:w="1666" w:type="pct"/>
            <w:shd w:val="clear" w:color="auto" w:fill="F2F2F2"/>
            <w:vAlign w:val="center"/>
          </w:tcPr>
          <w:p w14:paraId="1E032935" w14:textId="4CAAA2C7" w:rsidR="00E93755" w:rsidRPr="00CB0DE0" w:rsidRDefault="00E93755" w:rsidP="00E93755">
            <w:pPr>
              <w:pStyle w:val="Bodywithskip"/>
              <w:rPr>
                <w:lang w:eastAsia="en-GB"/>
              </w:rPr>
            </w:pPr>
            <w:r w:rsidRPr="00CB0DE0">
              <w:rPr>
                <w:lang w:eastAsia="en-GB"/>
              </w:rPr>
              <w:t xml:space="preserve">Public </w:t>
            </w:r>
            <w:r>
              <w:rPr>
                <w:lang w:eastAsia="en-GB"/>
              </w:rPr>
              <w:t>Organization</w:t>
            </w:r>
          </w:p>
        </w:tc>
        <w:tc>
          <w:tcPr>
            <w:tcW w:w="1667" w:type="pct"/>
            <w:shd w:val="clear" w:color="auto" w:fill="F2F2F2"/>
            <w:vAlign w:val="center"/>
          </w:tcPr>
          <w:p w14:paraId="7A509C75" w14:textId="77777777" w:rsidR="00E93755" w:rsidRPr="00CB0DE0" w:rsidRDefault="00E93755" w:rsidP="00E93755">
            <w:pPr>
              <w:pStyle w:val="Bodywithskip"/>
              <w:rPr>
                <w:lang w:eastAsia="en-GB"/>
              </w:rPr>
            </w:pPr>
            <w:r w:rsidRPr="00CB0DE0">
              <w:rPr>
                <w:lang w:eastAsia="en-GB"/>
              </w:rPr>
              <w:t>Preferred Label</w:t>
            </w:r>
          </w:p>
        </w:tc>
        <w:tc>
          <w:tcPr>
            <w:tcW w:w="1667" w:type="pct"/>
            <w:shd w:val="clear" w:color="auto" w:fill="F2F2F2"/>
            <w:vAlign w:val="center"/>
          </w:tcPr>
          <w:p w14:paraId="018F3C47" w14:textId="535C8DB5" w:rsidR="00E93755" w:rsidRPr="00CB0DE0" w:rsidRDefault="00E93755" w:rsidP="00E93755">
            <w:pPr>
              <w:pStyle w:val="Bodywithskip"/>
            </w:pPr>
            <w:r w:rsidRPr="00CB0DE0">
              <w:t>Mandatory</w:t>
            </w:r>
          </w:p>
        </w:tc>
      </w:tr>
      <w:tr w:rsidR="00E93755" w:rsidRPr="00CB0DE0" w14:paraId="43A87384" w14:textId="77777777" w:rsidTr="00E93755">
        <w:trPr>
          <w:trHeight w:val="454"/>
        </w:trPr>
        <w:tc>
          <w:tcPr>
            <w:tcW w:w="1666" w:type="pct"/>
            <w:shd w:val="clear" w:color="auto" w:fill="F2F2F2"/>
            <w:vAlign w:val="center"/>
          </w:tcPr>
          <w:p w14:paraId="0E78BFBF" w14:textId="54205C12" w:rsidR="00E93755" w:rsidRPr="00CB0DE0" w:rsidRDefault="00E93755" w:rsidP="00E93755">
            <w:pPr>
              <w:pStyle w:val="Bodywithskip"/>
              <w:rPr>
                <w:lang w:eastAsia="en-GB"/>
              </w:rPr>
            </w:pPr>
            <w:r w:rsidRPr="00CB0DE0">
              <w:rPr>
                <w:lang w:eastAsia="en-GB"/>
              </w:rPr>
              <w:t xml:space="preserve">Public </w:t>
            </w:r>
            <w:r>
              <w:rPr>
                <w:lang w:eastAsia="en-GB"/>
              </w:rPr>
              <w:t>Organization</w:t>
            </w:r>
          </w:p>
        </w:tc>
        <w:tc>
          <w:tcPr>
            <w:tcW w:w="1667" w:type="pct"/>
            <w:shd w:val="clear" w:color="auto" w:fill="F2F2F2"/>
            <w:vAlign w:val="center"/>
          </w:tcPr>
          <w:p w14:paraId="4960CDC4" w14:textId="60B4CC19" w:rsidR="00E93755" w:rsidRPr="00CB0DE0" w:rsidRDefault="00E93755" w:rsidP="00E93755">
            <w:pPr>
              <w:pStyle w:val="Bodywithskip"/>
              <w:rPr>
                <w:lang w:eastAsia="en-GB"/>
              </w:rPr>
            </w:pPr>
            <w:r w:rsidRPr="00CB0DE0">
              <w:rPr>
                <w:lang w:eastAsia="en-GB"/>
              </w:rPr>
              <w:t>Spatial</w:t>
            </w:r>
          </w:p>
        </w:tc>
        <w:tc>
          <w:tcPr>
            <w:tcW w:w="1667" w:type="pct"/>
            <w:shd w:val="clear" w:color="auto" w:fill="F2F2F2"/>
            <w:vAlign w:val="center"/>
          </w:tcPr>
          <w:p w14:paraId="21C2A7B4" w14:textId="1306C602" w:rsidR="00E93755" w:rsidRPr="00CB0DE0" w:rsidRDefault="00E93755" w:rsidP="00E93755">
            <w:pPr>
              <w:pStyle w:val="Bodywithskip"/>
            </w:pPr>
            <w:r w:rsidRPr="00CB0DE0">
              <w:t>Mandatory</w:t>
            </w:r>
          </w:p>
        </w:tc>
      </w:tr>
      <w:tr w:rsidR="00E93755" w:rsidRPr="00CB0DE0" w14:paraId="285EC56F" w14:textId="77777777" w:rsidTr="00E93755">
        <w:trPr>
          <w:trHeight w:val="454"/>
        </w:trPr>
        <w:tc>
          <w:tcPr>
            <w:tcW w:w="1666" w:type="pct"/>
            <w:shd w:val="clear" w:color="auto" w:fill="F2F2F2"/>
            <w:vAlign w:val="center"/>
          </w:tcPr>
          <w:p w14:paraId="270156F2" w14:textId="6DC66D0F" w:rsidR="00E93755" w:rsidRPr="00CB0DE0" w:rsidRDefault="00E93755" w:rsidP="00E93755">
            <w:pPr>
              <w:pStyle w:val="Bodywithskip"/>
              <w:rPr>
                <w:lang w:eastAsia="en-GB"/>
              </w:rPr>
            </w:pPr>
            <w:r w:rsidRPr="00CB0DE0">
              <w:rPr>
                <w:lang w:eastAsia="en-GB"/>
              </w:rPr>
              <w:t>Contact Point</w:t>
            </w:r>
          </w:p>
        </w:tc>
        <w:tc>
          <w:tcPr>
            <w:tcW w:w="1667" w:type="pct"/>
            <w:shd w:val="clear" w:color="auto" w:fill="F2F2F2"/>
            <w:vAlign w:val="center"/>
          </w:tcPr>
          <w:p w14:paraId="79715B27" w14:textId="77777777" w:rsidR="00E93755" w:rsidRPr="00CB0DE0" w:rsidRDefault="00E93755" w:rsidP="00E93755">
            <w:pPr>
              <w:pStyle w:val="Bodywithskip"/>
              <w:rPr>
                <w:lang w:eastAsia="en-GB"/>
              </w:rPr>
            </w:pPr>
          </w:p>
        </w:tc>
        <w:tc>
          <w:tcPr>
            <w:tcW w:w="1667" w:type="pct"/>
            <w:shd w:val="clear" w:color="auto" w:fill="F2F2F2"/>
            <w:vAlign w:val="center"/>
          </w:tcPr>
          <w:p w14:paraId="0CC2CDD3" w14:textId="20B52B07" w:rsidR="00E93755" w:rsidRPr="00CB0DE0" w:rsidRDefault="00E93755" w:rsidP="00E93755">
            <w:pPr>
              <w:pStyle w:val="Bodywithskip"/>
            </w:pPr>
            <w:r w:rsidRPr="00CB0DE0">
              <w:t>Optional</w:t>
            </w:r>
          </w:p>
        </w:tc>
      </w:tr>
      <w:tr w:rsidR="00E93755" w:rsidRPr="00CB0DE0" w14:paraId="42DD7984" w14:textId="77777777" w:rsidTr="00E93755">
        <w:trPr>
          <w:trHeight w:val="454"/>
        </w:trPr>
        <w:tc>
          <w:tcPr>
            <w:tcW w:w="1666" w:type="pct"/>
            <w:shd w:val="clear" w:color="auto" w:fill="F2F2F2"/>
            <w:vAlign w:val="center"/>
          </w:tcPr>
          <w:p w14:paraId="0D5A274E" w14:textId="6930CB78" w:rsidR="00E93755" w:rsidRPr="00CB0DE0" w:rsidRDefault="00E93755" w:rsidP="00E93755">
            <w:pPr>
              <w:pStyle w:val="Bodywithskip"/>
              <w:rPr>
                <w:lang w:eastAsia="en-GB"/>
              </w:rPr>
            </w:pPr>
            <w:r>
              <w:rPr>
                <w:lang w:eastAsia="en-GB"/>
              </w:rPr>
              <w:t>Concept</w:t>
            </w:r>
          </w:p>
        </w:tc>
        <w:tc>
          <w:tcPr>
            <w:tcW w:w="1667" w:type="pct"/>
            <w:shd w:val="clear" w:color="auto" w:fill="F2F2F2"/>
            <w:vAlign w:val="center"/>
          </w:tcPr>
          <w:p w14:paraId="56A29362" w14:textId="77777777" w:rsidR="00E93755" w:rsidRPr="00CB0DE0" w:rsidRDefault="00E93755" w:rsidP="00E93755">
            <w:pPr>
              <w:pStyle w:val="Bodywithskip"/>
              <w:rPr>
                <w:lang w:eastAsia="en-GB"/>
              </w:rPr>
            </w:pPr>
          </w:p>
        </w:tc>
        <w:tc>
          <w:tcPr>
            <w:tcW w:w="1667" w:type="pct"/>
            <w:shd w:val="clear" w:color="auto" w:fill="F2F2F2"/>
            <w:vAlign w:val="center"/>
          </w:tcPr>
          <w:p w14:paraId="35FCEB59" w14:textId="75EFB8F6" w:rsidR="00E93755" w:rsidRPr="00CB0DE0" w:rsidRDefault="00E93755" w:rsidP="00E93755">
            <w:pPr>
              <w:pStyle w:val="Bodywithskip"/>
            </w:pPr>
            <w:r>
              <w:t>Optional</w:t>
            </w:r>
          </w:p>
        </w:tc>
      </w:tr>
      <w:tr w:rsidR="00E93755" w:rsidRPr="00CB0DE0" w14:paraId="29AFF837" w14:textId="77777777" w:rsidTr="00E93755">
        <w:trPr>
          <w:trHeight w:val="454"/>
        </w:trPr>
        <w:tc>
          <w:tcPr>
            <w:tcW w:w="1666" w:type="pct"/>
            <w:shd w:val="clear" w:color="auto" w:fill="F2F2F2"/>
            <w:vAlign w:val="center"/>
          </w:tcPr>
          <w:p w14:paraId="6CA0D22E" w14:textId="1C1641F6" w:rsidR="00E93755" w:rsidRPr="00CB0DE0" w:rsidRDefault="00E93755" w:rsidP="00E93755">
            <w:pPr>
              <w:pStyle w:val="Bodywithskip"/>
              <w:rPr>
                <w:lang w:eastAsia="en-GB"/>
              </w:rPr>
            </w:pPr>
            <w:r>
              <w:rPr>
                <w:lang w:eastAsia="en-GB"/>
              </w:rPr>
              <w:t>Collection</w:t>
            </w:r>
          </w:p>
        </w:tc>
        <w:tc>
          <w:tcPr>
            <w:tcW w:w="1667" w:type="pct"/>
            <w:shd w:val="clear" w:color="auto" w:fill="F2F2F2"/>
            <w:vAlign w:val="center"/>
          </w:tcPr>
          <w:p w14:paraId="70AC2AF0" w14:textId="77777777" w:rsidR="00E93755" w:rsidRPr="00CB0DE0" w:rsidRDefault="00E93755" w:rsidP="00E93755">
            <w:pPr>
              <w:pStyle w:val="Bodywithskip"/>
              <w:rPr>
                <w:lang w:eastAsia="en-GB"/>
              </w:rPr>
            </w:pPr>
          </w:p>
        </w:tc>
        <w:tc>
          <w:tcPr>
            <w:tcW w:w="1667" w:type="pct"/>
            <w:shd w:val="clear" w:color="auto" w:fill="F2F2F2"/>
            <w:vAlign w:val="center"/>
          </w:tcPr>
          <w:p w14:paraId="17F83FB0" w14:textId="477A83F3" w:rsidR="00E93755" w:rsidRPr="00CB0DE0" w:rsidRDefault="00E93755" w:rsidP="00E93755">
            <w:pPr>
              <w:pStyle w:val="Bodywithskip"/>
            </w:pPr>
            <w:r>
              <w:t>Optional</w:t>
            </w:r>
          </w:p>
        </w:tc>
      </w:tr>
      <w:tr w:rsidR="00E93755" w:rsidRPr="00CB0DE0" w14:paraId="5EC040AF" w14:textId="77777777" w:rsidTr="00E93755">
        <w:trPr>
          <w:trHeight w:val="454"/>
        </w:trPr>
        <w:tc>
          <w:tcPr>
            <w:tcW w:w="1666" w:type="pct"/>
            <w:shd w:val="clear" w:color="auto" w:fill="F2F2F2"/>
            <w:vAlign w:val="center"/>
          </w:tcPr>
          <w:p w14:paraId="5D572B3B" w14:textId="5EC97D52" w:rsidR="00E93755" w:rsidRPr="00CB0DE0" w:rsidRDefault="00E93755" w:rsidP="00E93755">
            <w:pPr>
              <w:pStyle w:val="Bodywithskip"/>
              <w:rPr>
                <w:lang w:eastAsia="en-GB"/>
              </w:rPr>
            </w:pPr>
            <w:r>
              <w:rPr>
                <w:lang w:eastAsia="en-GB"/>
              </w:rPr>
              <w:t>Collection</w:t>
            </w:r>
          </w:p>
        </w:tc>
        <w:tc>
          <w:tcPr>
            <w:tcW w:w="1667" w:type="pct"/>
            <w:shd w:val="clear" w:color="auto" w:fill="F2F2F2"/>
            <w:vAlign w:val="center"/>
          </w:tcPr>
          <w:p w14:paraId="742262ED" w14:textId="047F9A01" w:rsidR="00E93755" w:rsidRPr="00CB0DE0" w:rsidRDefault="00E93755" w:rsidP="00E93755">
            <w:pPr>
              <w:pStyle w:val="Bodywithskip"/>
              <w:rPr>
                <w:lang w:eastAsia="en-GB"/>
              </w:rPr>
            </w:pPr>
            <w:r>
              <w:rPr>
                <w:lang w:eastAsia="en-GB"/>
              </w:rPr>
              <w:t>Member</w:t>
            </w:r>
          </w:p>
        </w:tc>
        <w:tc>
          <w:tcPr>
            <w:tcW w:w="1667" w:type="pct"/>
            <w:shd w:val="clear" w:color="auto" w:fill="F2F2F2"/>
            <w:vAlign w:val="center"/>
          </w:tcPr>
          <w:p w14:paraId="663A1EE6" w14:textId="270140CE" w:rsidR="00E93755" w:rsidRPr="00CB0DE0" w:rsidRDefault="00E93755" w:rsidP="00E93755">
            <w:pPr>
              <w:pStyle w:val="Bodywithskip"/>
            </w:pPr>
            <w:r>
              <w:t>Optional</w:t>
            </w:r>
          </w:p>
        </w:tc>
      </w:tr>
    </w:tbl>
    <w:p w14:paraId="74789450" w14:textId="4616B1E7" w:rsidR="00860245" w:rsidRPr="00CB0DE0" w:rsidRDefault="00860245" w:rsidP="003E4E45">
      <w:pPr>
        <w:pStyle w:val="Annex1"/>
        <w:rPr>
          <w:lang w:val="en-GB"/>
        </w:rPr>
      </w:pPr>
      <w:bookmarkStart w:id="397" w:name="_Ref413401118"/>
      <w:bookmarkStart w:id="398" w:name="_Ref413401124"/>
      <w:bookmarkStart w:id="399" w:name="_Toc413697445"/>
      <w:bookmarkStart w:id="400" w:name="_Toc415494155"/>
      <w:bookmarkStart w:id="401" w:name="_Toc2329933"/>
      <w:bookmarkEnd w:id="386"/>
      <w:bookmarkEnd w:id="387"/>
      <w:bookmarkEnd w:id="388"/>
      <w:bookmarkEnd w:id="389"/>
      <w:r w:rsidRPr="00CB0DE0">
        <w:rPr>
          <w:lang w:val="en-GB"/>
        </w:rPr>
        <w:lastRenderedPageBreak/>
        <w:t>The Core Public Service Vocabulary</w:t>
      </w:r>
      <w:bookmarkEnd w:id="390"/>
      <w:bookmarkEnd w:id="397"/>
      <w:bookmarkEnd w:id="398"/>
      <w:bookmarkEnd w:id="399"/>
      <w:bookmarkEnd w:id="400"/>
      <w:bookmarkEnd w:id="401"/>
    </w:p>
    <w:p w14:paraId="50DEB640" w14:textId="758F97D9" w:rsidR="00860245" w:rsidRPr="00CB0DE0" w:rsidRDefault="00860245" w:rsidP="00FD3360">
      <w:pPr>
        <w:pStyle w:val="Body"/>
      </w:pPr>
      <w:r w:rsidRPr="00CB0DE0">
        <w:t>The Core Public Service Vocabulary</w:t>
      </w:r>
      <w:r w:rsidRPr="00CB0DE0">
        <w:rPr>
          <w:rStyle w:val="FootnoteReference"/>
        </w:rPr>
        <w:footnoteReference w:id="58"/>
      </w:r>
      <w:r w:rsidRPr="00CB0DE0">
        <w:t xml:space="preserve"> is a simplified, reusable and extensible data model that captures the fundamental characteristics of a service offered by public administration. It has been designed to make it easy to exchange basic information about individual public sector services. By using the vocabulary, </w:t>
      </w:r>
      <w:r w:rsidRPr="00CB0DE0">
        <w:rPr>
          <w:b/>
        </w:rPr>
        <w:t>almost certainly augmented with sector-specific information</w:t>
      </w:r>
      <w:r w:rsidRPr="00CB0DE0">
        <w:t xml:space="preserve">, </w:t>
      </w:r>
      <w:r w:rsidR="004C0E33">
        <w:t>organization</w:t>
      </w:r>
      <w:r w:rsidRPr="00CB0DE0">
        <w:t>s publishing data about their services will enable:</w:t>
      </w:r>
    </w:p>
    <w:p w14:paraId="0B029264" w14:textId="77777777" w:rsidR="00860245" w:rsidRPr="00CB0DE0" w:rsidRDefault="00860245" w:rsidP="00FD3360">
      <w:pPr>
        <w:pStyle w:val="Body"/>
      </w:pPr>
      <w:r w:rsidRPr="00CB0DE0">
        <w:t>Easier discovery of those services with and between countries;</w:t>
      </w:r>
    </w:p>
    <w:p w14:paraId="7CB6B155" w14:textId="77777777" w:rsidR="00860245" w:rsidRPr="00CB0DE0" w:rsidRDefault="00860245" w:rsidP="00FD3360">
      <w:pPr>
        <w:pStyle w:val="Body"/>
      </w:pPr>
      <w:r w:rsidRPr="00CB0DE0">
        <w:t>Easier discovery of the legislation and policies that underpin service provision;</w:t>
      </w:r>
    </w:p>
    <w:p w14:paraId="07BE1420" w14:textId="59953EC8" w:rsidR="00860245" w:rsidRPr="00CB0DE0" w:rsidRDefault="00860245" w:rsidP="00FD3360">
      <w:pPr>
        <w:pStyle w:val="Body"/>
      </w:pPr>
      <w:r w:rsidRPr="00CB0DE0">
        <w:t xml:space="preserve">Easier recognition of how services provided by a single </w:t>
      </w:r>
      <w:r w:rsidR="004C0E33">
        <w:t>organization</w:t>
      </w:r>
      <w:r w:rsidRPr="00CB0DE0">
        <w:t xml:space="preserve"> interrelate and are used either by other services or external users; and</w:t>
      </w:r>
    </w:p>
    <w:p w14:paraId="2216C80C" w14:textId="51743726" w:rsidR="00860245" w:rsidRPr="00CB0DE0" w:rsidRDefault="00860245" w:rsidP="00FD3360">
      <w:pPr>
        <w:pStyle w:val="Body"/>
      </w:pPr>
      <w:r w:rsidRPr="00CB0DE0">
        <w:t xml:space="preserve">Easier comparison of similar services provided by different </w:t>
      </w:r>
      <w:r w:rsidR="004C0E33">
        <w:t>organization</w:t>
      </w:r>
      <w:r w:rsidRPr="00CB0DE0">
        <w:t>s.</w:t>
      </w:r>
    </w:p>
    <w:p w14:paraId="5F054594" w14:textId="77777777" w:rsidR="00860245" w:rsidRPr="00CB0DE0" w:rsidRDefault="00860245" w:rsidP="00FD3360">
      <w:pPr>
        <w:pStyle w:val="Body"/>
      </w:pPr>
    </w:p>
    <w:p w14:paraId="684B3B12" w14:textId="5494E5BB" w:rsidR="00860245" w:rsidRPr="00CB0DE0" w:rsidRDefault="00860245" w:rsidP="002420C5">
      <w:r w:rsidRPr="00CB0DE0">
        <w:t xml:space="preserve">The diagram representation of the current data model of the CPSV can be found in </w:t>
      </w:r>
      <w:r w:rsidR="00A44827" w:rsidRPr="00CB0DE0">
        <w:fldChar w:fldCharType="begin"/>
      </w:r>
      <w:r w:rsidR="00A44827" w:rsidRPr="00CB0DE0">
        <w:instrText xml:space="preserve"> REF _Ref402275360 \h  \* MERGEFORMAT </w:instrText>
      </w:r>
      <w:r w:rsidR="00A44827" w:rsidRPr="00CB0DE0">
        <w:fldChar w:fldCharType="separate"/>
      </w:r>
      <w:r w:rsidR="00346598" w:rsidRPr="00CB0DE0">
        <w:t xml:space="preserve">Figure </w:t>
      </w:r>
      <w:r w:rsidR="00346598">
        <w:t>3</w:t>
      </w:r>
      <w:r w:rsidR="00A44827" w:rsidRPr="00CB0DE0">
        <w:fldChar w:fldCharType="end"/>
      </w:r>
      <w:r w:rsidRPr="00CB0DE0">
        <w:t>.</w:t>
      </w:r>
    </w:p>
    <w:p w14:paraId="2926087E" w14:textId="2429F393" w:rsidR="00860245" w:rsidRPr="00CB0DE0" w:rsidRDefault="00860245" w:rsidP="002420C5">
      <w:pPr>
        <w:pStyle w:val="Caption"/>
        <w:rPr>
          <w:lang w:val="en-GB"/>
        </w:rPr>
      </w:pPr>
      <w:bookmarkStart w:id="402" w:name="_Ref402275360"/>
      <w:bookmarkStart w:id="403" w:name="_Toc413697384"/>
      <w:bookmarkStart w:id="404" w:name="_Toc519757903"/>
      <w:r w:rsidRPr="00CB0DE0">
        <w:rPr>
          <w:lang w:val="en-GB"/>
        </w:rPr>
        <w:t xml:space="preserve">Figure </w:t>
      </w:r>
      <w:r w:rsidR="00AA4C01" w:rsidRPr="00CB0DE0">
        <w:rPr>
          <w:lang w:val="en-GB"/>
        </w:rPr>
        <w:fldChar w:fldCharType="begin"/>
      </w:r>
      <w:r w:rsidR="00AA4C01" w:rsidRPr="00CB0DE0">
        <w:rPr>
          <w:lang w:val="en-GB"/>
        </w:rPr>
        <w:instrText xml:space="preserve"> SEQ Figure \* ARABIC </w:instrText>
      </w:r>
      <w:r w:rsidR="00AA4C01" w:rsidRPr="00CB0DE0">
        <w:rPr>
          <w:lang w:val="en-GB"/>
        </w:rPr>
        <w:fldChar w:fldCharType="separate"/>
      </w:r>
      <w:r w:rsidR="00346598">
        <w:rPr>
          <w:noProof/>
          <w:lang w:val="en-GB"/>
        </w:rPr>
        <w:t>3</w:t>
      </w:r>
      <w:r w:rsidR="00AA4C01" w:rsidRPr="00CB0DE0">
        <w:rPr>
          <w:lang w:val="en-GB"/>
        </w:rPr>
        <w:fldChar w:fldCharType="end"/>
      </w:r>
      <w:bookmarkEnd w:id="402"/>
      <w:r w:rsidRPr="00CB0DE0">
        <w:rPr>
          <w:lang w:val="en-GB"/>
        </w:rPr>
        <w:t xml:space="preserve"> - CPSV diagram representation of current data model</w:t>
      </w:r>
      <w:bookmarkEnd w:id="403"/>
      <w:bookmarkEnd w:id="404"/>
    </w:p>
    <w:p w14:paraId="33209347" w14:textId="529B4DD2" w:rsidR="00860245" w:rsidRPr="00CB0DE0" w:rsidRDefault="00B51903" w:rsidP="00FD3360">
      <w:pPr>
        <w:pStyle w:val="Body"/>
      </w:pPr>
      <w:r w:rsidRPr="00CB0DE0">
        <w:rPr>
          <w:noProof/>
          <w:lang w:val="en-US" w:eastAsia="en-US" w:bidi="ar-SA"/>
        </w:rPr>
        <w:drawing>
          <wp:inline distT="0" distB="0" distL="0" distR="0" wp14:anchorId="26C9F373" wp14:editId="40748EE9">
            <wp:extent cx="5316855" cy="2921000"/>
            <wp:effectExtent l="0" t="0" r="0" b="0"/>
            <wp:docPr id="6" name="Picture 8" descr="http://joinup.ec.europa.eu/site/core_vocabularies/Core_Vocabularies_v1.1/EARoot/E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oinup.ec.europa.eu/site/core_vocabularies/Core_Vocabularies_v1.1/EARoot/EA2.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16855" cy="2921000"/>
                    </a:xfrm>
                    <a:prstGeom prst="rect">
                      <a:avLst/>
                    </a:prstGeom>
                    <a:noFill/>
                    <a:ln>
                      <a:noFill/>
                    </a:ln>
                  </pic:spPr>
                </pic:pic>
              </a:graphicData>
            </a:graphic>
          </wp:inline>
        </w:drawing>
      </w:r>
    </w:p>
    <w:p w14:paraId="03BEEBE7" w14:textId="77777777" w:rsidR="00860245" w:rsidRPr="00CB0DE0" w:rsidRDefault="00860245" w:rsidP="00FD3360">
      <w:pPr>
        <w:pStyle w:val="Body"/>
      </w:pPr>
    </w:p>
    <w:p w14:paraId="4E6CBFFA" w14:textId="77777777" w:rsidR="00860245" w:rsidRPr="00CB0DE0" w:rsidRDefault="00860245" w:rsidP="00FD3360">
      <w:pPr>
        <w:pStyle w:val="Body"/>
      </w:pPr>
      <w:r w:rsidRPr="00CB0DE0">
        <w:t>Following the ISA Process and Methodology for Developing Core Vocabularies</w:t>
      </w:r>
      <w:r w:rsidRPr="00CB0DE0">
        <w:rPr>
          <w:rStyle w:val="FootnoteReference"/>
        </w:rPr>
        <w:footnoteReference w:id="59"/>
      </w:r>
      <w:r w:rsidRPr="00CB0DE0">
        <w:t>, the CPSV Working Group was set up for the creation of the vocabulary. It consisted of the following types of stakeholders that partake in the public service provision process:</w:t>
      </w:r>
    </w:p>
    <w:p w14:paraId="3D0DC977" w14:textId="77777777" w:rsidR="00860245" w:rsidRPr="00CB0DE0" w:rsidRDefault="00860245" w:rsidP="00FD3360">
      <w:pPr>
        <w:pStyle w:val="Body"/>
      </w:pPr>
      <w:r w:rsidRPr="00CB0DE0">
        <w:t>23 representatives of e-Government interoperability frameworks and strategies from the Member States and owners/managers of e-Government portals operating at different government levels;</w:t>
      </w:r>
    </w:p>
    <w:p w14:paraId="54F6A66E" w14:textId="77777777" w:rsidR="00860245" w:rsidRPr="00CB0DE0" w:rsidRDefault="00860245" w:rsidP="00FD3360">
      <w:pPr>
        <w:pStyle w:val="Body"/>
      </w:pPr>
      <w:r w:rsidRPr="00CB0DE0">
        <w:t xml:space="preserve">5 experts from EU-funded </w:t>
      </w:r>
      <w:proofErr w:type="gramStart"/>
      <w:r w:rsidRPr="00CB0DE0">
        <w:t>Large Scale</w:t>
      </w:r>
      <w:proofErr w:type="gramEnd"/>
      <w:r w:rsidRPr="00CB0DE0">
        <w:t xml:space="preserve"> Pilot projects, e.g. SPOCS and representatives from EU Institutions.</w:t>
      </w:r>
    </w:p>
    <w:p w14:paraId="155BBFC0" w14:textId="77777777" w:rsidR="00860245" w:rsidRPr="00CB0DE0" w:rsidRDefault="00860245" w:rsidP="00FD3360">
      <w:pPr>
        <w:pStyle w:val="Body"/>
      </w:pPr>
      <w:r w:rsidRPr="00CB0DE0">
        <w:t xml:space="preserve">5 representatives of standardisation bodies already active </w:t>
      </w:r>
      <w:proofErr w:type="gramStart"/>
      <w:r w:rsidRPr="00CB0DE0">
        <w:t>in service</w:t>
      </w:r>
      <w:proofErr w:type="gramEnd"/>
      <w:r w:rsidRPr="00CB0DE0">
        <w:t xml:space="preserve"> modelling, e.g. W3C, OASIS, The Open Group and OMG.</w:t>
      </w:r>
    </w:p>
    <w:p w14:paraId="7BD7F0E7" w14:textId="77777777" w:rsidR="00860245" w:rsidRPr="00CB0DE0" w:rsidRDefault="00860245" w:rsidP="00FD3360">
      <w:pPr>
        <w:pStyle w:val="Body"/>
      </w:pPr>
      <w:r w:rsidRPr="00CB0DE0">
        <w:lastRenderedPageBreak/>
        <w:t xml:space="preserve">18 representatives of software vendors, IT companies and other private companies already active </w:t>
      </w:r>
      <w:proofErr w:type="gramStart"/>
      <w:r w:rsidRPr="00CB0DE0">
        <w:t>in service</w:t>
      </w:r>
      <w:proofErr w:type="gramEnd"/>
      <w:r w:rsidRPr="00CB0DE0">
        <w:t xml:space="preserve"> modelling, e.g. SAP and IBM.</w:t>
      </w:r>
    </w:p>
    <w:p w14:paraId="2641CB0D" w14:textId="77777777" w:rsidR="00860245" w:rsidRPr="00CB0DE0" w:rsidRDefault="00860245" w:rsidP="00FD3360">
      <w:pPr>
        <w:pStyle w:val="Body"/>
      </w:pPr>
      <w:r w:rsidRPr="00CB0DE0">
        <w:t>18 experts on service modelling (SOA, service science) from research institutes and universities across Europe and beyond.</w:t>
      </w:r>
    </w:p>
    <w:p w14:paraId="45177263" w14:textId="77777777" w:rsidR="00860245" w:rsidRPr="00CB0DE0" w:rsidRDefault="00860245" w:rsidP="00FD3360">
      <w:pPr>
        <w:pStyle w:val="Body"/>
      </w:pPr>
    </w:p>
    <w:p w14:paraId="2F8C1070" w14:textId="77777777" w:rsidR="00860245" w:rsidRPr="00CB0DE0" w:rsidRDefault="00860245" w:rsidP="00FD3360">
      <w:pPr>
        <w:pStyle w:val="Body"/>
      </w:pPr>
      <w:r w:rsidRPr="00CB0DE0">
        <w:t xml:space="preserve">There following known implementation of the CPSV exist: </w:t>
      </w:r>
    </w:p>
    <w:p w14:paraId="2B5F75AD" w14:textId="77777777" w:rsidR="00860245" w:rsidRPr="00CB0DE0" w:rsidRDefault="00860245" w:rsidP="002420C5">
      <w:pPr>
        <w:pStyle w:val="ListParagraph"/>
        <w:numPr>
          <w:ilvl w:val="0"/>
          <w:numId w:val="27"/>
        </w:numPr>
      </w:pPr>
      <w:r w:rsidRPr="00CB0DE0">
        <w:rPr>
          <w:b/>
        </w:rPr>
        <w:t>BE - Flemish Government.</w:t>
      </w:r>
      <w:r w:rsidRPr="00CB0DE0">
        <w:t xml:space="preserve"> The Flemish Government is piloting the CPSV (as part of its OSLO vocabulary</w:t>
      </w:r>
      <w:r w:rsidRPr="00CB0DE0">
        <w:rPr>
          <w:rStyle w:val="FootnoteReference"/>
        </w:rPr>
        <w:footnoteReference w:id="60"/>
      </w:r>
      <w:r w:rsidRPr="00CB0DE0">
        <w:t>) to publish its intergovernmental product and service catalogue</w:t>
      </w:r>
      <w:r w:rsidRPr="00CB0DE0">
        <w:rPr>
          <w:rStyle w:val="FootnoteReference"/>
        </w:rPr>
        <w:footnoteReference w:id="61"/>
      </w:r>
      <w:r w:rsidRPr="00CB0DE0">
        <w:t xml:space="preserve"> as Linked Data.</w:t>
      </w:r>
    </w:p>
    <w:p w14:paraId="08323149" w14:textId="77777777" w:rsidR="00860245" w:rsidRPr="00CB0DE0" w:rsidRDefault="00860245" w:rsidP="002420C5">
      <w:pPr>
        <w:pStyle w:val="ListParagraph"/>
        <w:numPr>
          <w:ilvl w:val="0"/>
          <w:numId w:val="27"/>
        </w:numPr>
      </w:pPr>
      <w:r w:rsidRPr="00CB0DE0">
        <w:rPr>
          <w:b/>
        </w:rPr>
        <w:t>EE – Integrated portfolio management of public services.</w:t>
      </w:r>
      <w:r w:rsidRPr="00CB0DE0">
        <w:t xml:space="preserve"> The Estonian Ministry of Economic Affairs created an extension</w:t>
      </w:r>
      <w:r w:rsidRPr="00CB0DE0">
        <w:rPr>
          <w:rStyle w:val="FootnoteReference"/>
        </w:rPr>
        <w:footnoteReference w:id="62"/>
      </w:r>
      <w:r w:rsidRPr="00CB0DE0">
        <w:t xml:space="preserve"> of the CPSV to address local needs, as well as to cover the public service lifecycle. New classes and properties were introduced to cover information related to security, evaluation and the underlying Web Service(s) supporting the delivery of a public service. The extended CPSV is also the basis for the Estonian framework for the dynamic management of public service portfolios (focused on the evaluation of public services and the governance of their lifecycle). </w:t>
      </w:r>
    </w:p>
    <w:p w14:paraId="08998348" w14:textId="77777777" w:rsidR="00860245" w:rsidRPr="00CB0DE0" w:rsidRDefault="00860245" w:rsidP="002420C5">
      <w:pPr>
        <w:pStyle w:val="ListParagraph"/>
        <w:numPr>
          <w:ilvl w:val="0"/>
          <w:numId w:val="27"/>
        </w:numPr>
      </w:pPr>
      <w:r w:rsidRPr="00CB0DE0">
        <w:rPr>
          <w:b/>
        </w:rPr>
        <w:t xml:space="preserve">FI – Service map for the City of Helsinki. </w:t>
      </w:r>
      <w:r w:rsidRPr="00CB0DE0">
        <w:t>The City of Helsinki has described the services they offer to citizens and made them available through a Service Map</w:t>
      </w:r>
      <w:r w:rsidRPr="00CB0DE0">
        <w:rPr>
          <w:rStyle w:val="FootnoteReference"/>
        </w:rPr>
        <w:footnoteReference w:id="63"/>
      </w:r>
      <w:r w:rsidRPr="00CB0DE0">
        <w:t>. It enables to search for services in different ways, locate them on a map and retrieve more information on particular services.</w:t>
      </w:r>
    </w:p>
    <w:p w14:paraId="044E18C2" w14:textId="77777777" w:rsidR="00860245" w:rsidRPr="00CB0DE0" w:rsidRDefault="00860245" w:rsidP="002420C5">
      <w:pPr>
        <w:pStyle w:val="ListParagraph"/>
        <w:numPr>
          <w:ilvl w:val="0"/>
          <w:numId w:val="27"/>
        </w:numPr>
      </w:pPr>
      <w:r w:rsidRPr="00CB0DE0">
        <w:rPr>
          <w:b/>
        </w:rPr>
        <w:t>EU - ISA Programme.</w:t>
      </w:r>
      <w:r w:rsidRPr="00CB0DE0">
        <w:t xml:space="preserve"> The CPSV pilot “Describe your public service once to publish on multiple Government Access Portals”</w:t>
      </w:r>
      <w:r w:rsidRPr="00CB0DE0">
        <w:rPr>
          <w:rStyle w:val="FootnoteReference"/>
        </w:rPr>
        <w:footnoteReference w:id="64"/>
      </w:r>
      <w:r w:rsidRPr="00CB0DE0">
        <w:t xml:space="preserve"> is a known implementation of the CPSV. </w:t>
      </w:r>
      <w:r w:rsidRPr="00CB0DE0">
        <w:rPr>
          <w:rFonts w:cs="Arial"/>
          <w:lang w:eastAsia="en-GB"/>
        </w:rPr>
        <w:t xml:space="preserve">It demonstrates that the Core </w:t>
      </w:r>
      <w:r w:rsidRPr="00CB0DE0">
        <w:t xml:space="preserve">Public Service can be used as a foundational RDF Vocabulary to homogenise public service data that originates from local, regional, and national e-Government portals. It also demonstrates that the definition of uniform HTTP URI sets for public services facilitates information management. </w:t>
      </w:r>
      <w:proofErr w:type="gramStart"/>
      <w:r w:rsidRPr="00CB0DE0">
        <w:t>Finally</w:t>
      </w:r>
      <w:proofErr w:type="gramEnd"/>
      <w:r w:rsidRPr="00CB0DE0">
        <w:t xml:space="preserve"> the implementation shows that a linked data infrastructure can provide access to homogenised, linked and enriched public service data. The pilot</w:t>
      </w:r>
      <w:r w:rsidRPr="00CB0DE0">
        <w:rPr>
          <w:rStyle w:val="FootnoteReference"/>
        </w:rPr>
        <w:footnoteReference w:id="65"/>
      </w:r>
      <w:r w:rsidRPr="00CB0DE0">
        <w:t xml:space="preserve"> and report</w:t>
      </w:r>
      <w:r w:rsidRPr="00CB0DE0">
        <w:rPr>
          <w:rStyle w:val="FootnoteReference"/>
        </w:rPr>
        <w:footnoteReference w:id="66"/>
      </w:r>
      <w:r w:rsidRPr="00CB0DE0">
        <w:t xml:space="preserve"> documenting the findings can be accessed through Joinup.</w:t>
      </w:r>
    </w:p>
    <w:p w14:paraId="43187569" w14:textId="77777777" w:rsidR="00860245" w:rsidRPr="00CB0DE0" w:rsidRDefault="00860245" w:rsidP="00FD3360">
      <w:pPr>
        <w:pStyle w:val="Body"/>
      </w:pPr>
      <w:r w:rsidRPr="00CB0DE0">
        <w:t xml:space="preserve">In this work, the CPSV will be extended to ensure that all relevant information concerning business events and public services from national, regional and/or local electronic PSCs can be captured. </w:t>
      </w:r>
    </w:p>
    <w:p w14:paraId="231B45C1" w14:textId="77777777" w:rsidR="005E2DE1" w:rsidRPr="00CB0DE0" w:rsidRDefault="005E2DE1" w:rsidP="003E4E45">
      <w:pPr>
        <w:pStyle w:val="Heading1"/>
        <w:rPr>
          <w:lang w:val="en-GB"/>
        </w:rPr>
        <w:sectPr w:rsidR="005E2DE1" w:rsidRPr="00CB0DE0" w:rsidSect="00CE22A2">
          <w:headerReference w:type="first" r:id="rId51"/>
          <w:footerReference w:type="first" r:id="rId52"/>
          <w:pgSz w:w="11907" w:h="16839" w:code="9"/>
          <w:pgMar w:top="1134" w:right="1701" w:bottom="1134" w:left="1701" w:header="567" w:footer="567" w:gutter="0"/>
          <w:cols w:space="720"/>
          <w:docGrid w:linePitch="326"/>
        </w:sectPr>
      </w:pPr>
    </w:p>
    <w:p w14:paraId="79DAB3EC" w14:textId="68E57718" w:rsidR="005E2DE1" w:rsidRPr="00CB0DE0" w:rsidRDefault="005E2DE1" w:rsidP="003E4E45">
      <w:pPr>
        <w:pStyle w:val="Annex1"/>
        <w:rPr>
          <w:lang w:val="en-GB"/>
        </w:rPr>
      </w:pPr>
      <w:bookmarkStart w:id="405" w:name="_Toc455582388"/>
      <w:bookmarkStart w:id="406" w:name="_Ref446354168"/>
      <w:bookmarkStart w:id="407" w:name="_Toc2329934"/>
      <w:bookmarkStart w:id="408" w:name="_Ref402520518"/>
      <w:bookmarkStart w:id="409" w:name="_Toc413697447"/>
      <w:r w:rsidRPr="00CB0DE0">
        <w:rPr>
          <w:lang w:val="en-GB"/>
        </w:rPr>
        <w:lastRenderedPageBreak/>
        <w:t>Key Concepts used throughout this document</w:t>
      </w:r>
      <w:bookmarkEnd w:id="405"/>
      <w:bookmarkEnd w:id="406"/>
      <w:bookmarkEnd w:id="407"/>
    </w:p>
    <w:p w14:paraId="563568AF" w14:textId="3A2A9835" w:rsidR="005E2DE1" w:rsidRPr="00CB0DE0" w:rsidRDefault="005E2DE1" w:rsidP="00FD3360">
      <w:pPr>
        <w:pStyle w:val="Body"/>
      </w:pPr>
      <w:r w:rsidRPr="00CB0DE0">
        <w:t>The working terminology in the table below was defined for the original CPSV-AP in the context of the work of ISA Action 1.3 based on an analysis of existing work and related studies. The same terms are used here as in that work with the addition of concept</w:t>
      </w:r>
      <w:r w:rsidR="006D6413">
        <w:t>s</w:t>
      </w:r>
      <w:r w:rsidRPr="00CB0DE0">
        <w:t xml:space="preserve"> as described in section</w:t>
      </w:r>
      <w:r w:rsidR="006D6413">
        <w:t xml:space="preserve"> </w:t>
      </w:r>
      <w:r w:rsidR="006D6413">
        <w:fldChar w:fldCharType="begin"/>
      </w:r>
      <w:r w:rsidR="006D6413">
        <w:instrText xml:space="preserve"> REF _Ref456008040 \n \h </w:instrText>
      </w:r>
      <w:r w:rsidR="006D6413">
        <w:fldChar w:fldCharType="separate"/>
      </w:r>
      <w:r w:rsidR="00346598">
        <w:t>3</w:t>
      </w:r>
      <w:r w:rsidR="006D6413">
        <w:fldChar w:fldCharType="end"/>
      </w:r>
      <w:r w:rsidRPr="00CB0DE0">
        <w:t>.</w:t>
      </w:r>
    </w:p>
    <w:p w14:paraId="59FDD677" w14:textId="69F575FB" w:rsidR="005E2DE1" w:rsidRPr="00CB0DE0" w:rsidRDefault="005E2DE1" w:rsidP="002420C5">
      <w:pPr>
        <w:pStyle w:val="Caption"/>
        <w:rPr>
          <w:lang w:val="en-GB"/>
        </w:rPr>
      </w:pPr>
      <w:bookmarkStart w:id="410" w:name="_Toc519757921"/>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46598">
        <w:rPr>
          <w:noProof/>
          <w:lang w:val="en-GB"/>
        </w:rPr>
        <w:t>18</w:t>
      </w:r>
      <w:r w:rsidR="00AA4C01" w:rsidRPr="00CB0DE0">
        <w:rPr>
          <w:lang w:val="en-GB"/>
        </w:rPr>
        <w:fldChar w:fldCharType="end"/>
      </w:r>
      <w:bookmarkEnd w:id="408"/>
      <w:r w:rsidR="00B759E5" w:rsidRPr="00CB0DE0">
        <w:rPr>
          <w:lang w:val="en-GB"/>
        </w:rPr>
        <w:t>:</w:t>
      </w:r>
      <w:r w:rsidRPr="00CB0DE0">
        <w:rPr>
          <w:lang w:val="en-GB"/>
        </w:rPr>
        <w:t xml:space="preserve"> Definition of key concepts</w:t>
      </w:r>
      <w:bookmarkEnd w:id="409"/>
      <w:bookmarkEnd w:id="410"/>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698"/>
        <w:gridCol w:w="5797"/>
      </w:tblGrid>
      <w:tr w:rsidR="005E2DE1" w:rsidRPr="00CB0DE0" w14:paraId="623EA75C" w14:textId="77777777" w:rsidTr="005E2DE1">
        <w:tc>
          <w:tcPr>
            <w:tcW w:w="1588" w:type="pct"/>
            <w:tcBorders>
              <w:top w:val="single" w:sz="4" w:space="0" w:color="FFFFFF"/>
              <w:left w:val="single" w:sz="4" w:space="0" w:color="FFFFFF"/>
              <w:bottom w:val="single" w:sz="4" w:space="0" w:color="FFFFFF"/>
              <w:right w:val="single" w:sz="4" w:space="0" w:color="FFFFFF"/>
            </w:tcBorders>
            <w:shd w:val="clear" w:color="auto" w:fill="002395"/>
            <w:hideMark/>
          </w:tcPr>
          <w:p w14:paraId="7A198BB6" w14:textId="77777777" w:rsidR="005E2DE1" w:rsidRPr="00CB0DE0" w:rsidRDefault="005E2DE1" w:rsidP="002420C5">
            <w:r w:rsidRPr="00CB0DE0">
              <w:t>Term</w:t>
            </w:r>
          </w:p>
        </w:tc>
        <w:tc>
          <w:tcPr>
            <w:tcW w:w="3412" w:type="pct"/>
            <w:tcBorders>
              <w:top w:val="single" w:sz="4" w:space="0" w:color="FFFFFF"/>
              <w:left w:val="single" w:sz="4" w:space="0" w:color="FFFFFF"/>
              <w:bottom w:val="single" w:sz="4" w:space="0" w:color="FFFFFF"/>
              <w:right w:val="single" w:sz="4" w:space="0" w:color="FFFFFF"/>
            </w:tcBorders>
            <w:shd w:val="clear" w:color="auto" w:fill="002395"/>
            <w:hideMark/>
          </w:tcPr>
          <w:p w14:paraId="4111C851" w14:textId="77777777" w:rsidR="005E2DE1" w:rsidRPr="00CB0DE0" w:rsidRDefault="005E2DE1" w:rsidP="002420C5">
            <w:r w:rsidRPr="00CB0DE0">
              <w:t>Definition</w:t>
            </w:r>
          </w:p>
        </w:tc>
      </w:tr>
      <w:tr w:rsidR="005E2DE1" w:rsidRPr="00CB0DE0" w14:paraId="75E85B9A" w14:textId="77777777" w:rsidTr="005E2DE1">
        <w:trPr>
          <w:trHeight w:val="553"/>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18A76FC2" w14:textId="77777777" w:rsidR="005E2DE1" w:rsidRPr="00CB0DE0" w:rsidRDefault="005E2DE1" w:rsidP="002420C5">
            <w:r w:rsidRPr="00CB0DE0">
              <w:t>Administrative formality</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6A771833" w14:textId="77777777" w:rsidR="005E2DE1" w:rsidRPr="00CB0DE0" w:rsidRDefault="005E2DE1" w:rsidP="002420C5">
            <w:pPr>
              <w:rPr>
                <w:lang w:eastAsia="en-GB"/>
              </w:rPr>
            </w:pPr>
            <w:r w:rsidRPr="00CB0DE0">
              <w:rPr>
                <w:lang w:eastAsia="en-GB"/>
              </w:rPr>
              <w:t>A Public Service that is mandatory in the context of given Business Event.</w:t>
            </w:r>
          </w:p>
        </w:tc>
      </w:tr>
      <w:tr w:rsidR="005E2DE1" w:rsidRPr="00CB0DE0" w14:paraId="2CD45028" w14:textId="77777777" w:rsidTr="005E2DE1">
        <w:trPr>
          <w:trHeight w:val="808"/>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6E0F258B" w14:textId="77777777" w:rsidR="005E2DE1" w:rsidRPr="00CB0DE0" w:rsidRDefault="005E2DE1" w:rsidP="002420C5">
            <w:bookmarkStart w:id="411" w:name="RANGE!A72"/>
            <w:bookmarkEnd w:id="411"/>
            <w:r w:rsidRPr="00CB0DE0">
              <w:t xml:space="preserve">Public Service </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6203669" w14:textId="77777777" w:rsidR="005E2DE1" w:rsidRPr="00CB0DE0" w:rsidRDefault="005E2DE1" w:rsidP="002420C5">
            <w:r w:rsidRPr="00CB0DE0">
              <w:t>A public service is the capacity to carry out a procedure and exists whether it is used or not. It is a set of deeds and acts performed by or on behalf of a public administration for the benefit of, or mandatory to be executed by a citizen, a business or another public administration.</w:t>
            </w:r>
          </w:p>
        </w:tc>
      </w:tr>
      <w:tr w:rsidR="005E2DE1" w:rsidRPr="00CB0DE0" w14:paraId="7FB8EBC2" w14:textId="77777777" w:rsidTr="005E2DE1">
        <w:trPr>
          <w:trHeight w:val="808"/>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6813EB97" w14:textId="77777777" w:rsidR="005E2DE1" w:rsidRPr="00CB0DE0" w:rsidRDefault="005E2DE1" w:rsidP="002420C5">
            <w:r w:rsidRPr="00CB0DE0">
              <w:t>Business Lifecycle</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F41F09F" w14:textId="77777777" w:rsidR="005E2DE1" w:rsidRPr="00CB0DE0" w:rsidRDefault="005E2DE1" w:rsidP="002420C5">
            <w:r w:rsidRPr="00CB0DE0">
              <w:t>The Business Lifecycle is the lifecycle of a business from its creation until its termination. It is comprised of different situations or events a business can be in during its existence. These situations or events are called business events.</w:t>
            </w:r>
          </w:p>
        </w:tc>
      </w:tr>
      <w:tr w:rsidR="005E2DE1" w:rsidRPr="00CB0DE0" w14:paraId="0F31F5E1" w14:textId="77777777" w:rsidTr="005E2DE1">
        <w:trPr>
          <w:trHeight w:val="874"/>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7439762C" w14:textId="77777777" w:rsidR="005E2DE1" w:rsidRPr="00CB0DE0" w:rsidRDefault="005E2DE1" w:rsidP="002420C5">
            <w:r w:rsidRPr="00CB0DE0">
              <w:t>Business Event</w:t>
            </w:r>
            <w:r w:rsidRPr="00CB0DE0">
              <w:rPr>
                <w:rStyle w:val="FootnoteReference"/>
                <w:sz w:val="18"/>
                <w:szCs w:val="18"/>
              </w:rPr>
              <w:footnoteReference w:id="67"/>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B776A32" w14:textId="77777777" w:rsidR="005E2DE1" w:rsidRPr="00CB0DE0" w:rsidRDefault="005E2DE1" w:rsidP="002420C5">
            <w:r w:rsidRPr="00CB0DE0">
              <w:t xml:space="preserve">A specific situation or event in the lifecycle of a business, which relates to one or more needs or obligations of that business at this specific point in time. A Business Event requires a set of public services to be delivered </w:t>
            </w:r>
            <w:proofErr w:type="gramStart"/>
            <w:r w:rsidRPr="00CB0DE0">
              <w:t>in order for</w:t>
            </w:r>
            <w:proofErr w:type="gramEnd"/>
            <w:r w:rsidRPr="00CB0DE0">
              <w:t xml:space="preserve"> the associated business need(s) or obligation(s) to be fulfilled. Business Events are defined within the context of a </w:t>
            </w:r>
            <w:proofErr w:type="gramStart"/>
            <w:r w:rsidRPr="00CB0DE0">
              <w:t>particular Member</w:t>
            </w:r>
            <w:proofErr w:type="gramEnd"/>
            <w:r w:rsidRPr="00CB0DE0">
              <w:t xml:space="preserve"> State.</w:t>
            </w:r>
          </w:p>
        </w:tc>
      </w:tr>
      <w:tr w:rsidR="005E2DE1" w:rsidRPr="00CB0DE0" w14:paraId="3794A5E2" w14:textId="77777777" w:rsidTr="005E2DE1">
        <w:trPr>
          <w:trHeight w:val="454"/>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0AB279EE" w14:textId="77777777" w:rsidR="005E2DE1" w:rsidRPr="00CB0DE0" w:rsidRDefault="005E2DE1" w:rsidP="002420C5">
            <w:r w:rsidRPr="00CB0DE0">
              <w:t>Key Business Event</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7BFC53FB" w14:textId="77777777" w:rsidR="005E2DE1" w:rsidRPr="00CB0DE0" w:rsidRDefault="005E2DE1" w:rsidP="002420C5">
            <w:r w:rsidRPr="00CB0DE0">
              <w:t>A generic situation or event in the lifecycle of a business, independent from a specific Member State’s legal context or the type and the activities of the business, during which any business carries out its business activities and interactions with Government. We identify the following Key Business Events:</w:t>
            </w:r>
          </w:p>
          <w:p w14:paraId="1A2ED10D" w14:textId="77777777" w:rsidR="005E2DE1" w:rsidRPr="00CB0DE0" w:rsidRDefault="005E2DE1" w:rsidP="002420C5">
            <w:pPr>
              <w:pStyle w:val="ListParagraph"/>
              <w:numPr>
                <w:ilvl w:val="0"/>
                <w:numId w:val="38"/>
              </w:numPr>
            </w:pPr>
            <w:r w:rsidRPr="00CB0DE0">
              <w:t xml:space="preserve">Starting business: </w:t>
            </w:r>
            <w:r w:rsidRPr="00CB0DE0">
              <w:br/>
              <w:t>All public services for local businesses until the business is eligible for operation. Some examples of events that would fall under this Key Business Event are “Starting a company”, “Starting a new activity”, "Applying for licenses, permits and certificates"…</w:t>
            </w:r>
          </w:p>
          <w:p w14:paraId="1116A5C9" w14:textId="77777777" w:rsidR="005E2DE1" w:rsidRPr="00CB0DE0" w:rsidRDefault="005E2DE1" w:rsidP="002420C5">
            <w:pPr>
              <w:pStyle w:val="ListParagraph"/>
              <w:numPr>
                <w:ilvl w:val="0"/>
                <w:numId w:val="38"/>
              </w:numPr>
            </w:pPr>
            <w:r w:rsidRPr="00CB0DE0">
              <w:lastRenderedPageBreak/>
              <w:t xml:space="preserve">Starting cross-border business: </w:t>
            </w:r>
            <w:r w:rsidRPr="00CB0DE0">
              <w:br/>
              <w:t>All public services for foreign businesses (branches or temporary service provision) until the business is eligible for operation. Some examples of events that would fall under this Key Business Event are “Registering a company abroad”, “Starting a new branch”…</w:t>
            </w:r>
          </w:p>
          <w:p w14:paraId="2CE2BD21" w14:textId="77777777" w:rsidR="005E2DE1" w:rsidRPr="00CB0DE0" w:rsidRDefault="005E2DE1" w:rsidP="002420C5">
            <w:pPr>
              <w:pStyle w:val="ListParagraph"/>
              <w:numPr>
                <w:ilvl w:val="0"/>
                <w:numId w:val="38"/>
              </w:numPr>
            </w:pPr>
            <w:r w:rsidRPr="00CB0DE0">
              <w:t xml:space="preserve">Doing business: </w:t>
            </w:r>
            <w:r w:rsidRPr="00CB0DE0">
              <w:br/>
              <w:t>All public services for business operation, growth, expansion, staffing and taxes. Some examples of events that would fall under this Key Business Event are "Financing a business", "Staffing", "Reporting and notifying authorities", "Paying taxes"...</w:t>
            </w:r>
          </w:p>
          <w:p w14:paraId="117E5BCE" w14:textId="77777777" w:rsidR="005E2DE1" w:rsidRPr="00CB0DE0" w:rsidRDefault="005E2DE1" w:rsidP="002420C5">
            <w:pPr>
              <w:pStyle w:val="ListParagraph"/>
              <w:numPr>
                <w:ilvl w:val="0"/>
                <w:numId w:val="38"/>
              </w:numPr>
            </w:pPr>
            <w:r w:rsidRPr="00CB0DE0">
              <w:t xml:space="preserve">Closing business: </w:t>
            </w:r>
            <w:r w:rsidRPr="00CB0DE0">
              <w:br/>
              <w:t>All public services related to closing a business. This covers also mergers and acquisitions. The criterion is a change in the registry that causes a termination of operation of a legal entity. Some examples of events that would fall under this Key Business Event are "Closing down a company", "Closing a branch", "Merging you company", "Selling your company", "Bankruptcy"…</w:t>
            </w:r>
          </w:p>
        </w:tc>
      </w:tr>
      <w:tr w:rsidR="005E2DE1" w:rsidRPr="00CB0DE0" w14:paraId="0839FE89" w14:textId="77777777" w:rsidTr="005E2DE1">
        <w:trPr>
          <w:trHeight w:val="1500"/>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5CACA3D8" w14:textId="77777777" w:rsidR="005E2DE1" w:rsidRPr="00CB0DE0" w:rsidRDefault="005E2DE1" w:rsidP="002420C5">
            <w:pPr>
              <w:rPr>
                <w:lang w:eastAsia="et-EE"/>
              </w:rPr>
            </w:pPr>
            <w:r w:rsidRPr="00CB0DE0">
              <w:rPr>
                <w:lang w:eastAsia="et-EE"/>
              </w:rPr>
              <w:lastRenderedPageBreak/>
              <w:t>Public Service Portfolio</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66168004" w14:textId="77777777" w:rsidR="005E2DE1" w:rsidRPr="00CB0DE0" w:rsidRDefault="005E2DE1" w:rsidP="002420C5">
            <w:pPr>
              <w:rPr>
                <w:lang w:eastAsia="et-EE"/>
              </w:rPr>
            </w:pPr>
            <w:r w:rsidRPr="00CB0DE0">
              <w:rPr>
                <w:lang w:eastAsia="et-EE"/>
              </w:rPr>
              <w:t xml:space="preserve">The complete set of public services that are managed by a governmental service provider. The portfolio is used to manage the entire lifecycle of all public </w:t>
            </w:r>
            <w:proofErr w:type="gramStart"/>
            <w:r w:rsidRPr="00CB0DE0">
              <w:rPr>
                <w:lang w:eastAsia="et-EE"/>
              </w:rPr>
              <w:t>services, and</w:t>
            </w:r>
            <w:proofErr w:type="gramEnd"/>
            <w:r w:rsidRPr="00CB0DE0">
              <w:rPr>
                <w:lang w:eastAsia="et-EE"/>
              </w:rPr>
              <w:t xml:space="preserve"> includes services from all phases of that lifecycle: service pipeline (proposed or in development), service catalogue (live or available for deployment), and retired services. </w:t>
            </w:r>
          </w:p>
        </w:tc>
      </w:tr>
      <w:tr w:rsidR="005E2DE1" w:rsidRPr="00CB0DE0" w14:paraId="3EE9927B" w14:textId="77777777" w:rsidTr="005E2DE1">
        <w:trPr>
          <w:trHeight w:val="1500"/>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33E68285" w14:textId="77777777" w:rsidR="005E2DE1" w:rsidRPr="00CB0DE0" w:rsidRDefault="005E2DE1" w:rsidP="002420C5">
            <w:pPr>
              <w:rPr>
                <w:lang w:eastAsia="et-EE"/>
              </w:rPr>
            </w:pPr>
            <w:r w:rsidRPr="00CB0DE0">
              <w:rPr>
                <w:lang w:eastAsia="et-EE"/>
              </w:rPr>
              <w:t>Catalogue of Public Services</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2D29FD5D" w14:textId="77777777" w:rsidR="005E2DE1" w:rsidRPr="00CB0DE0" w:rsidRDefault="005E2DE1" w:rsidP="002420C5">
            <w:pPr>
              <w:rPr>
                <w:lang w:eastAsia="et-EE"/>
              </w:rPr>
            </w:pPr>
            <w:r w:rsidRPr="00CB0DE0">
              <w:rPr>
                <w:lang w:eastAsia="et-EE"/>
              </w:rPr>
              <w:t>A catalogue of public services is a collection of descriptions of active public services that are provided by public administrations at any administrative level (i.e. local, regional, national or pan-European). All public service descriptions published in a catalogue of public services conform to a common data model for representing public services.</w:t>
            </w:r>
          </w:p>
        </w:tc>
      </w:tr>
      <w:tr w:rsidR="005E2DE1" w:rsidRPr="00CB0DE0" w14:paraId="574851BD" w14:textId="77777777" w:rsidTr="005E2DE1">
        <w:trPr>
          <w:trHeight w:val="1500"/>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21A54D48" w14:textId="77777777" w:rsidR="005E2DE1" w:rsidRPr="00CB0DE0" w:rsidRDefault="005E2DE1" w:rsidP="002420C5">
            <w:pPr>
              <w:rPr>
                <w:lang w:eastAsia="et-EE"/>
              </w:rPr>
            </w:pPr>
            <w:r w:rsidRPr="00CB0DE0">
              <w:rPr>
                <w:lang w:eastAsia="et-EE"/>
              </w:rPr>
              <w:t>Competent Authority</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D927967" w14:textId="3DB85D1C" w:rsidR="005E2DE1" w:rsidRPr="00CB0DE0" w:rsidRDefault="005E2DE1" w:rsidP="002420C5">
            <w:pPr>
              <w:rPr>
                <w:lang w:eastAsia="et-EE"/>
              </w:rPr>
            </w:pPr>
            <w:proofErr w:type="spellStart"/>
            <w:r w:rsidRPr="00CB0DE0">
              <w:rPr>
                <w:lang w:eastAsia="et-EE"/>
              </w:rPr>
              <w:t>Any body</w:t>
            </w:r>
            <w:proofErr w:type="spellEnd"/>
            <w:r w:rsidRPr="00CB0DE0">
              <w:rPr>
                <w:lang w:eastAsia="et-EE"/>
              </w:rPr>
              <w:t xml:space="preserve"> or authority which has a supervisory or regulatory role in a Member State in relation to service activities, including, in particular, administrative authorities, including courts acting as such, professional bodies, and those professional associations or other professional </w:t>
            </w:r>
            <w:r w:rsidR="004C0E33">
              <w:rPr>
                <w:lang w:eastAsia="et-EE"/>
              </w:rPr>
              <w:t>organization</w:t>
            </w:r>
            <w:r w:rsidRPr="00CB0DE0">
              <w:rPr>
                <w:lang w:eastAsia="et-EE"/>
              </w:rPr>
              <w:t>s which, in the exercise of their legal autonomy, regulate in a collective manner access to service activities or the exercise thereof.</w:t>
            </w:r>
          </w:p>
        </w:tc>
      </w:tr>
      <w:bookmarkEnd w:id="391"/>
      <w:bookmarkEnd w:id="392"/>
      <w:bookmarkEnd w:id="393"/>
    </w:tbl>
    <w:p w14:paraId="00D29B0C" w14:textId="77777777" w:rsidR="002902F4" w:rsidRPr="00CB0DE0" w:rsidRDefault="002902F4" w:rsidP="00FD3360">
      <w:pPr>
        <w:pStyle w:val="Bodywithskip"/>
        <w:sectPr w:rsidR="002902F4" w:rsidRPr="00CB0DE0" w:rsidSect="004516ED">
          <w:footerReference w:type="default" r:id="rId53"/>
          <w:headerReference w:type="first" r:id="rId54"/>
          <w:footerReference w:type="first" r:id="rId55"/>
          <w:pgSz w:w="11907" w:h="16839" w:code="9"/>
          <w:pgMar w:top="1134" w:right="1701" w:bottom="1134" w:left="1701" w:header="567" w:footer="567" w:gutter="0"/>
          <w:cols w:space="720"/>
          <w:docGrid w:linePitch="326"/>
        </w:sectPr>
      </w:pPr>
    </w:p>
    <w:p w14:paraId="102E9A41" w14:textId="708474F5" w:rsidR="00860245" w:rsidRPr="00CB0DE0" w:rsidRDefault="002902F4" w:rsidP="003E4E45">
      <w:pPr>
        <w:pStyle w:val="Annex1"/>
        <w:rPr>
          <w:lang w:val="en-GB"/>
        </w:rPr>
      </w:pPr>
      <w:bookmarkStart w:id="412" w:name="_Ref455999605"/>
      <w:bookmarkStart w:id="413" w:name="_Toc2329935"/>
      <w:r w:rsidRPr="00CB0DE0">
        <w:rPr>
          <w:lang w:val="en-GB"/>
        </w:rPr>
        <w:lastRenderedPageBreak/>
        <w:t>Description of 1st level life events</w:t>
      </w:r>
      <w:bookmarkEnd w:id="412"/>
      <w:bookmarkEnd w:id="413"/>
    </w:p>
    <w:p w14:paraId="63AF519A" w14:textId="0C3B4DA4" w:rsidR="00FF7473" w:rsidRPr="00CB0DE0" w:rsidRDefault="00FF7473" w:rsidP="002420C5">
      <w:pPr>
        <w:pStyle w:val="Caption"/>
        <w:rPr>
          <w:lang w:val="en-GB"/>
        </w:rPr>
      </w:pPr>
      <w:bookmarkStart w:id="414" w:name="_Toc519757922"/>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46598">
        <w:rPr>
          <w:noProof/>
          <w:lang w:val="en-GB"/>
        </w:rPr>
        <w:t>19</w:t>
      </w:r>
      <w:r w:rsidR="00AA4C01" w:rsidRPr="00CB0DE0">
        <w:rPr>
          <w:lang w:val="en-GB"/>
        </w:rPr>
        <w:fldChar w:fldCharType="end"/>
      </w:r>
      <w:r w:rsidR="00B759E5" w:rsidRPr="00CB0DE0">
        <w:rPr>
          <w:lang w:val="en-GB"/>
        </w:rPr>
        <w:t>:</w:t>
      </w:r>
      <w:r w:rsidRPr="00CB0DE0">
        <w:rPr>
          <w:lang w:val="en-GB"/>
        </w:rPr>
        <w:t xml:space="preserve"> Description of 1st level life events</w:t>
      </w:r>
      <w:bookmarkEnd w:id="414"/>
    </w:p>
    <w:tbl>
      <w:tblPr>
        <w:tblStyle w:val="TableGrid"/>
        <w:tblW w:w="0" w:type="auto"/>
        <w:tblLook w:val="04A0" w:firstRow="1" w:lastRow="0" w:firstColumn="1" w:lastColumn="0" w:noHBand="0" w:noVBand="1"/>
      </w:tblPr>
      <w:tblGrid>
        <w:gridCol w:w="4247"/>
        <w:gridCol w:w="4248"/>
      </w:tblGrid>
      <w:tr w:rsidR="00A1541B" w:rsidRPr="00CB0DE0" w14:paraId="6368C5AB" w14:textId="77777777" w:rsidTr="0040120A">
        <w:trPr>
          <w:cnfStyle w:val="100000000000" w:firstRow="1" w:lastRow="0" w:firstColumn="0" w:lastColumn="0" w:oddVBand="0" w:evenVBand="0" w:oddHBand="0" w:evenHBand="0" w:firstRowFirstColumn="0" w:firstRowLastColumn="0" w:lastRowFirstColumn="0" w:lastRowLastColumn="0"/>
          <w:tblHeader/>
        </w:trPr>
        <w:tc>
          <w:tcPr>
            <w:tcW w:w="4247" w:type="dxa"/>
          </w:tcPr>
          <w:p w14:paraId="225CD18B" w14:textId="77777777" w:rsidR="00A1541B" w:rsidRPr="00CB0DE0" w:rsidRDefault="00A1541B" w:rsidP="00FD3360">
            <w:pPr>
              <w:pStyle w:val="Body"/>
            </w:pPr>
            <w:r w:rsidRPr="00CB0DE0">
              <w:t>1</w:t>
            </w:r>
            <w:r w:rsidRPr="00CB0DE0">
              <w:rPr>
                <w:vertAlign w:val="superscript"/>
              </w:rPr>
              <w:t>st</w:t>
            </w:r>
            <w:r w:rsidRPr="00CB0DE0">
              <w:t xml:space="preserve"> level life event</w:t>
            </w:r>
          </w:p>
        </w:tc>
        <w:tc>
          <w:tcPr>
            <w:tcW w:w="4248" w:type="dxa"/>
          </w:tcPr>
          <w:p w14:paraId="5DDF87C7" w14:textId="77777777" w:rsidR="00A1541B" w:rsidRPr="00CB0DE0" w:rsidRDefault="00A1541B" w:rsidP="00FD3360">
            <w:pPr>
              <w:pStyle w:val="Body"/>
            </w:pPr>
            <w:r w:rsidRPr="00CB0DE0">
              <w:t>Description</w:t>
            </w:r>
          </w:p>
        </w:tc>
      </w:tr>
      <w:tr w:rsidR="00A1541B" w:rsidRPr="00CB0DE0" w14:paraId="1F26269A" w14:textId="77777777" w:rsidTr="0040120A">
        <w:tc>
          <w:tcPr>
            <w:tcW w:w="4247" w:type="dxa"/>
          </w:tcPr>
          <w:p w14:paraId="45740BEF" w14:textId="07778EE7" w:rsidR="00A1541B" w:rsidRPr="00CB0DE0" w:rsidRDefault="00713004" w:rsidP="00FD3360">
            <w:pPr>
              <w:pStyle w:val="Body"/>
            </w:pPr>
            <w:r w:rsidRPr="00CB0DE0">
              <w:rPr>
                <w:lang w:eastAsia="en-GB"/>
              </w:rPr>
              <w:t>Having</w:t>
            </w:r>
            <w:r w:rsidR="00A1541B" w:rsidRPr="00CB0DE0">
              <w:rPr>
                <w:lang w:eastAsia="en-GB"/>
              </w:rPr>
              <w:t xml:space="preserve"> a child</w:t>
            </w:r>
          </w:p>
        </w:tc>
        <w:tc>
          <w:tcPr>
            <w:tcW w:w="4248" w:type="dxa"/>
          </w:tcPr>
          <w:p w14:paraId="0FFAAF5C" w14:textId="77777777" w:rsidR="00A1541B" w:rsidRPr="00CB0DE0" w:rsidRDefault="00A1541B" w:rsidP="00FD3360">
            <w:pPr>
              <w:pStyle w:val="Body"/>
            </w:pPr>
            <w:r w:rsidRPr="00CB0DE0">
              <w:rPr>
                <w:lang w:eastAsia="en-GB"/>
              </w:rPr>
              <w:t>This life event groups public services related to becoming a caretaker for a child, for instance in case of giving birth, adopting, receiving a foster child…</w:t>
            </w:r>
          </w:p>
        </w:tc>
      </w:tr>
      <w:tr w:rsidR="00A1541B" w:rsidRPr="00CB0DE0" w14:paraId="783C2887" w14:textId="77777777" w:rsidTr="0040120A">
        <w:tc>
          <w:tcPr>
            <w:tcW w:w="4247" w:type="dxa"/>
          </w:tcPr>
          <w:p w14:paraId="15A3B50B" w14:textId="77777777" w:rsidR="00A1541B" w:rsidRPr="00CB0DE0" w:rsidRDefault="00A1541B" w:rsidP="00FD3360">
            <w:pPr>
              <w:pStyle w:val="Body"/>
            </w:pPr>
            <w:r w:rsidRPr="00CB0DE0">
              <w:rPr>
                <w:lang w:eastAsia="en-GB"/>
              </w:rPr>
              <w:t>Becoming a (social) caretaker</w:t>
            </w:r>
          </w:p>
        </w:tc>
        <w:tc>
          <w:tcPr>
            <w:tcW w:w="4248" w:type="dxa"/>
          </w:tcPr>
          <w:p w14:paraId="44652B55" w14:textId="77777777" w:rsidR="00A1541B" w:rsidRPr="00CB0DE0" w:rsidRDefault="00A1541B" w:rsidP="00FD3360">
            <w:pPr>
              <w:pStyle w:val="Body"/>
            </w:pPr>
            <w:r w:rsidRPr="00CB0DE0">
              <w:rPr>
                <w:lang w:eastAsia="en-GB"/>
              </w:rPr>
              <w:t>This life event groups public services related to the situation where you need to take care of another person (other than when you get a child), for instance for an elder, a disabled person…</w:t>
            </w:r>
          </w:p>
        </w:tc>
      </w:tr>
      <w:tr w:rsidR="00A1541B" w:rsidRPr="00CB0DE0" w14:paraId="5B88A43F" w14:textId="77777777" w:rsidTr="0040120A">
        <w:tc>
          <w:tcPr>
            <w:tcW w:w="4247" w:type="dxa"/>
          </w:tcPr>
          <w:p w14:paraId="36EBBC47" w14:textId="77777777" w:rsidR="00A1541B" w:rsidRPr="00CB0DE0" w:rsidRDefault="00A1541B" w:rsidP="00FD3360">
            <w:pPr>
              <w:pStyle w:val="Body"/>
            </w:pPr>
            <w:r w:rsidRPr="00CB0DE0">
              <w:rPr>
                <w:lang w:eastAsia="en-GB"/>
              </w:rPr>
              <w:t>Starting education</w:t>
            </w:r>
          </w:p>
        </w:tc>
        <w:tc>
          <w:tcPr>
            <w:tcW w:w="4248" w:type="dxa"/>
          </w:tcPr>
          <w:p w14:paraId="0CA2C5BD" w14:textId="77777777" w:rsidR="00A1541B" w:rsidRPr="00CB0DE0" w:rsidRDefault="00A1541B" w:rsidP="00FD3360">
            <w:pPr>
              <w:pStyle w:val="Body"/>
            </w:pPr>
            <w:r w:rsidRPr="00CB0DE0">
              <w:rPr>
                <w:lang w:eastAsia="en-GB"/>
              </w:rPr>
              <w:t>This life event groups any public service related to education, for example pre-school education, elementary school, higher education and university…</w:t>
            </w:r>
          </w:p>
        </w:tc>
      </w:tr>
      <w:tr w:rsidR="00A1541B" w:rsidRPr="00CB0DE0" w14:paraId="4CEF5AC4" w14:textId="77777777" w:rsidTr="0040120A">
        <w:tc>
          <w:tcPr>
            <w:tcW w:w="4247" w:type="dxa"/>
          </w:tcPr>
          <w:p w14:paraId="2411F4C2" w14:textId="77777777" w:rsidR="00A1541B" w:rsidRPr="00CB0DE0" w:rsidRDefault="00A1541B" w:rsidP="00FD3360">
            <w:pPr>
              <w:pStyle w:val="Body"/>
            </w:pPr>
            <w:r w:rsidRPr="00CB0DE0">
              <w:rPr>
                <w:lang w:eastAsia="en-GB"/>
              </w:rPr>
              <w:t>Looking for a new job</w:t>
            </w:r>
          </w:p>
        </w:tc>
        <w:tc>
          <w:tcPr>
            <w:tcW w:w="4248" w:type="dxa"/>
          </w:tcPr>
          <w:p w14:paraId="5FE77138" w14:textId="77777777" w:rsidR="00A1541B" w:rsidRPr="00CB0DE0" w:rsidRDefault="00A1541B" w:rsidP="00FD3360">
            <w:pPr>
              <w:pStyle w:val="Body"/>
            </w:pPr>
            <w:r w:rsidRPr="00CB0DE0">
              <w:rPr>
                <w:lang w:eastAsia="en-GB"/>
              </w:rPr>
              <w:t>This life event groups public services for when someone looks for a new job or starts a new job.</w:t>
            </w:r>
          </w:p>
        </w:tc>
      </w:tr>
      <w:tr w:rsidR="00A1541B" w:rsidRPr="00CB0DE0" w14:paraId="235495B2" w14:textId="77777777" w:rsidTr="0040120A">
        <w:tc>
          <w:tcPr>
            <w:tcW w:w="4247" w:type="dxa"/>
          </w:tcPr>
          <w:p w14:paraId="157A00D9" w14:textId="77777777" w:rsidR="00A1541B" w:rsidRPr="00CB0DE0" w:rsidRDefault="00A1541B" w:rsidP="00FD3360">
            <w:pPr>
              <w:pStyle w:val="Body"/>
            </w:pPr>
            <w:r w:rsidRPr="00CB0DE0">
              <w:rPr>
                <w:lang w:eastAsia="en-GB"/>
              </w:rPr>
              <w:t>Losing/quitting a job</w:t>
            </w:r>
          </w:p>
        </w:tc>
        <w:tc>
          <w:tcPr>
            <w:tcW w:w="4248" w:type="dxa"/>
          </w:tcPr>
          <w:p w14:paraId="047F510A" w14:textId="77777777" w:rsidR="00A1541B" w:rsidRPr="00CB0DE0" w:rsidRDefault="00A1541B" w:rsidP="00FD3360">
            <w:pPr>
              <w:pStyle w:val="Body"/>
            </w:pPr>
            <w:r w:rsidRPr="00CB0DE0">
              <w:rPr>
                <w:lang w:eastAsia="en-GB"/>
              </w:rPr>
              <w:t xml:space="preserve">This life event groups public services related to the situation when someone leaves or quits a </w:t>
            </w:r>
            <w:proofErr w:type="gramStart"/>
            <w:r w:rsidRPr="00CB0DE0">
              <w:rPr>
                <w:lang w:eastAsia="en-GB"/>
              </w:rPr>
              <w:t>particular jobs</w:t>
            </w:r>
            <w:proofErr w:type="gramEnd"/>
            <w:r w:rsidRPr="00CB0DE0">
              <w:rPr>
                <w:lang w:eastAsia="en-GB"/>
              </w:rPr>
              <w:t xml:space="preserve"> on his own, or when someone loses his job, for instance getting fired, collective dismissal, in case of failure of the company…</w:t>
            </w:r>
          </w:p>
        </w:tc>
      </w:tr>
      <w:tr w:rsidR="00A1541B" w:rsidRPr="00CB0DE0" w14:paraId="208EB01D" w14:textId="77777777" w:rsidTr="0040120A">
        <w:tc>
          <w:tcPr>
            <w:tcW w:w="4247" w:type="dxa"/>
          </w:tcPr>
          <w:p w14:paraId="7EFF95D1" w14:textId="77777777" w:rsidR="00A1541B" w:rsidRPr="00CB0DE0" w:rsidRDefault="00A1541B" w:rsidP="00FD3360">
            <w:pPr>
              <w:pStyle w:val="Body"/>
            </w:pPr>
            <w:r w:rsidRPr="00CB0DE0">
              <w:rPr>
                <w:lang w:eastAsia="en-GB"/>
              </w:rPr>
              <w:t>Looking for a place to live</w:t>
            </w:r>
          </w:p>
        </w:tc>
        <w:tc>
          <w:tcPr>
            <w:tcW w:w="4248" w:type="dxa"/>
          </w:tcPr>
          <w:p w14:paraId="2E23700F" w14:textId="77777777" w:rsidR="00A1541B" w:rsidRPr="00CB0DE0" w:rsidRDefault="00A1541B" w:rsidP="00FD3360">
            <w:pPr>
              <w:pStyle w:val="Body"/>
            </w:pPr>
            <w:r w:rsidRPr="00CB0DE0">
              <w:rPr>
                <w:lang w:eastAsia="en-GB"/>
              </w:rPr>
              <w:t>This life event groups public services related to a person’s place of living, for instance, changing residence, buying a house or a piece of land, building, renting a house or apartment…</w:t>
            </w:r>
          </w:p>
        </w:tc>
      </w:tr>
      <w:tr w:rsidR="00A1541B" w:rsidRPr="00CB0DE0" w14:paraId="120DB5EB" w14:textId="77777777" w:rsidTr="0040120A">
        <w:tc>
          <w:tcPr>
            <w:tcW w:w="4247" w:type="dxa"/>
          </w:tcPr>
          <w:p w14:paraId="1D071903" w14:textId="77777777" w:rsidR="00A1541B" w:rsidRPr="00CB0DE0" w:rsidRDefault="00A1541B" w:rsidP="00FD3360">
            <w:pPr>
              <w:pStyle w:val="Body"/>
              <w:rPr>
                <w:lang w:eastAsia="en-GB"/>
              </w:rPr>
            </w:pPr>
            <w:r w:rsidRPr="00CB0DE0">
              <w:rPr>
                <w:lang w:eastAsia="en-GB"/>
              </w:rPr>
              <w:t>Changing relationship status</w:t>
            </w:r>
          </w:p>
        </w:tc>
        <w:tc>
          <w:tcPr>
            <w:tcW w:w="4248" w:type="dxa"/>
          </w:tcPr>
          <w:p w14:paraId="34573EB7" w14:textId="77777777" w:rsidR="00A1541B" w:rsidRPr="00CB0DE0" w:rsidRDefault="00A1541B" w:rsidP="00FD3360">
            <w:pPr>
              <w:pStyle w:val="Body"/>
              <w:rPr>
                <w:lang w:eastAsia="en-GB"/>
              </w:rPr>
            </w:pPr>
            <w:r w:rsidRPr="00CB0DE0">
              <w:rPr>
                <w:lang w:eastAsia="en-GB"/>
              </w:rPr>
              <w:t>This life event groups public services related to a person’s official relationship, for instance marriage, registered partnership, divorce…</w:t>
            </w:r>
          </w:p>
        </w:tc>
      </w:tr>
      <w:tr w:rsidR="00A1541B" w:rsidRPr="00CB0DE0" w14:paraId="5D869C93" w14:textId="77777777" w:rsidTr="0040120A">
        <w:tc>
          <w:tcPr>
            <w:tcW w:w="4247" w:type="dxa"/>
          </w:tcPr>
          <w:p w14:paraId="3308BE21" w14:textId="5248FCC6" w:rsidR="00A1541B" w:rsidRPr="00CB0DE0" w:rsidRDefault="00BF0FCA" w:rsidP="00FD3360">
            <w:pPr>
              <w:pStyle w:val="Body"/>
              <w:rPr>
                <w:lang w:eastAsia="en-GB"/>
              </w:rPr>
            </w:pPr>
            <w:r w:rsidRPr="00CB0DE0">
              <w:rPr>
                <w:lang w:eastAsia="en-GB"/>
              </w:rPr>
              <w:t>Driving</w:t>
            </w:r>
            <w:r w:rsidR="00A1541B" w:rsidRPr="00CB0DE0">
              <w:rPr>
                <w:lang w:eastAsia="en-GB"/>
              </w:rPr>
              <w:t xml:space="preserve"> a vehicle</w:t>
            </w:r>
          </w:p>
        </w:tc>
        <w:tc>
          <w:tcPr>
            <w:tcW w:w="4248" w:type="dxa"/>
          </w:tcPr>
          <w:p w14:paraId="7172D5F2" w14:textId="77777777" w:rsidR="00A1541B" w:rsidRPr="00CB0DE0" w:rsidRDefault="00A1541B" w:rsidP="00FD3360">
            <w:pPr>
              <w:pStyle w:val="Body"/>
              <w:rPr>
                <w:lang w:eastAsia="en-GB"/>
              </w:rPr>
            </w:pPr>
            <w:r w:rsidRPr="00CB0DE0">
              <w:rPr>
                <w:lang w:eastAsia="en-GB"/>
              </w:rPr>
              <w:t>This life event groups public services related to driving a vehicle, for instance car, motorcycle… Some example public services are getting your driver license, following driving lessons, registering your car…</w:t>
            </w:r>
          </w:p>
        </w:tc>
      </w:tr>
      <w:tr w:rsidR="00A1541B" w:rsidRPr="00CB0DE0" w14:paraId="50D297F6" w14:textId="77777777" w:rsidTr="0040120A">
        <w:tc>
          <w:tcPr>
            <w:tcW w:w="4247" w:type="dxa"/>
          </w:tcPr>
          <w:p w14:paraId="10319064" w14:textId="77777777" w:rsidR="00A1541B" w:rsidRPr="00CB0DE0" w:rsidRDefault="00A1541B" w:rsidP="00FD3360">
            <w:pPr>
              <w:pStyle w:val="Body"/>
              <w:rPr>
                <w:lang w:eastAsia="en-GB"/>
              </w:rPr>
            </w:pPr>
            <w:r w:rsidRPr="00CB0DE0">
              <w:rPr>
                <w:lang w:eastAsia="en-GB"/>
              </w:rPr>
              <w:t>Travelling abroad</w:t>
            </w:r>
          </w:p>
        </w:tc>
        <w:tc>
          <w:tcPr>
            <w:tcW w:w="4248" w:type="dxa"/>
          </w:tcPr>
          <w:p w14:paraId="587D0FC3" w14:textId="77777777" w:rsidR="00A1541B" w:rsidRPr="00CB0DE0" w:rsidRDefault="00A1541B" w:rsidP="00FD3360">
            <w:pPr>
              <w:pStyle w:val="Body"/>
              <w:rPr>
                <w:lang w:eastAsia="en-GB"/>
              </w:rPr>
            </w:pPr>
            <w:r w:rsidRPr="00CB0DE0">
              <w:rPr>
                <w:lang w:eastAsia="en-GB"/>
              </w:rPr>
              <w:t xml:space="preserve">This life events groups public services related to what you need to do when travelling abroad, for instance getting </w:t>
            </w:r>
            <w:r w:rsidRPr="00CB0DE0">
              <w:rPr>
                <w:lang w:eastAsia="en-GB"/>
              </w:rPr>
              <w:lastRenderedPageBreak/>
              <w:t>an international passport or driving license, getting a visa, getting vaccination…</w:t>
            </w:r>
          </w:p>
        </w:tc>
      </w:tr>
      <w:tr w:rsidR="00A1541B" w:rsidRPr="00CB0DE0" w14:paraId="5DE03979" w14:textId="77777777" w:rsidTr="0040120A">
        <w:tc>
          <w:tcPr>
            <w:tcW w:w="4247" w:type="dxa"/>
          </w:tcPr>
          <w:p w14:paraId="3A1C9654" w14:textId="77777777" w:rsidR="00A1541B" w:rsidRPr="00CB0DE0" w:rsidRDefault="00A1541B" w:rsidP="00FD3360">
            <w:pPr>
              <w:pStyle w:val="Body"/>
              <w:rPr>
                <w:lang w:eastAsia="en-GB"/>
              </w:rPr>
            </w:pPr>
            <w:r w:rsidRPr="00CB0DE0">
              <w:rPr>
                <w:lang w:eastAsia="en-GB"/>
              </w:rPr>
              <w:lastRenderedPageBreak/>
              <w:t>Moving to/from the country</w:t>
            </w:r>
          </w:p>
        </w:tc>
        <w:tc>
          <w:tcPr>
            <w:tcW w:w="4248" w:type="dxa"/>
          </w:tcPr>
          <w:p w14:paraId="75BFE5CF" w14:textId="77777777" w:rsidR="00A1541B" w:rsidRPr="00CB0DE0" w:rsidRDefault="00A1541B" w:rsidP="00FD3360">
            <w:pPr>
              <w:pStyle w:val="Body"/>
              <w:rPr>
                <w:lang w:eastAsia="en-GB"/>
              </w:rPr>
            </w:pPr>
            <w:r w:rsidRPr="00CB0DE0">
              <w:rPr>
                <w:lang w:eastAsia="en-GB"/>
              </w:rPr>
              <w:t>This life event groups public services that relate to when someone moves from one country to another.</w:t>
            </w:r>
          </w:p>
        </w:tc>
      </w:tr>
      <w:tr w:rsidR="00A1541B" w:rsidRPr="00CB0DE0" w14:paraId="082C9C14" w14:textId="77777777" w:rsidTr="0040120A">
        <w:tc>
          <w:tcPr>
            <w:tcW w:w="4247" w:type="dxa"/>
          </w:tcPr>
          <w:p w14:paraId="7E09B9C9" w14:textId="77777777" w:rsidR="00A1541B" w:rsidRPr="00CB0DE0" w:rsidRDefault="00A1541B" w:rsidP="00FD3360">
            <w:pPr>
              <w:pStyle w:val="Body"/>
              <w:rPr>
                <w:lang w:eastAsia="en-GB"/>
              </w:rPr>
            </w:pPr>
            <w:r w:rsidRPr="00CB0DE0">
              <w:rPr>
                <w:lang w:eastAsia="en-GB"/>
              </w:rPr>
              <w:t>Going into military service</w:t>
            </w:r>
          </w:p>
        </w:tc>
        <w:tc>
          <w:tcPr>
            <w:tcW w:w="4248" w:type="dxa"/>
          </w:tcPr>
          <w:p w14:paraId="56294443" w14:textId="77777777" w:rsidR="00A1541B" w:rsidRPr="00CB0DE0" w:rsidRDefault="00A1541B" w:rsidP="00FD3360">
            <w:pPr>
              <w:pStyle w:val="Body"/>
              <w:rPr>
                <w:lang w:eastAsia="en-GB"/>
              </w:rPr>
            </w:pPr>
            <w:r w:rsidRPr="00CB0DE0">
              <w:rPr>
                <w:lang w:eastAsia="en-GB"/>
              </w:rPr>
              <w:t>This life event groups public services related to taking up a mandatory military or civil service.</w:t>
            </w:r>
          </w:p>
        </w:tc>
      </w:tr>
      <w:tr w:rsidR="00A1541B" w:rsidRPr="00CB0DE0" w14:paraId="175A6F0C" w14:textId="77777777" w:rsidTr="0040120A">
        <w:tc>
          <w:tcPr>
            <w:tcW w:w="4247" w:type="dxa"/>
          </w:tcPr>
          <w:p w14:paraId="326C67A9" w14:textId="77777777" w:rsidR="00A1541B" w:rsidRPr="00CB0DE0" w:rsidRDefault="00A1541B" w:rsidP="00FD3360">
            <w:pPr>
              <w:pStyle w:val="Body"/>
              <w:rPr>
                <w:lang w:eastAsia="en-GB"/>
              </w:rPr>
            </w:pPr>
            <w:r w:rsidRPr="00CB0DE0">
              <w:rPr>
                <w:lang w:eastAsia="en-GB"/>
              </w:rPr>
              <w:t>Facing an emergency / health problem</w:t>
            </w:r>
          </w:p>
        </w:tc>
        <w:tc>
          <w:tcPr>
            <w:tcW w:w="4248" w:type="dxa"/>
          </w:tcPr>
          <w:p w14:paraId="03D1814F" w14:textId="77777777" w:rsidR="00A1541B" w:rsidRPr="00CB0DE0" w:rsidRDefault="00A1541B" w:rsidP="00FD3360">
            <w:pPr>
              <w:pStyle w:val="Body"/>
              <w:rPr>
                <w:lang w:eastAsia="en-GB"/>
              </w:rPr>
            </w:pPr>
            <w:r w:rsidRPr="00CB0DE0">
              <w:rPr>
                <w:lang w:eastAsia="en-GB"/>
              </w:rPr>
              <w:t>This life event groups public services related to when someone faces an emergency, for instance in the case of an accident, or a severe health problem, for instance getting disabled.</w:t>
            </w:r>
          </w:p>
        </w:tc>
      </w:tr>
      <w:tr w:rsidR="00A1541B" w:rsidRPr="00CB0DE0" w14:paraId="6BF04CC4" w14:textId="77777777" w:rsidTr="0040120A">
        <w:tc>
          <w:tcPr>
            <w:tcW w:w="4247" w:type="dxa"/>
          </w:tcPr>
          <w:p w14:paraId="0362CD72" w14:textId="77777777" w:rsidR="00A1541B" w:rsidRPr="00CB0DE0" w:rsidRDefault="00A1541B" w:rsidP="00FD3360">
            <w:pPr>
              <w:pStyle w:val="Body"/>
              <w:rPr>
                <w:lang w:eastAsia="en-GB"/>
              </w:rPr>
            </w:pPr>
            <w:r w:rsidRPr="00CB0DE0">
              <w:rPr>
                <w:lang w:eastAsia="en-GB"/>
              </w:rPr>
              <w:t>Facing a crime</w:t>
            </w:r>
          </w:p>
        </w:tc>
        <w:tc>
          <w:tcPr>
            <w:tcW w:w="4248" w:type="dxa"/>
          </w:tcPr>
          <w:p w14:paraId="007036BB" w14:textId="77777777" w:rsidR="00A1541B" w:rsidRPr="00CB0DE0" w:rsidRDefault="00A1541B" w:rsidP="00FD3360">
            <w:pPr>
              <w:pStyle w:val="Body"/>
              <w:rPr>
                <w:lang w:eastAsia="en-GB"/>
              </w:rPr>
            </w:pPr>
            <w:r w:rsidRPr="00CB0DE0">
              <w:rPr>
                <w:lang w:eastAsia="en-GB"/>
              </w:rPr>
              <w:t>This life event groups public services related to a crime, for instance in case you are the committer of that crime, or the victim or witness of a particular crime.</w:t>
            </w:r>
          </w:p>
        </w:tc>
      </w:tr>
      <w:tr w:rsidR="00A1541B" w:rsidRPr="00CB0DE0" w14:paraId="5B1A2804" w14:textId="77777777" w:rsidTr="0040120A">
        <w:tc>
          <w:tcPr>
            <w:tcW w:w="4247" w:type="dxa"/>
          </w:tcPr>
          <w:p w14:paraId="7CBDFB2E" w14:textId="55162373" w:rsidR="00A1541B" w:rsidRPr="00CB0DE0" w:rsidRDefault="00713004" w:rsidP="00FD3360">
            <w:pPr>
              <w:pStyle w:val="Body"/>
              <w:rPr>
                <w:lang w:eastAsia="en-GB"/>
              </w:rPr>
            </w:pPr>
            <w:r w:rsidRPr="00CB0DE0">
              <w:rPr>
                <w:lang w:eastAsia="en-GB"/>
              </w:rPr>
              <w:t>Retirement</w:t>
            </w:r>
          </w:p>
        </w:tc>
        <w:tc>
          <w:tcPr>
            <w:tcW w:w="4248" w:type="dxa"/>
          </w:tcPr>
          <w:p w14:paraId="1F5A0262" w14:textId="77777777" w:rsidR="00A1541B" w:rsidRPr="00CB0DE0" w:rsidRDefault="00A1541B" w:rsidP="00FD3360">
            <w:pPr>
              <w:pStyle w:val="Body"/>
              <w:rPr>
                <w:lang w:eastAsia="en-GB"/>
              </w:rPr>
            </w:pPr>
            <w:r w:rsidRPr="00CB0DE0">
              <w:rPr>
                <w:lang w:eastAsia="en-GB"/>
              </w:rPr>
              <w:t>This life event groups public services related to when someone retires from his job or becomes a senior.</w:t>
            </w:r>
          </w:p>
        </w:tc>
      </w:tr>
      <w:tr w:rsidR="00A1541B" w:rsidRPr="00CB0DE0" w14:paraId="4D692A98" w14:textId="77777777" w:rsidTr="0040120A">
        <w:tc>
          <w:tcPr>
            <w:tcW w:w="4247" w:type="dxa"/>
          </w:tcPr>
          <w:p w14:paraId="157E070F" w14:textId="332B8FBF" w:rsidR="00A1541B" w:rsidRPr="00CB0DE0" w:rsidRDefault="00A1541B" w:rsidP="00FD3360">
            <w:pPr>
              <w:pStyle w:val="Body"/>
              <w:rPr>
                <w:lang w:eastAsia="en-GB"/>
              </w:rPr>
            </w:pPr>
            <w:r w:rsidRPr="00CB0DE0">
              <w:rPr>
                <w:lang w:eastAsia="en-GB"/>
              </w:rPr>
              <w:t>De</w:t>
            </w:r>
            <w:r w:rsidR="00713004" w:rsidRPr="00CB0DE0">
              <w:rPr>
                <w:lang w:eastAsia="en-GB"/>
              </w:rPr>
              <w:t xml:space="preserve">ath </w:t>
            </w:r>
            <w:r w:rsidRPr="00CB0DE0">
              <w:rPr>
                <w:lang w:eastAsia="en-GB"/>
              </w:rPr>
              <w:t>of a relative</w:t>
            </w:r>
          </w:p>
        </w:tc>
        <w:tc>
          <w:tcPr>
            <w:tcW w:w="4248" w:type="dxa"/>
          </w:tcPr>
          <w:p w14:paraId="1EE1899E" w14:textId="77777777" w:rsidR="00A1541B" w:rsidRPr="00CB0DE0" w:rsidRDefault="00A1541B" w:rsidP="00FD3360">
            <w:pPr>
              <w:pStyle w:val="Body"/>
              <w:rPr>
                <w:lang w:eastAsia="en-GB"/>
              </w:rPr>
            </w:pPr>
            <w:r w:rsidRPr="00CB0DE0">
              <w:rPr>
                <w:lang w:eastAsia="en-GB"/>
              </w:rPr>
              <w:t>This life event groups public services that relate to when a relative passes a way, and cover the public services directly related to the decease of that person (for instance notifying the authorities, arranging the funeral…), as well as related to settling inheritance and donations.</w:t>
            </w:r>
          </w:p>
        </w:tc>
      </w:tr>
    </w:tbl>
    <w:p w14:paraId="6923111A" w14:textId="77777777" w:rsidR="002902F4" w:rsidRPr="00CB0DE0" w:rsidRDefault="002902F4" w:rsidP="002420C5"/>
    <w:p w14:paraId="2D9B1CB0" w14:textId="77777777" w:rsidR="00D55176" w:rsidRPr="00CB0DE0" w:rsidRDefault="00D55176" w:rsidP="002420C5">
      <w:pPr>
        <w:sectPr w:rsidR="00D55176" w:rsidRPr="00CB0DE0" w:rsidSect="004516ED">
          <w:pgSz w:w="11907" w:h="16839" w:code="9"/>
          <w:pgMar w:top="1134" w:right="1701" w:bottom="1134" w:left="1701" w:header="567" w:footer="567" w:gutter="0"/>
          <w:cols w:space="720"/>
          <w:docGrid w:linePitch="326"/>
        </w:sectPr>
      </w:pPr>
    </w:p>
    <w:p w14:paraId="047FCEBE" w14:textId="05959290" w:rsidR="00D55176" w:rsidRPr="00CB0DE0" w:rsidRDefault="00D55176" w:rsidP="003E4E45">
      <w:pPr>
        <w:pStyle w:val="Annex1"/>
        <w:rPr>
          <w:lang w:val="en-GB"/>
        </w:rPr>
      </w:pPr>
      <w:bookmarkStart w:id="415" w:name="_Ref456002368"/>
      <w:bookmarkStart w:id="416" w:name="_Toc2329936"/>
      <w:r w:rsidRPr="00CB0DE0">
        <w:rPr>
          <w:lang w:val="en-GB"/>
        </w:rPr>
        <w:lastRenderedPageBreak/>
        <w:t>Description of 2</w:t>
      </w:r>
      <w:r w:rsidRPr="00CB0DE0">
        <w:rPr>
          <w:vertAlign w:val="superscript"/>
          <w:lang w:val="en-GB"/>
        </w:rPr>
        <w:t>nd</w:t>
      </w:r>
      <w:r w:rsidRPr="00CB0DE0">
        <w:rPr>
          <w:lang w:val="en-GB"/>
        </w:rPr>
        <w:t xml:space="preserve"> level business events</w:t>
      </w:r>
      <w:bookmarkEnd w:id="415"/>
      <w:bookmarkEnd w:id="416"/>
    </w:p>
    <w:p w14:paraId="175B820A" w14:textId="71365E46" w:rsidR="00FD1D00" w:rsidRPr="00CB0DE0" w:rsidRDefault="00FD1D00" w:rsidP="002420C5">
      <w:pPr>
        <w:pStyle w:val="Caption"/>
        <w:rPr>
          <w:lang w:val="en-GB"/>
        </w:rPr>
      </w:pPr>
      <w:bookmarkStart w:id="417" w:name="_Toc519757923"/>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46598">
        <w:rPr>
          <w:noProof/>
          <w:lang w:val="en-GB"/>
        </w:rPr>
        <w:t>20</w:t>
      </w:r>
      <w:r w:rsidR="00AA4C01" w:rsidRPr="00CB0DE0">
        <w:rPr>
          <w:lang w:val="en-GB"/>
        </w:rPr>
        <w:fldChar w:fldCharType="end"/>
      </w:r>
      <w:r w:rsidR="00B759E5" w:rsidRPr="00CB0DE0">
        <w:rPr>
          <w:lang w:val="en-GB"/>
        </w:rPr>
        <w:t>:</w:t>
      </w:r>
      <w:r w:rsidRPr="00CB0DE0">
        <w:rPr>
          <w:lang w:val="en-GB"/>
        </w:rPr>
        <w:t xml:space="preserve"> Description of 2nd level business events</w:t>
      </w:r>
      <w:bookmarkEnd w:id="417"/>
    </w:p>
    <w:tbl>
      <w:tblPr>
        <w:tblStyle w:val="TableGrid"/>
        <w:tblW w:w="5000" w:type="pct"/>
        <w:tblLook w:val="04A0" w:firstRow="1" w:lastRow="0" w:firstColumn="1" w:lastColumn="0" w:noHBand="0" w:noVBand="1"/>
      </w:tblPr>
      <w:tblGrid>
        <w:gridCol w:w="1877"/>
        <w:gridCol w:w="1571"/>
        <w:gridCol w:w="5047"/>
      </w:tblGrid>
      <w:tr w:rsidR="00066A12" w:rsidRPr="00CB0DE0" w14:paraId="7CB217BA" w14:textId="77777777" w:rsidTr="00FD1D00">
        <w:trPr>
          <w:cnfStyle w:val="100000000000" w:firstRow="1" w:lastRow="0" w:firstColumn="0" w:lastColumn="0" w:oddVBand="0" w:evenVBand="0" w:oddHBand="0" w:evenHBand="0" w:firstRowFirstColumn="0" w:firstRowLastColumn="0" w:lastRowFirstColumn="0" w:lastRowLastColumn="0"/>
          <w:trHeight w:val="576"/>
          <w:tblHeader/>
        </w:trPr>
        <w:tc>
          <w:tcPr>
            <w:tcW w:w="1017" w:type="pct"/>
            <w:hideMark/>
          </w:tcPr>
          <w:p w14:paraId="2EC6CBCC" w14:textId="77777777" w:rsidR="00066A12" w:rsidRPr="00CB0DE0" w:rsidRDefault="00066A12" w:rsidP="002420C5">
            <w:pPr>
              <w:rPr>
                <w:lang w:eastAsia="en-GB"/>
              </w:rPr>
            </w:pPr>
            <w:r w:rsidRPr="00CB0DE0">
              <w:rPr>
                <w:lang w:eastAsia="en-GB"/>
              </w:rPr>
              <w:t>Business Event (1st level)</w:t>
            </w:r>
          </w:p>
        </w:tc>
        <w:tc>
          <w:tcPr>
            <w:tcW w:w="894" w:type="pct"/>
            <w:hideMark/>
          </w:tcPr>
          <w:p w14:paraId="1B8528DA" w14:textId="77777777" w:rsidR="00066A12" w:rsidRPr="00CB0DE0" w:rsidRDefault="00066A12" w:rsidP="002420C5">
            <w:pPr>
              <w:rPr>
                <w:lang w:eastAsia="en-GB"/>
              </w:rPr>
            </w:pPr>
            <w:r w:rsidRPr="00CB0DE0">
              <w:rPr>
                <w:lang w:eastAsia="en-GB"/>
              </w:rPr>
              <w:t>Business Event (2nd level)</w:t>
            </w:r>
          </w:p>
        </w:tc>
        <w:tc>
          <w:tcPr>
            <w:tcW w:w="3089" w:type="pct"/>
            <w:noWrap/>
            <w:hideMark/>
          </w:tcPr>
          <w:p w14:paraId="5E7D0192" w14:textId="77777777" w:rsidR="00066A12" w:rsidRPr="00CB0DE0" w:rsidRDefault="00066A12" w:rsidP="002420C5">
            <w:pPr>
              <w:rPr>
                <w:lang w:eastAsia="en-GB"/>
              </w:rPr>
            </w:pPr>
            <w:r w:rsidRPr="00CB0DE0">
              <w:rPr>
                <w:lang w:eastAsia="en-GB"/>
              </w:rPr>
              <w:t>Description</w:t>
            </w:r>
          </w:p>
        </w:tc>
      </w:tr>
      <w:tr w:rsidR="00066A12" w:rsidRPr="00CB0DE0" w14:paraId="0CB3A5A8" w14:textId="77777777" w:rsidTr="00FD1D00">
        <w:trPr>
          <w:trHeight w:val="1056"/>
        </w:trPr>
        <w:tc>
          <w:tcPr>
            <w:tcW w:w="1017" w:type="pct"/>
            <w:vMerge w:val="restart"/>
            <w:hideMark/>
          </w:tcPr>
          <w:p w14:paraId="574524AB" w14:textId="77777777" w:rsidR="00066A12" w:rsidRPr="00CB0DE0" w:rsidRDefault="00066A12" w:rsidP="002420C5">
            <w:pPr>
              <w:rPr>
                <w:lang w:eastAsia="en-GB"/>
              </w:rPr>
            </w:pPr>
            <w:r w:rsidRPr="00CB0DE0">
              <w:rPr>
                <w:lang w:eastAsia="en-GB"/>
              </w:rPr>
              <w:t>Starting business</w:t>
            </w:r>
          </w:p>
        </w:tc>
        <w:tc>
          <w:tcPr>
            <w:tcW w:w="894" w:type="pct"/>
            <w:hideMark/>
          </w:tcPr>
          <w:p w14:paraId="129C95C1" w14:textId="77777777" w:rsidR="00066A12" w:rsidRPr="00CB0DE0" w:rsidRDefault="00066A12" w:rsidP="002420C5">
            <w:pPr>
              <w:rPr>
                <w:lang w:eastAsia="en-GB"/>
              </w:rPr>
            </w:pPr>
            <w:r w:rsidRPr="00CB0DE0">
              <w:rPr>
                <w:lang w:eastAsia="en-GB"/>
              </w:rPr>
              <w:t>Registering a company</w:t>
            </w:r>
          </w:p>
        </w:tc>
        <w:tc>
          <w:tcPr>
            <w:tcW w:w="3089" w:type="pct"/>
            <w:hideMark/>
          </w:tcPr>
          <w:p w14:paraId="1C29DA97" w14:textId="77777777" w:rsidR="00066A12" w:rsidRPr="00CB0DE0" w:rsidRDefault="00066A12" w:rsidP="002420C5">
            <w:pPr>
              <w:rPr>
                <w:lang w:eastAsia="en-GB"/>
              </w:rPr>
            </w:pPr>
            <w:r w:rsidRPr="00CB0DE0">
              <w:rPr>
                <w:lang w:eastAsia="en-GB"/>
              </w:rPr>
              <w:t>This business event groups public services that are related to different kind of activities that have to be done before the business is eligible to operate, for instance registering in the business register, registering as a VAT payer, notifying the residence of your company…</w:t>
            </w:r>
          </w:p>
        </w:tc>
      </w:tr>
      <w:tr w:rsidR="00066A12" w:rsidRPr="00CB0DE0" w14:paraId="79B0D554" w14:textId="77777777" w:rsidTr="00FD1D00">
        <w:trPr>
          <w:trHeight w:val="1056"/>
        </w:trPr>
        <w:tc>
          <w:tcPr>
            <w:tcW w:w="1017" w:type="pct"/>
            <w:vMerge/>
            <w:hideMark/>
          </w:tcPr>
          <w:p w14:paraId="62E6C67E" w14:textId="77777777" w:rsidR="00066A12" w:rsidRPr="00CB0DE0" w:rsidRDefault="00066A12" w:rsidP="002420C5">
            <w:pPr>
              <w:rPr>
                <w:lang w:eastAsia="en-GB"/>
              </w:rPr>
            </w:pPr>
          </w:p>
        </w:tc>
        <w:tc>
          <w:tcPr>
            <w:tcW w:w="894" w:type="pct"/>
            <w:hideMark/>
          </w:tcPr>
          <w:p w14:paraId="4A59ACE9" w14:textId="77777777" w:rsidR="00066A12" w:rsidRPr="00CB0DE0" w:rsidRDefault="00066A12" w:rsidP="002420C5">
            <w:pPr>
              <w:rPr>
                <w:lang w:eastAsia="en-GB"/>
              </w:rPr>
            </w:pPr>
            <w:r w:rsidRPr="00CB0DE0">
              <w:rPr>
                <w:lang w:eastAsia="en-GB"/>
              </w:rPr>
              <w:t>Needing a licence, permit or certificate to start or continue an activity</w:t>
            </w:r>
          </w:p>
        </w:tc>
        <w:tc>
          <w:tcPr>
            <w:tcW w:w="3089" w:type="pct"/>
            <w:hideMark/>
          </w:tcPr>
          <w:p w14:paraId="6D4B3804" w14:textId="77777777" w:rsidR="00066A12" w:rsidRPr="00CB0DE0" w:rsidRDefault="00066A12" w:rsidP="002420C5">
            <w:pPr>
              <w:rPr>
                <w:lang w:eastAsia="en-GB"/>
              </w:rPr>
            </w:pPr>
            <w:r w:rsidRPr="00CB0DE0">
              <w:rPr>
                <w:lang w:eastAsia="en-GB"/>
              </w:rPr>
              <w:t xml:space="preserve">This business events groups public services related to the request of a licence, permit, certificate or other official document that </w:t>
            </w:r>
            <w:proofErr w:type="gramStart"/>
            <w:r w:rsidRPr="00CB0DE0">
              <w:rPr>
                <w:lang w:eastAsia="en-GB"/>
              </w:rPr>
              <w:t>have to</w:t>
            </w:r>
            <w:proofErr w:type="gramEnd"/>
            <w:r w:rsidRPr="00CB0DE0">
              <w:rPr>
                <w:lang w:eastAsia="en-GB"/>
              </w:rPr>
              <w:t xml:space="preserve"> be acquired before starting to execute a certain activity.</w:t>
            </w:r>
          </w:p>
        </w:tc>
      </w:tr>
      <w:tr w:rsidR="00066A12" w:rsidRPr="00CB0DE0" w14:paraId="1C18E978" w14:textId="77777777" w:rsidTr="00FD1D00">
        <w:trPr>
          <w:trHeight w:val="528"/>
        </w:trPr>
        <w:tc>
          <w:tcPr>
            <w:tcW w:w="1017" w:type="pct"/>
            <w:vMerge/>
            <w:hideMark/>
          </w:tcPr>
          <w:p w14:paraId="0FF4FCAB" w14:textId="77777777" w:rsidR="00066A12" w:rsidRPr="00CB0DE0" w:rsidRDefault="00066A12" w:rsidP="002420C5">
            <w:pPr>
              <w:rPr>
                <w:lang w:eastAsia="en-GB"/>
              </w:rPr>
            </w:pPr>
          </w:p>
        </w:tc>
        <w:tc>
          <w:tcPr>
            <w:tcW w:w="894" w:type="pct"/>
            <w:hideMark/>
          </w:tcPr>
          <w:p w14:paraId="448DD70E" w14:textId="77777777" w:rsidR="00066A12" w:rsidRPr="00CB0DE0" w:rsidRDefault="00066A12" w:rsidP="002420C5">
            <w:pPr>
              <w:rPr>
                <w:lang w:eastAsia="en-GB"/>
              </w:rPr>
            </w:pPr>
            <w:r w:rsidRPr="00CB0DE0">
              <w:rPr>
                <w:lang w:eastAsia="en-GB"/>
              </w:rPr>
              <w:t>Registering Intellectual Property</w:t>
            </w:r>
          </w:p>
        </w:tc>
        <w:tc>
          <w:tcPr>
            <w:tcW w:w="3089" w:type="pct"/>
            <w:hideMark/>
          </w:tcPr>
          <w:p w14:paraId="10801100" w14:textId="77777777" w:rsidR="00066A12" w:rsidRPr="00CB0DE0" w:rsidRDefault="00066A12" w:rsidP="002420C5">
            <w:pPr>
              <w:rPr>
                <w:lang w:eastAsia="en-GB"/>
              </w:rPr>
            </w:pPr>
            <w:r w:rsidRPr="00CB0DE0">
              <w:rPr>
                <w:lang w:eastAsia="en-GB"/>
              </w:rPr>
              <w:t>This business event groups public services related to the registering inventions, patents, trademarks, copyrights.</w:t>
            </w:r>
          </w:p>
        </w:tc>
      </w:tr>
      <w:tr w:rsidR="00066A12" w:rsidRPr="00CB0DE0" w14:paraId="6A99B394" w14:textId="77777777" w:rsidTr="00FD1D00">
        <w:trPr>
          <w:trHeight w:val="792"/>
        </w:trPr>
        <w:tc>
          <w:tcPr>
            <w:tcW w:w="1017" w:type="pct"/>
            <w:vMerge/>
            <w:hideMark/>
          </w:tcPr>
          <w:p w14:paraId="02C16A7A" w14:textId="77777777" w:rsidR="00066A12" w:rsidRPr="00CB0DE0" w:rsidRDefault="00066A12" w:rsidP="002420C5">
            <w:pPr>
              <w:rPr>
                <w:lang w:eastAsia="en-GB"/>
              </w:rPr>
            </w:pPr>
          </w:p>
        </w:tc>
        <w:tc>
          <w:tcPr>
            <w:tcW w:w="894" w:type="pct"/>
            <w:hideMark/>
          </w:tcPr>
          <w:p w14:paraId="511E818B" w14:textId="77777777" w:rsidR="00066A12" w:rsidRPr="00CB0DE0" w:rsidRDefault="00066A12" w:rsidP="002420C5">
            <w:pPr>
              <w:rPr>
                <w:lang w:eastAsia="en-GB"/>
              </w:rPr>
            </w:pPr>
            <w:r w:rsidRPr="00CB0DE0">
              <w:rPr>
                <w:lang w:eastAsia="en-GB"/>
              </w:rPr>
              <w:t>Registering a branch</w:t>
            </w:r>
          </w:p>
        </w:tc>
        <w:tc>
          <w:tcPr>
            <w:tcW w:w="3089" w:type="pct"/>
            <w:hideMark/>
          </w:tcPr>
          <w:p w14:paraId="1A5C8652" w14:textId="77777777" w:rsidR="00066A12" w:rsidRPr="00CB0DE0" w:rsidRDefault="00066A12" w:rsidP="002420C5">
            <w:pPr>
              <w:rPr>
                <w:lang w:eastAsia="en-GB"/>
              </w:rPr>
            </w:pPr>
            <w:r w:rsidRPr="00CB0DE0">
              <w:rPr>
                <w:lang w:eastAsia="en-GB"/>
              </w:rPr>
              <w:t xml:space="preserve">This business event groups public services relating to the start-up of a new activity, and that </w:t>
            </w:r>
            <w:proofErr w:type="gramStart"/>
            <w:r w:rsidRPr="00CB0DE0">
              <w:rPr>
                <w:lang w:eastAsia="en-GB"/>
              </w:rPr>
              <w:t>have to</w:t>
            </w:r>
            <w:proofErr w:type="gramEnd"/>
            <w:r w:rsidRPr="00CB0DE0">
              <w:rPr>
                <w:lang w:eastAsia="en-GB"/>
              </w:rPr>
              <w:t xml:space="preserve"> be done before you can start with the particular activity.</w:t>
            </w:r>
          </w:p>
        </w:tc>
      </w:tr>
      <w:tr w:rsidR="00066A12" w:rsidRPr="00CB0DE0" w14:paraId="45EEDF2C" w14:textId="77777777" w:rsidTr="00FD1D00">
        <w:trPr>
          <w:trHeight w:val="792"/>
        </w:trPr>
        <w:tc>
          <w:tcPr>
            <w:tcW w:w="1017" w:type="pct"/>
            <w:vMerge/>
            <w:hideMark/>
          </w:tcPr>
          <w:p w14:paraId="258B3306" w14:textId="77777777" w:rsidR="00066A12" w:rsidRPr="00CB0DE0" w:rsidRDefault="00066A12" w:rsidP="002420C5">
            <w:pPr>
              <w:rPr>
                <w:lang w:eastAsia="en-GB"/>
              </w:rPr>
            </w:pPr>
          </w:p>
        </w:tc>
        <w:tc>
          <w:tcPr>
            <w:tcW w:w="894" w:type="pct"/>
            <w:hideMark/>
          </w:tcPr>
          <w:p w14:paraId="68312320" w14:textId="77777777" w:rsidR="00066A12" w:rsidRPr="00CB0DE0" w:rsidRDefault="00066A12" w:rsidP="002420C5">
            <w:pPr>
              <w:rPr>
                <w:lang w:eastAsia="en-GB"/>
              </w:rPr>
            </w:pPr>
            <w:r w:rsidRPr="00CB0DE0">
              <w:rPr>
                <w:lang w:eastAsia="en-GB"/>
              </w:rPr>
              <w:t>Starting a new activity</w:t>
            </w:r>
          </w:p>
        </w:tc>
        <w:tc>
          <w:tcPr>
            <w:tcW w:w="3089" w:type="pct"/>
            <w:hideMark/>
          </w:tcPr>
          <w:p w14:paraId="401D7A70" w14:textId="77777777" w:rsidR="00066A12" w:rsidRPr="00CB0DE0" w:rsidRDefault="00066A12" w:rsidP="002420C5">
            <w:pPr>
              <w:rPr>
                <w:lang w:eastAsia="en-GB"/>
              </w:rPr>
            </w:pPr>
            <w:r w:rsidRPr="00CB0DE0">
              <w:rPr>
                <w:lang w:eastAsia="en-GB"/>
              </w:rPr>
              <w:t xml:space="preserve">This business event groups public services for the start-up of a new activity, and that </w:t>
            </w:r>
            <w:proofErr w:type="gramStart"/>
            <w:r w:rsidRPr="00CB0DE0">
              <w:rPr>
                <w:lang w:eastAsia="en-GB"/>
              </w:rPr>
              <w:t>have to</w:t>
            </w:r>
            <w:proofErr w:type="gramEnd"/>
            <w:r w:rsidRPr="00CB0DE0">
              <w:rPr>
                <w:lang w:eastAsia="en-GB"/>
              </w:rPr>
              <w:t xml:space="preserve"> be done before you can start with the particular activity.</w:t>
            </w:r>
          </w:p>
        </w:tc>
      </w:tr>
      <w:tr w:rsidR="00066A12" w:rsidRPr="00CB0DE0" w14:paraId="781C7DD2" w14:textId="77777777" w:rsidTr="00FD1D00">
        <w:trPr>
          <w:trHeight w:val="528"/>
        </w:trPr>
        <w:tc>
          <w:tcPr>
            <w:tcW w:w="1017" w:type="pct"/>
            <w:vMerge/>
            <w:hideMark/>
          </w:tcPr>
          <w:p w14:paraId="77F47592" w14:textId="77777777" w:rsidR="00066A12" w:rsidRPr="00CB0DE0" w:rsidRDefault="00066A12" w:rsidP="002420C5">
            <w:pPr>
              <w:rPr>
                <w:lang w:eastAsia="en-GB"/>
              </w:rPr>
            </w:pPr>
          </w:p>
        </w:tc>
        <w:tc>
          <w:tcPr>
            <w:tcW w:w="894" w:type="pct"/>
            <w:hideMark/>
          </w:tcPr>
          <w:p w14:paraId="784F5307" w14:textId="77777777" w:rsidR="00066A12" w:rsidRPr="00CB0DE0" w:rsidRDefault="00066A12" w:rsidP="002420C5">
            <w:pPr>
              <w:rPr>
                <w:lang w:eastAsia="en-GB"/>
              </w:rPr>
            </w:pPr>
            <w:r w:rsidRPr="00CB0DE0">
              <w:rPr>
                <w:lang w:eastAsia="en-GB"/>
              </w:rPr>
              <w:t>Financing a company</w:t>
            </w:r>
          </w:p>
        </w:tc>
        <w:tc>
          <w:tcPr>
            <w:tcW w:w="3089" w:type="pct"/>
            <w:hideMark/>
          </w:tcPr>
          <w:p w14:paraId="16313074" w14:textId="77777777" w:rsidR="00066A12" w:rsidRPr="00CB0DE0" w:rsidRDefault="00066A12" w:rsidP="002420C5">
            <w:pPr>
              <w:rPr>
                <w:lang w:eastAsia="en-GB"/>
              </w:rPr>
            </w:pPr>
            <w:r w:rsidRPr="00CB0DE0">
              <w:rPr>
                <w:lang w:eastAsia="en-GB"/>
              </w:rPr>
              <w:t xml:space="preserve">This business event groups public services related to different types of funding, grants, loans, subsidies that help to finance the business. </w:t>
            </w:r>
          </w:p>
        </w:tc>
      </w:tr>
      <w:tr w:rsidR="00066A12" w:rsidRPr="00CB0DE0" w14:paraId="27582BF8" w14:textId="77777777" w:rsidTr="00FD1D00">
        <w:trPr>
          <w:trHeight w:val="792"/>
        </w:trPr>
        <w:tc>
          <w:tcPr>
            <w:tcW w:w="1017" w:type="pct"/>
            <w:vMerge/>
            <w:hideMark/>
          </w:tcPr>
          <w:p w14:paraId="7813DD84" w14:textId="77777777" w:rsidR="00066A12" w:rsidRPr="00CB0DE0" w:rsidRDefault="00066A12" w:rsidP="002420C5">
            <w:pPr>
              <w:rPr>
                <w:lang w:eastAsia="en-GB"/>
              </w:rPr>
            </w:pPr>
          </w:p>
        </w:tc>
        <w:tc>
          <w:tcPr>
            <w:tcW w:w="894" w:type="pct"/>
            <w:hideMark/>
          </w:tcPr>
          <w:p w14:paraId="2D261773" w14:textId="77777777" w:rsidR="00066A12" w:rsidRPr="00CB0DE0" w:rsidRDefault="00066A12" w:rsidP="002420C5">
            <w:pPr>
              <w:rPr>
                <w:lang w:eastAsia="en-GB"/>
              </w:rPr>
            </w:pPr>
            <w:r w:rsidRPr="00CB0DE0">
              <w:rPr>
                <w:lang w:eastAsia="en-GB"/>
              </w:rPr>
              <w:t>Hiring an employee</w:t>
            </w:r>
          </w:p>
        </w:tc>
        <w:tc>
          <w:tcPr>
            <w:tcW w:w="3089" w:type="pct"/>
            <w:hideMark/>
          </w:tcPr>
          <w:p w14:paraId="295E726B" w14:textId="77777777" w:rsidR="00066A12" w:rsidRPr="00CB0DE0" w:rsidRDefault="00066A12" w:rsidP="002420C5">
            <w:pPr>
              <w:rPr>
                <w:lang w:eastAsia="en-GB"/>
              </w:rPr>
            </w:pPr>
            <w:r w:rsidRPr="00CB0DE0">
              <w:rPr>
                <w:lang w:eastAsia="en-GB"/>
              </w:rPr>
              <w:t xml:space="preserve">This business event groups public services for recruiting and registering employees, applying for a work permits, changes in employment. </w:t>
            </w:r>
          </w:p>
        </w:tc>
      </w:tr>
      <w:tr w:rsidR="00066A12" w:rsidRPr="00CB0DE0" w14:paraId="7778851B" w14:textId="77777777" w:rsidTr="00FD1D00">
        <w:trPr>
          <w:trHeight w:val="528"/>
        </w:trPr>
        <w:tc>
          <w:tcPr>
            <w:tcW w:w="1017" w:type="pct"/>
            <w:vMerge w:val="restart"/>
            <w:hideMark/>
          </w:tcPr>
          <w:p w14:paraId="7C9B8C4D" w14:textId="77777777" w:rsidR="00066A12" w:rsidRPr="00CB0DE0" w:rsidRDefault="00066A12" w:rsidP="002420C5">
            <w:pPr>
              <w:rPr>
                <w:lang w:eastAsia="en-GB"/>
              </w:rPr>
            </w:pPr>
            <w:r w:rsidRPr="00CB0DE0">
              <w:rPr>
                <w:lang w:eastAsia="en-GB"/>
              </w:rPr>
              <w:t>Starting cross-border business</w:t>
            </w:r>
          </w:p>
        </w:tc>
        <w:tc>
          <w:tcPr>
            <w:tcW w:w="894" w:type="pct"/>
            <w:hideMark/>
          </w:tcPr>
          <w:p w14:paraId="7662638D" w14:textId="77777777" w:rsidR="00066A12" w:rsidRPr="00CB0DE0" w:rsidRDefault="00066A12" w:rsidP="002420C5">
            <w:pPr>
              <w:rPr>
                <w:lang w:eastAsia="en-GB"/>
              </w:rPr>
            </w:pPr>
            <w:r w:rsidRPr="00CB0DE0">
              <w:rPr>
                <w:lang w:eastAsia="en-GB"/>
              </w:rPr>
              <w:t>Registering a cross-border business</w:t>
            </w:r>
          </w:p>
        </w:tc>
        <w:tc>
          <w:tcPr>
            <w:tcW w:w="3089" w:type="pct"/>
            <w:hideMark/>
          </w:tcPr>
          <w:p w14:paraId="3792028C" w14:textId="77777777" w:rsidR="00066A12" w:rsidRPr="00CB0DE0" w:rsidRDefault="00066A12" w:rsidP="002420C5">
            <w:pPr>
              <w:rPr>
                <w:lang w:eastAsia="en-GB"/>
              </w:rPr>
            </w:pPr>
            <w:r w:rsidRPr="00CB0DE0">
              <w:rPr>
                <w:lang w:eastAsia="en-GB"/>
              </w:rPr>
              <w:t xml:space="preserve">This business event groups public services that result in starting an </w:t>
            </w:r>
            <w:proofErr w:type="gramStart"/>
            <w:r w:rsidRPr="00CB0DE0">
              <w:rPr>
                <w:lang w:eastAsia="en-GB"/>
              </w:rPr>
              <w:t>international operations</w:t>
            </w:r>
            <w:proofErr w:type="gramEnd"/>
            <w:r w:rsidRPr="00CB0DE0">
              <w:rPr>
                <w:lang w:eastAsia="en-GB"/>
              </w:rPr>
              <w:t>.</w:t>
            </w:r>
          </w:p>
        </w:tc>
      </w:tr>
      <w:tr w:rsidR="00066A12" w:rsidRPr="00CB0DE0" w14:paraId="2F2BF889" w14:textId="77777777" w:rsidTr="00FD1D00">
        <w:trPr>
          <w:trHeight w:val="528"/>
        </w:trPr>
        <w:tc>
          <w:tcPr>
            <w:tcW w:w="1017" w:type="pct"/>
            <w:vMerge/>
            <w:hideMark/>
          </w:tcPr>
          <w:p w14:paraId="65974B40" w14:textId="77777777" w:rsidR="00066A12" w:rsidRPr="00CB0DE0" w:rsidRDefault="00066A12" w:rsidP="002420C5">
            <w:pPr>
              <w:rPr>
                <w:lang w:eastAsia="en-GB"/>
              </w:rPr>
            </w:pPr>
          </w:p>
        </w:tc>
        <w:tc>
          <w:tcPr>
            <w:tcW w:w="894" w:type="pct"/>
            <w:hideMark/>
          </w:tcPr>
          <w:p w14:paraId="782ECC8F" w14:textId="77777777" w:rsidR="00066A12" w:rsidRPr="00CB0DE0" w:rsidRDefault="00066A12" w:rsidP="002420C5">
            <w:pPr>
              <w:rPr>
                <w:lang w:eastAsia="en-GB"/>
              </w:rPr>
            </w:pPr>
            <w:r w:rsidRPr="00CB0DE0">
              <w:rPr>
                <w:lang w:eastAsia="en-GB"/>
              </w:rPr>
              <w:t>Registering a branch</w:t>
            </w:r>
          </w:p>
        </w:tc>
        <w:tc>
          <w:tcPr>
            <w:tcW w:w="3089" w:type="pct"/>
            <w:hideMark/>
          </w:tcPr>
          <w:p w14:paraId="366A82E2" w14:textId="77777777" w:rsidR="00066A12" w:rsidRPr="00CB0DE0" w:rsidRDefault="00066A12" w:rsidP="002420C5">
            <w:pPr>
              <w:rPr>
                <w:lang w:eastAsia="en-GB"/>
              </w:rPr>
            </w:pPr>
            <w:r w:rsidRPr="00CB0DE0">
              <w:rPr>
                <w:lang w:eastAsia="en-GB"/>
              </w:rPr>
              <w:t xml:space="preserve">This business event groups public services for opening affiliates and representative offices. </w:t>
            </w:r>
          </w:p>
        </w:tc>
      </w:tr>
      <w:tr w:rsidR="00066A12" w:rsidRPr="00CB0DE0" w14:paraId="6776D3EC" w14:textId="77777777" w:rsidTr="00FD1D00">
        <w:trPr>
          <w:trHeight w:val="528"/>
        </w:trPr>
        <w:tc>
          <w:tcPr>
            <w:tcW w:w="1017" w:type="pct"/>
            <w:vMerge w:val="restart"/>
            <w:noWrap/>
            <w:hideMark/>
          </w:tcPr>
          <w:p w14:paraId="44EA70D8" w14:textId="77777777" w:rsidR="00066A12" w:rsidRPr="00CB0DE0" w:rsidRDefault="00066A12" w:rsidP="002420C5">
            <w:pPr>
              <w:rPr>
                <w:lang w:eastAsia="en-GB"/>
              </w:rPr>
            </w:pPr>
            <w:r w:rsidRPr="00CB0DE0">
              <w:rPr>
                <w:lang w:eastAsia="en-GB"/>
              </w:rPr>
              <w:t>Doing business</w:t>
            </w:r>
          </w:p>
        </w:tc>
        <w:tc>
          <w:tcPr>
            <w:tcW w:w="894" w:type="pct"/>
            <w:hideMark/>
          </w:tcPr>
          <w:p w14:paraId="70F7D679" w14:textId="77777777" w:rsidR="00066A12" w:rsidRPr="00CB0DE0" w:rsidRDefault="00066A12" w:rsidP="002420C5">
            <w:pPr>
              <w:rPr>
                <w:lang w:eastAsia="en-GB"/>
              </w:rPr>
            </w:pPr>
            <w:r w:rsidRPr="00CB0DE0">
              <w:rPr>
                <w:lang w:eastAsia="en-GB"/>
              </w:rPr>
              <w:t>Financing a company</w:t>
            </w:r>
          </w:p>
        </w:tc>
        <w:tc>
          <w:tcPr>
            <w:tcW w:w="3089" w:type="pct"/>
            <w:hideMark/>
          </w:tcPr>
          <w:p w14:paraId="6EEBCF26" w14:textId="77777777" w:rsidR="00066A12" w:rsidRPr="00CB0DE0" w:rsidRDefault="00066A12" w:rsidP="002420C5">
            <w:pPr>
              <w:rPr>
                <w:lang w:eastAsia="en-GB"/>
              </w:rPr>
            </w:pPr>
            <w:r w:rsidRPr="00CB0DE0">
              <w:rPr>
                <w:lang w:eastAsia="en-GB"/>
              </w:rPr>
              <w:t xml:space="preserve">This business event groups public services related to different types of funding, grants, loans, subsidies that help to finance the business. </w:t>
            </w:r>
          </w:p>
        </w:tc>
      </w:tr>
      <w:tr w:rsidR="00066A12" w:rsidRPr="00CB0DE0" w14:paraId="5BD59367" w14:textId="77777777" w:rsidTr="00FD1D00">
        <w:trPr>
          <w:trHeight w:val="1056"/>
        </w:trPr>
        <w:tc>
          <w:tcPr>
            <w:tcW w:w="1017" w:type="pct"/>
            <w:vMerge/>
            <w:hideMark/>
          </w:tcPr>
          <w:p w14:paraId="54ACECF5" w14:textId="77777777" w:rsidR="00066A12" w:rsidRPr="00CB0DE0" w:rsidRDefault="00066A12" w:rsidP="002420C5">
            <w:pPr>
              <w:rPr>
                <w:lang w:eastAsia="en-GB"/>
              </w:rPr>
            </w:pPr>
          </w:p>
        </w:tc>
        <w:tc>
          <w:tcPr>
            <w:tcW w:w="894" w:type="pct"/>
            <w:hideMark/>
          </w:tcPr>
          <w:p w14:paraId="090B663F" w14:textId="77777777" w:rsidR="00066A12" w:rsidRPr="00CB0DE0" w:rsidRDefault="00066A12" w:rsidP="002420C5">
            <w:pPr>
              <w:rPr>
                <w:lang w:eastAsia="en-GB"/>
              </w:rPr>
            </w:pPr>
            <w:r w:rsidRPr="00CB0DE0">
              <w:rPr>
                <w:lang w:eastAsia="en-GB"/>
              </w:rPr>
              <w:t>Needing a licence, permit or certificate to start or continue an activity</w:t>
            </w:r>
          </w:p>
        </w:tc>
        <w:tc>
          <w:tcPr>
            <w:tcW w:w="3089" w:type="pct"/>
            <w:hideMark/>
          </w:tcPr>
          <w:p w14:paraId="155E404D" w14:textId="77777777" w:rsidR="00066A12" w:rsidRPr="00CB0DE0" w:rsidRDefault="00066A12" w:rsidP="002420C5">
            <w:pPr>
              <w:rPr>
                <w:lang w:eastAsia="en-GB"/>
              </w:rPr>
            </w:pPr>
            <w:r w:rsidRPr="00CB0DE0">
              <w:rPr>
                <w:lang w:eastAsia="en-GB"/>
              </w:rPr>
              <w:t xml:space="preserve">This business events groups public services related to the request of a licence, permit, certificate or other official document that </w:t>
            </w:r>
            <w:proofErr w:type="gramStart"/>
            <w:r w:rsidRPr="00CB0DE0">
              <w:rPr>
                <w:lang w:eastAsia="en-GB"/>
              </w:rPr>
              <w:t>have to</w:t>
            </w:r>
            <w:proofErr w:type="gramEnd"/>
            <w:r w:rsidRPr="00CB0DE0">
              <w:rPr>
                <w:lang w:eastAsia="en-GB"/>
              </w:rPr>
              <w:t xml:space="preserve"> be acquired before starting to execute a certain activity.</w:t>
            </w:r>
          </w:p>
        </w:tc>
      </w:tr>
      <w:tr w:rsidR="00066A12" w:rsidRPr="00CB0DE0" w14:paraId="450F7DB3" w14:textId="77777777" w:rsidTr="00FD1D00">
        <w:trPr>
          <w:trHeight w:val="528"/>
        </w:trPr>
        <w:tc>
          <w:tcPr>
            <w:tcW w:w="1017" w:type="pct"/>
            <w:vMerge/>
            <w:hideMark/>
          </w:tcPr>
          <w:p w14:paraId="2B84B08F" w14:textId="77777777" w:rsidR="00066A12" w:rsidRPr="00CB0DE0" w:rsidRDefault="00066A12" w:rsidP="002420C5">
            <w:pPr>
              <w:rPr>
                <w:lang w:eastAsia="en-GB"/>
              </w:rPr>
            </w:pPr>
          </w:p>
        </w:tc>
        <w:tc>
          <w:tcPr>
            <w:tcW w:w="894" w:type="pct"/>
            <w:hideMark/>
          </w:tcPr>
          <w:p w14:paraId="1C762522" w14:textId="77777777" w:rsidR="00066A12" w:rsidRPr="00CB0DE0" w:rsidRDefault="00066A12" w:rsidP="002420C5">
            <w:pPr>
              <w:rPr>
                <w:lang w:eastAsia="en-GB"/>
              </w:rPr>
            </w:pPr>
            <w:r w:rsidRPr="00CB0DE0">
              <w:rPr>
                <w:lang w:eastAsia="en-GB"/>
              </w:rPr>
              <w:t>Registering Intellectual Property</w:t>
            </w:r>
          </w:p>
        </w:tc>
        <w:tc>
          <w:tcPr>
            <w:tcW w:w="3089" w:type="pct"/>
            <w:hideMark/>
          </w:tcPr>
          <w:p w14:paraId="7B7B5241" w14:textId="77777777" w:rsidR="00066A12" w:rsidRPr="00CB0DE0" w:rsidRDefault="00066A12" w:rsidP="002420C5">
            <w:pPr>
              <w:rPr>
                <w:lang w:eastAsia="en-GB"/>
              </w:rPr>
            </w:pPr>
            <w:r w:rsidRPr="00CB0DE0">
              <w:rPr>
                <w:lang w:eastAsia="en-GB"/>
              </w:rPr>
              <w:t>This business event groups public services related to the registering inventions, patents, trademarks, copyrights.</w:t>
            </w:r>
          </w:p>
        </w:tc>
      </w:tr>
      <w:tr w:rsidR="00066A12" w:rsidRPr="00CB0DE0" w14:paraId="3D7B7441" w14:textId="77777777" w:rsidTr="00FD1D00">
        <w:trPr>
          <w:trHeight w:val="792"/>
        </w:trPr>
        <w:tc>
          <w:tcPr>
            <w:tcW w:w="1017" w:type="pct"/>
            <w:vMerge/>
            <w:hideMark/>
          </w:tcPr>
          <w:p w14:paraId="7E56200E" w14:textId="77777777" w:rsidR="00066A12" w:rsidRPr="00CB0DE0" w:rsidRDefault="00066A12" w:rsidP="002420C5">
            <w:pPr>
              <w:rPr>
                <w:lang w:eastAsia="en-GB"/>
              </w:rPr>
            </w:pPr>
          </w:p>
        </w:tc>
        <w:tc>
          <w:tcPr>
            <w:tcW w:w="894" w:type="pct"/>
            <w:hideMark/>
          </w:tcPr>
          <w:p w14:paraId="4918A5BB" w14:textId="77777777" w:rsidR="00066A12" w:rsidRPr="00CB0DE0" w:rsidRDefault="00066A12" w:rsidP="002420C5">
            <w:pPr>
              <w:rPr>
                <w:lang w:eastAsia="en-GB"/>
              </w:rPr>
            </w:pPr>
            <w:r w:rsidRPr="00CB0DE0">
              <w:rPr>
                <w:lang w:eastAsia="en-GB"/>
              </w:rPr>
              <w:t>Hiring an employee</w:t>
            </w:r>
          </w:p>
        </w:tc>
        <w:tc>
          <w:tcPr>
            <w:tcW w:w="3089" w:type="pct"/>
            <w:hideMark/>
          </w:tcPr>
          <w:p w14:paraId="519ADF75" w14:textId="77777777" w:rsidR="00066A12" w:rsidRPr="00CB0DE0" w:rsidRDefault="00066A12" w:rsidP="002420C5">
            <w:pPr>
              <w:rPr>
                <w:lang w:eastAsia="en-GB"/>
              </w:rPr>
            </w:pPr>
            <w:r w:rsidRPr="00CB0DE0">
              <w:rPr>
                <w:lang w:eastAsia="en-GB"/>
              </w:rPr>
              <w:t xml:space="preserve">This business event groups public services for recruiting and registering employees, applying for a work permits, changes in employment. </w:t>
            </w:r>
          </w:p>
        </w:tc>
      </w:tr>
      <w:tr w:rsidR="00066A12" w:rsidRPr="00CB0DE0" w14:paraId="35DFDDF9" w14:textId="77777777" w:rsidTr="00FD1D00">
        <w:trPr>
          <w:trHeight w:val="792"/>
        </w:trPr>
        <w:tc>
          <w:tcPr>
            <w:tcW w:w="1017" w:type="pct"/>
            <w:vMerge/>
            <w:hideMark/>
          </w:tcPr>
          <w:p w14:paraId="4427B8E8" w14:textId="77777777" w:rsidR="00066A12" w:rsidRPr="00CB0DE0" w:rsidRDefault="00066A12" w:rsidP="002420C5">
            <w:pPr>
              <w:rPr>
                <w:lang w:eastAsia="en-GB"/>
              </w:rPr>
            </w:pPr>
          </w:p>
        </w:tc>
        <w:tc>
          <w:tcPr>
            <w:tcW w:w="894" w:type="pct"/>
            <w:hideMark/>
          </w:tcPr>
          <w:p w14:paraId="42ED6736" w14:textId="77777777" w:rsidR="00066A12" w:rsidRPr="00CB0DE0" w:rsidRDefault="00066A12" w:rsidP="002420C5">
            <w:pPr>
              <w:rPr>
                <w:lang w:eastAsia="en-GB"/>
              </w:rPr>
            </w:pPr>
            <w:r w:rsidRPr="00CB0DE0">
              <w:rPr>
                <w:lang w:eastAsia="en-GB"/>
              </w:rPr>
              <w:t>Participating in public procurement</w:t>
            </w:r>
          </w:p>
        </w:tc>
        <w:tc>
          <w:tcPr>
            <w:tcW w:w="3089" w:type="pct"/>
            <w:hideMark/>
          </w:tcPr>
          <w:p w14:paraId="289D4EAC" w14:textId="77777777" w:rsidR="00066A12" w:rsidRPr="00CB0DE0" w:rsidRDefault="00066A12" w:rsidP="002420C5">
            <w:pPr>
              <w:rPr>
                <w:lang w:eastAsia="en-GB"/>
              </w:rPr>
            </w:pPr>
            <w:r w:rsidRPr="00CB0DE0">
              <w:rPr>
                <w:lang w:eastAsia="en-GB"/>
              </w:rPr>
              <w:t>This business event groups public services related to participating in a public tender, or directly selling services/products to a public administration.</w:t>
            </w:r>
          </w:p>
        </w:tc>
      </w:tr>
      <w:tr w:rsidR="00066A12" w:rsidRPr="00CB0DE0" w14:paraId="09F6628A" w14:textId="77777777" w:rsidTr="00FD1D00">
        <w:trPr>
          <w:trHeight w:val="1056"/>
        </w:trPr>
        <w:tc>
          <w:tcPr>
            <w:tcW w:w="1017" w:type="pct"/>
            <w:vMerge/>
            <w:hideMark/>
          </w:tcPr>
          <w:p w14:paraId="685369DA" w14:textId="77777777" w:rsidR="00066A12" w:rsidRPr="00CB0DE0" w:rsidRDefault="00066A12" w:rsidP="002420C5">
            <w:pPr>
              <w:rPr>
                <w:lang w:eastAsia="en-GB"/>
              </w:rPr>
            </w:pPr>
          </w:p>
        </w:tc>
        <w:tc>
          <w:tcPr>
            <w:tcW w:w="894" w:type="pct"/>
            <w:hideMark/>
          </w:tcPr>
          <w:p w14:paraId="6310CC93" w14:textId="77777777" w:rsidR="00066A12" w:rsidRPr="00CB0DE0" w:rsidRDefault="00066A12" w:rsidP="002420C5">
            <w:pPr>
              <w:rPr>
                <w:lang w:eastAsia="en-GB"/>
              </w:rPr>
            </w:pPr>
            <w:r w:rsidRPr="00CB0DE0">
              <w:rPr>
                <w:lang w:eastAsia="en-GB"/>
              </w:rPr>
              <w:t>Notifying and reporting to authorities</w:t>
            </w:r>
          </w:p>
        </w:tc>
        <w:tc>
          <w:tcPr>
            <w:tcW w:w="3089" w:type="pct"/>
            <w:hideMark/>
          </w:tcPr>
          <w:p w14:paraId="16851153" w14:textId="77777777" w:rsidR="00066A12" w:rsidRPr="00CB0DE0" w:rsidRDefault="00066A12" w:rsidP="002420C5">
            <w:pPr>
              <w:rPr>
                <w:lang w:eastAsia="en-GB"/>
              </w:rPr>
            </w:pPr>
            <w:r w:rsidRPr="00CB0DE0">
              <w:rPr>
                <w:lang w:eastAsia="en-GB"/>
              </w:rPr>
              <w:t xml:space="preserve">Notifying authorities about different type of </w:t>
            </w:r>
            <w:proofErr w:type="spellStart"/>
            <w:r w:rsidRPr="00CB0DE0">
              <w:rPr>
                <w:lang w:eastAsia="en-GB"/>
              </w:rPr>
              <w:t>activitie</w:t>
            </w:r>
            <w:proofErr w:type="spellEnd"/>
            <w:r w:rsidRPr="00CB0DE0">
              <w:rPr>
                <w:lang w:eastAsia="en-GB"/>
              </w:rPr>
              <w:t xml:space="preserve">, for instance environmental information </w:t>
            </w:r>
            <w:proofErr w:type="spellStart"/>
            <w:r w:rsidRPr="00CB0DE0">
              <w:rPr>
                <w:lang w:eastAsia="en-GB"/>
              </w:rPr>
              <w:t>nnual</w:t>
            </w:r>
            <w:proofErr w:type="spellEnd"/>
            <w:r w:rsidRPr="00CB0DE0">
              <w:rPr>
                <w:lang w:eastAsia="en-GB"/>
              </w:rPr>
              <w:t xml:space="preserve"> reports, accounting procedures... This business event also includes periodic activities, for instance declaring the profit of a company (and thus paying taxes). </w:t>
            </w:r>
          </w:p>
        </w:tc>
      </w:tr>
      <w:tr w:rsidR="00066A12" w:rsidRPr="00CB0DE0" w14:paraId="09A5FA55" w14:textId="77777777" w:rsidTr="00FD1D00">
        <w:trPr>
          <w:trHeight w:val="792"/>
        </w:trPr>
        <w:tc>
          <w:tcPr>
            <w:tcW w:w="1017" w:type="pct"/>
            <w:vMerge/>
            <w:hideMark/>
          </w:tcPr>
          <w:p w14:paraId="4C2F0340" w14:textId="77777777" w:rsidR="00066A12" w:rsidRPr="00CB0DE0" w:rsidRDefault="00066A12" w:rsidP="002420C5">
            <w:pPr>
              <w:rPr>
                <w:lang w:eastAsia="en-GB"/>
              </w:rPr>
            </w:pPr>
          </w:p>
        </w:tc>
        <w:tc>
          <w:tcPr>
            <w:tcW w:w="894" w:type="pct"/>
            <w:hideMark/>
          </w:tcPr>
          <w:p w14:paraId="429C9427" w14:textId="77777777" w:rsidR="00066A12" w:rsidRPr="00CB0DE0" w:rsidRDefault="00066A12" w:rsidP="002420C5">
            <w:pPr>
              <w:rPr>
                <w:lang w:eastAsia="en-GB"/>
              </w:rPr>
            </w:pPr>
            <w:r w:rsidRPr="00CB0DE0">
              <w:rPr>
                <w:lang w:eastAsia="en-GB"/>
              </w:rPr>
              <w:t>Starting a new activity</w:t>
            </w:r>
          </w:p>
        </w:tc>
        <w:tc>
          <w:tcPr>
            <w:tcW w:w="3089" w:type="pct"/>
            <w:hideMark/>
          </w:tcPr>
          <w:p w14:paraId="0BEC7736" w14:textId="77777777" w:rsidR="00066A12" w:rsidRPr="00CB0DE0" w:rsidRDefault="00066A12" w:rsidP="002420C5">
            <w:pPr>
              <w:rPr>
                <w:lang w:eastAsia="en-GB"/>
              </w:rPr>
            </w:pPr>
            <w:r w:rsidRPr="00CB0DE0">
              <w:rPr>
                <w:lang w:eastAsia="en-GB"/>
              </w:rPr>
              <w:t xml:space="preserve">This business event groups public services for the start-up of a new activity, and that </w:t>
            </w:r>
            <w:proofErr w:type="gramStart"/>
            <w:r w:rsidRPr="00CB0DE0">
              <w:rPr>
                <w:lang w:eastAsia="en-GB"/>
              </w:rPr>
              <w:t>have to</w:t>
            </w:r>
            <w:proofErr w:type="gramEnd"/>
            <w:r w:rsidRPr="00CB0DE0">
              <w:rPr>
                <w:lang w:eastAsia="en-GB"/>
              </w:rPr>
              <w:t xml:space="preserve"> be done before you can start with the particular activity.</w:t>
            </w:r>
          </w:p>
        </w:tc>
      </w:tr>
      <w:tr w:rsidR="00066A12" w:rsidRPr="00CB0DE0" w14:paraId="4BAEDB5C" w14:textId="77777777" w:rsidTr="00FD1D00">
        <w:trPr>
          <w:trHeight w:val="792"/>
        </w:trPr>
        <w:tc>
          <w:tcPr>
            <w:tcW w:w="1017" w:type="pct"/>
            <w:vMerge/>
            <w:hideMark/>
          </w:tcPr>
          <w:p w14:paraId="3F814CB2" w14:textId="77777777" w:rsidR="00066A12" w:rsidRPr="00CB0DE0" w:rsidRDefault="00066A12" w:rsidP="002420C5">
            <w:pPr>
              <w:rPr>
                <w:lang w:eastAsia="en-GB"/>
              </w:rPr>
            </w:pPr>
          </w:p>
        </w:tc>
        <w:tc>
          <w:tcPr>
            <w:tcW w:w="894" w:type="pct"/>
            <w:hideMark/>
          </w:tcPr>
          <w:p w14:paraId="5E681CE2" w14:textId="77777777" w:rsidR="00066A12" w:rsidRPr="00CB0DE0" w:rsidRDefault="00066A12" w:rsidP="002420C5">
            <w:pPr>
              <w:rPr>
                <w:lang w:eastAsia="en-GB"/>
              </w:rPr>
            </w:pPr>
            <w:r w:rsidRPr="00CB0DE0">
              <w:rPr>
                <w:lang w:eastAsia="en-GB"/>
              </w:rPr>
              <w:t>Registering a branch</w:t>
            </w:r>
          </w:p>
        </w:tc>
        <w:tc>
          <w:tcPr>
            <w:tcW w:w="3089" w:type="pct"/>
            <w:hideMark/>
          </w:tcPr>
          <w:p w14:paraId="5B28EA3C" w14:textId="77777777" w:rsidR="00066A12" w:rsidRPr="00CB0DE0" w:rsidRDefault="00066A12" w:rsidP="002420C5">
            <w:pPr>
              <w:rPr>
                <w:lang w:eastAsia="en-GB"/>
              </w:rPr>
            </w:pPr>
            <w:r w:rsidRPr="00CB0DE0">
              <w:rPr>
                <w:lang w:eastAsia="en-GB"/>
              </w:rPr>
              <w:t xml:space="preserve">This business event groups public services relating to the start-up of a new activity, and that </w:t>
            </w:r>
            <w:proofErr w:type="gramStart"/>
            <w:r w:rsidRPr="00CB0DE0">
              <w:rPr>
                <w:lang w:eastAsia="en-GB"/>
              </w:rPr>
              <w:t>have to</w:t>
            </w:r>
            <w:proofErr w:type="gramEnd"/>
            <w:r w:rsidRPr="00CB0DE0">
              <w:rPr>
                <w:lang w:eastAsia="en-GB"/>
              </w:rPr>
              <w:t xml:space="preserve"> be done before you can start with the particular activity.</w:t>
            </w:r>
          </w:p>
        </w:tc>
      </w:tr>
      <w:tr w:rsidR="00066A12" w:rsidRPr="00CB0DE0" w14:paraId="29F7EB43" w14:textId="77777777" w:rsidTr="00FD1D00">
        <w:trPr>
          <w:trHeight w:val="792"/>
        </w:trPr>
        <w:tc>
          <w:tcPr>
            <w:tcW w:w="1017" w:type="pct"/>
            <w:vMerge/>
            <w:hideMark/>
          </w:tcPr>
          <w:p w14:paraId="0E2230EA" w14:textId="77777777" w:rsidR="00066A12" w:rsidRPr="00CB0DE0" w:rsidRDefault="00066A12" w:rsidP="002420C5">
            <w:pPr>
              <w:rPr>
                <w:lang w:eastAsia="en-GB"/>
              </w:rPr>
            </w:pPr>
          </w:p>
        </w:tc>
        <w:tc>
          <w:tcPr>
            <w:tcW w:w="894" w:type="pct"/>
            <w:hideMark/>
          </w:tcPr>
          <w:p w14:paraId="50BB4857" w14:textId="77777777" w:rsidR="00066A12" w:rsidRPr="00CB0DE0" w:rsidRDefault="00066A12" w:rsidP="002420C5">
            <w:pPr>
              <w:rPr>
                <w:lang w:eastAsia="en-GB"/>
              </w:rPr>
            </w:pPr>
            <w:r w:rsidRPr="00CB0DE0">
              <w:rPr>
                <w:lang w:eastAsia="en-GB"/>
              </w:rPr>
              <w:t>Having problems in paying creditors</w:t>
            </w:r>
          </w:p>
        </w:tc>
        <w:tc>
          <w:tcPr>
            <w:tcW w:w="3089" w:type="pct"/>
            <w:hideMark/>
          </w:tcPr>
          <w:p w14:paraId="3BD30873" w14:textId="77777777" w:rsidR="00066A12" w:rsidRPr="00CB0DE0" w:rsidRDefault="00066A12" w:rsidP="002420C5">
            <w:pPr>
              <w:rPr>
                <w:lang w:eastAsia="en-GB"/>
              </w:rPr>
            </w:pPr>
            <w:r w:rsidRPr="00CB0DE0">
              <w:rPr>
                <w:lang w:eastAsia="en-GB"/>
              </w:rPr>
              <w:t>This business event groups public services for starting the necessary (legal) procedures for getting protection when a company does not have enough cash flow for paying creditors.</w:t>
            </w:r>
          </w:p>
        </w:tc>
      </w:tr>
      <w:tr w:rsidR="00066A12" w:rsidRPr="00CB0DE0" w14:paraId="25A6D14A" w14:textId="77777777" w:rsidTr="00FD1D00">
        <w:trPr>
          <w:trHeight w:val="792"/>
        </w:trPr>
        <w:tc>
          <w:tcPr>
            <w:tcW w:w="1017" w:type="pct"/>
            <w:vMerge w:val="restart"/>
            <w:noWrap/>
            <w:hideMark/>
          </w:tcPr>
          <w:p w14:paraId="270927C2" w14:textId="77777777" w:rsidR="00066A12" w:rsidRPr="00CB0DE0" w:rsidRDefault="00066A12" w:rsidP="002420C5">
            <w:pPr>
              <w:rPr>
                <w:lang w:eastAsia="en-GB"/>
              </w:rPr>
            </w:pPr>
            <w:r w:rsidRPr="00CB0DE0">
              <w:rPr>
                <w:lang w:eastAsia="en-GB"/>
              </w:rPr>
              <w:t>Closing business</w:t>
            </w:r>
          </w:p>
        </w:tc>
        <w:tc>
          <w:tcPr>
            <w:tcW w:w="894" w:type="pct"/>
            <w:hideMark/>
          </w:tcPr>
          <w:p w14:paraId="2546FCB8" w14:textId="77777777" w:rsidR="00066A12" w:rsidRPr="00CB0DE0" w:rsidRDefault="00066A12" w:rsidP="002420C5">
            <w:pPr>
              <w:rPr>
                <w:lang w:eastAsia="en-GB"/>
              </w:rPr>
            </w:pPr>
            <w:r w:rsidRPr="00CB0DE0">
              <w:rPr>
                <w:lang w:eastAsia="en-GB"/>
              </w:rPr>
              <w:t>Restructuring of a company</w:t>
            </w:r>
          </w:p>
        </w:tc>
        <w:tc>
          <w:tcPr>
            <w:tcW w:w="3089" w:type="pct"/>
            <w:hideMark/>
          </w:tcPr>
          <w:p w14:paraId="2F59DE02" w14:textId="77777777" w:rsidR="00066A12" w:rsidRPr="00CB0DE0" w:rsidRDefault="00066A12" w:rsidP="002420C5">
            <w:pPr>
              <w:rPr>
                <w:lang w:eastAsia="en-GB"/>
              </w:rPr>
            </w:pPr>
            <w:r w:rsidRPr="00CB0DE0">
              <w:rPr>
                <w:lang w:eastAsia="en-GB"/>
              </w:rPr>
              <w:t>This business event groups public services related to the reorganisation, merger, acquisition, any change on the legal status of the business.</w:t>
            </w:r>
          </w:p>
        </w:tc>
      </w:tr>
      <w:tr w:rsidR="00066A12" w:rsidRPr="00CB0DE0" w14:paraId="0E04A854" w14:textId="77777777" w:rsidTr="00FD1D00">
        <w:trPr>
          <w:trHeight w:val="792"/>
        </w:trPr>
        <w:tc>
          <w:tcPr>
            <w:tcW w:w="1017" w:type="pct"/>
            <w:vMerge/>
            <w:hideMark/>
          </w:tcPr>
          <w:p w14:paraId="0BB7C034" w14:textId="77777777" w:rsidR="00066A12" w:rsidRPr="00CB0DE0" w:rsidRDefault="00066A12" w:rsidP="002420C5">
            <w:pPr>
              <w:rPr>
                <w:lang w:eastAsia="en-GB"/>
              </w:rPr>
            </w:pPr>
          </w:p>
        </w:tc>
        <w:tc>
          <w:tcPr>
            <w:tcW w:w="894" w:type="pct"/>
            <w:hideMark/>
          </w:tcPr>
          <w:p w14:paraId="235546D6" w14:textId="77777777" w:rsidR="00066A12" w:rsidRPr="00CB0DE0" w:rsidRDefault="00066A12" w:rsidP="002420C5">
            <w:pPr>
              <w:rPr>
                <w:lang w:eastAsia="en-GB"/>
              </w:rPr>
            </w:pPr>
            <w:r w:rsidRPr="00CB0DE0">
              <w:rPr>
                <w:lang w:eastAsia="en-GB"/>
              </w:rPr>
              <w:t>Dissolution of a company</w:t>
            </w:r>
          </w:p>
        </w:tc>
        <w:tc>
          <w:tcPr>
            <w:tcW w:w="3089" w:type="pct"/>
            <w:hideMark/>
          </w:tcPr>
          <w:p w14:paraId="198B3F36" w14:textId="77777777" w:rsidR="00066A12" w:rsidRPr="00CB0DE0" w:rsidRDefault="00066A12" w:rsidP="002420C5">
            <w:pPr>
              <w:rPr>
                <w:lang w:eastAsia="en-GB"/>
              </w:rPr>
            </w:pPr>
            <w:r w:rsidRPr="00CB0DE0">
              <w:rPr>
                <w:lang w:eastAsia="en-GB"/>
              </w:rPr>
              <w:t xml:space="preserve">This business event groups public services related to the closing, deregistration, discontinuation, liquidation, bankruptcy and other procedures that end the existence of a business. </w:t>
            </w:r>
          </w:p>
        </w:tc>
      </w:tr>
    </w:tbl>
    <w:p w14:paraId="7B455B26" w14:textId="77777777" w:rsidR="00066A12" w:rsidRPr="00CB0DE0" w:rsidRDefault="00066A12" w:rsidP="002420C5"/>
    <w:p w14:paraId="1EFEF137" w14:textId="77777777" w:rsidR="00FD1D00" w:rsidRPr="00CB0DE0" w:rsidRDefault="00FD1D00" w:rsidP="002420C5">
      <w:pPr>
        <w:sectPr w:rsidR="00FD1D00" w:rsidRPr="00CB0DE0" w:rsidSect="004516ED">
          <w:pgSz w:w="11907" w:h="16839" w:code="9"/>
          <w:pgMar w:top="1134" w:right="1701" w:bottom="1134" w:left="1701" w:header="567" w:footer="567" w:gutter="0"/>
          <w:cols w:space="720"/>
          <w:docGrid w:linePitch="326"/>
        </w:sectPr>
      </w:pPr>
    </w:p>
    <w:p w14:paraId="5D316AED" w14:textId="1DD8806C" w:rsidR="00FD1D00" w:rsidRPr="00CB0DE0" w:rsidRDefault="00FD1D00" w:rsidP="003E4E45">
      <w:pPr>
        <w:pStyle w:val="Annex1"/>
        <w:rPr>
          <w:lang w:val="en-GB"/>
        </w:rPr>
      </w:pPr>
      <w:bookmarkStart w:id="418" w:name="_Ref456003426"/>
      <w:bookmarkStart w:id="419" w:name="_Toc2329937"/>
      <w:r w:rsidRPr="00CB0DE0">
        <w:rPr>
          <w:lang w:val="en-GB"/>
        </w:rPr>
        <w:lastRenderedPageBreak/>
        <w:t>Description of output types</w:t>
      </w:r>
      <w:bookmarkEnd w:id="418"/>
      <w:bookmarkEnd w:id="419"/>
    </w:p>
    <w:p w14:paraId="2F18BB2B" w14:textId="48D2EE4F" w:rsidR="00FD1D00" w:rsidRPr="00CB0DE0" w:rsidRDefault="00FD1D00" w:rsidP="002420C5">
      <w:pPr>
        <w:pStyle w:val="Caption"/>
        <w:rPr>
          <w:lang w:val="en-GB"/>
        </w:rPr>
      </w:pPr>
      <w:bookmarkStart w:id="420" w:name="_Toc519757924"/>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46598">
        <w:rPr>
          <w:noProof/>
          <w:lang w:val="en-GB"/>
        </w:rPr>
        <w:t>21</w:t>
      </w:r>
      <w:r w:rsidR="00AA4C01" w:rsidRPr="00CB0DE0">
        <w:rPr>
          <w:lang w:val="en-GB"/>
        </w:rPr>
        <w:fldChar w:fldCharType="end"/>
      </w:r>
      <w:r w:rsidR="00B759E5" w:rsidRPr="00CB0DE0">
        <w:rPr>
          <w:lang w:val="en-GB"/>
        </w:rPr>
        <w:t>:</w:t>
      </w:r>
      <w:r w:rsidRPr="00CB0DE0">
        <w:rPr>
          <w:lang w:val="en-GB"/>
        </w:rPr>
        <w:t xml:space="preserve"> Description of output types</w:t>
      </w:r>
      <w:bookmarkEnd w:id="420"/>
    </w:p>
    <w:tbl>
      <w:tblPr>
        <w:tblStyle w:val="TableGrid"/>
        <w:tblW w:w="8494" w:type="dxa"/>
        <w:tblLook w:val="04A0" w:firstRow="1" w:lastRow="0" w:firstColumn="1" w:lastColumn="0" w:noHBand="0" w:noVBand="1"/>
      </w:tblPr>
      <w:tblGrid>
        <w:gridCol w:w="4247"/>
        <w:gridCol w:w="4247"/>
      </w:tblGrid>
      <w:tr w:rsidR="00FD1D00" w:rsidRPr="00CB0DE0" w14:paraId="3B52C06F" w14:textId="77777777" w:rsidTr="0040120A">
        <w:trPr>
          <w:cnfStyle w:val="100000000000" w:firstRow="1" w:lastRow="0" w:firstColumn="0" w:lastColumn="0" w:oddVBand="0" w:evenVBand="0" w:oddHBand="0" w:evenHBand="0" w:firstRowFirstColumn="0" w:firstRowLastColumn="0" w:lastRowFirstColumn="0" w:lastRowLastColumn="0"/>
          <w:tblHeader/>
        </w:trPr>
        <w:tc>
          <w:tcPr>
            <w:tcW w:w="4247" w:type="dxa"/>
          </w:tcPr>
          <w:p w14:paraId="53A62CA5" w14:textId="77777777" w:rsidR="00FD1D00" w:rsidRPr="00CB0DE0" w:rsidRDefault="00FD1D00" w:rsidP="00FD3360">
            <w:pPr>
              <w:pStyle w:val="Body"/>
            </w:pPr>
            <w:r w:rsidRPr="00CB0DE0">
              <w:rPr>
                <w:lang w:eastAsia="en-GB"/>
              </w:rPr>
              <w:t>Output type</w:t>
            </w:r>
          </w:p>
        </w:tc>
        <w:tc>
          <w:tcPr>
            <w:tcW w:w="4247" w:type="dxa"/>
          </w:tcPr>
          <w:p w14:paraId="290B8DFC" w14:textId="77777777" w:rsidR="00FD1D00" w:rsidRPr="00CB0DE0" w:rsidRDefault="00FD1D00" w:rsidP="00FD3360">
            <w:pPr>
              <w:pStyle w:val="Body"/>
            </w:pPr>
            <w:r w:rsidRPr="00CB0DE0">
              <w:rPr>
                <w:lang w:eastAsia="en-GB"/>
              </w:rPr>
              <w:t>Description</w:t>
            </w:r>
          </w:p>
        </w:tc>
      </w:tr>
      <w:tr w:rsidR="00FD1D00" w:rsidRPr="00CB0DE0" w14:paraId="4789F81F" w14:textId="77777777" w:rsidTr="0040120A">
        <w:tc>
          <w:tcPr>
            <w:tcW w:w="4247" w:type="dxa"/>
          </w:tcPr>
          <w:p w14:paraId="70AD2B87" w14:textId="77777777" w:rsidR="00FD1D00" w:rsidRPr="00CB0DE0" w:rsidRDefault="00FD1D00" w:rsidP="00FD3360">
            <w:pPr>
              <w:pStyle w:val="Body"/>
            </w:pPr>
            <w:r w:rsidRPr="00CB0DE0">
              <w:rPr>
                <w:lang w:eastAsia="en-GB"/>
              </w:rPr>
              <w:t>Declaration</w:t>
            </w:r>
          </w:p>
        </w:tc>
        <w:tc>
          <w:tcPr>
            <w:tcW w:w="4247" w:type="dxa"/>
          </w:tcPr>
          <w:p w14:paraId="3E6BC5A4" w14:textId="77777777" w:rsidR="00FD1D00" w:rsidRPr="00CB0DE0" w:rsidRDefault="00FD1D00" w:rsidP="00FD3360">
            <w:pPr>
              <w:pStyle w:val="Body"/>
            </w:pPr>
            <w:r w:rsidRPr="00CB0DE0">
              <w:rPr>
                <w:lang w:eastAsia="en-GB"/>
              </w:rPr>
              <w:t>A formal statement or document, which can be used for proving something. E.g. identity card, passport health card, declaration of honour…</w:t>
            </w:r>
          </w:p>
        </w:tc>
      </w:tr>
      <w:tr w:rsidR="00FD1D00" w:rsidRPr="00CB0DE0" w14:paraId="2BC97AA9" w14:textId="77777777" w:rsidTr="0040120A">
        <w:tc>
          <w:tcPr>
            <w:tcW w:w="4247" w:type="dxa"/>
          </w:tcPr>
          <w:p w14:paraId="1300AB69" w14:textId="77777777" w:rsidR="00FD1D00" w:rsidRPr="00CB0DE0" w:rsidRDefault="00FD1D00" w:rsidP="00FD3360">
            <w:pPr>
              <w:pStyle w:val="Body"/>
            </w:pPr>
            <w:r w:rsidRPr="00CB0DE0">
              <w:rPr>
                <w:lang w:eastAsia="en-GB"/>
              </w:rPr>
              <w:t>Physical object</w:t>
            </w:r>
          </w:p>
        </w:tc>
        <w:tc>
          <w:tcPr>
            <w:tcW w:w="4247" w:type="dxa"/>
          </w:tcPr>
          <w:p w14:paraId="1BBC8F13" w14:textId="77777777" w:rsidR="00FD1D00" w:rsidRPr="00CB0DE0" w:rsidRDefault="00FD1D00" w:rsidP="00FD3360">
            <w:pPr>
              <w:pStyle w:val="Body"/>
            </w:pPr>
            <w:r w:rsidRPr="00CB0DE0">
              <w:rPr>
                <w:lang w:eastAsia="en-GB"/>
              </w:rPr>
              <w:t>A tangible product coming out of the public service, of which the underlying value is not a declaration, recognition, permit, financial obligation, financial benefit or code e.g. buildings, container, birth gift, electronic devices…</w:t>
            </w:r>
          </w:p>
        </w:tc>
      </w:tr>
      <w:tr w:rsidR="00FD1D00" w:rsidRPr="00CB0DE0" w14:paraId="55CBC3DF" w14:textId="77777777" w:rsidTr="0040120A">
        <w:tc>
          <w:tcPr>
            <w:tcW w:w="4247" w:type="dxa"/>
          </w:tcPr>
          <w:p w14:paraId="6B73660E" w14:textId="77777777" w:rsidR="00FD1D00" w:rsidRPr="00CB0DE0" w:rsidRDefault="00FD1D00" w:rsidP="00FD3360">
            <w:pPr>
              <w:pStyle w:val="Body"/>
            </w:pPr>
            <w:r w:rsidRPr="00CB0DE0">
              <w:rPr>
                <w:lang w:eastAsia="en-GB"/>
              </w:rPr>
              <w:t>Code</w:t>
            </w:r>
          </w:p>
        </w:tc>
        <w:tc>
          <w:tcPr>
            <w:tcW w:w="4247" w:type="dxa"/>
          </w:tcPr>
          <w:p w14:paraId="451F1DEC" w14:textId="77777777" w:rsidR="00FD1D00" w:rsidRPr="00CB0DE0" w:rsidRDefault="00FD1D00" w:rsidP="00FD3360">
            <w:pPr>
              <w:pStyle w:val="Body"/>
            </w:pPr>
            <w:r w:rsidRPr="00CB0DE0">
              <w:rPr>
                <w:lang w:eastAsia="en-GB"/>
              </w:rPr>
              <w:t>A series of alpha-numeric or other characters</w:t>
            </w:r>
            <w:r w:rsidRPr="00CB0DE0">
              <w:rPr>
                <w:lang w:eastAsia="en-GB"/>
              </w:rPr>
              <w:br/>
              <w:t>E.g. a microchip code, access code, social security number, enterprise number…</w:t>
            </w:r>
          </w:p>
        </w:tc>
      </w:tr>
      <w:tr w:rsidR="00FD1D00" w:rsidRPr="00CB0DE0" w14:paraId="5FE19F64" w14:textId="77777777" w:rsidTr="0040120A">
        <w:tc>
          <w:tcPr>
            <w:tcW w:w="4247" w:type="dxa"/>
          </w:tcPr>
          <w:p w14:paraId="05261363" w14:textId="77777777" w:rsidR="00FD1D00" w:rsidRPr="00CB0DE0" w:rsidRDefault="00FD1D00" w:rsidP="00FD3360">
            <w:pPr>
              <w:pStyle w:val="Body"/>
            </w:pPr>
            <w:r w:rsidRPr="00CB0DE0">
              <w:rPr>
                <w:lang w:eastAsia="en-GB"/>
              </w:rPr>
              <w:t>Financial obligation</w:t>
            </w:r>
          </w:p>
        </w:tc>
        <w:tc>
          <w:tcPr>
            <w:tcW w:w="4247" w:type="dxa"/>
          </w:tcPr>
          <w:p w14:paraId="20C27A7C" w14:textId="77777777" w:rsidR="00FD1D00" w:rsidRPr="00CB0DE0" w:rsidRDefault="00FD1D00" w:rsidP="00FD3360">
            <w:pPr>
              <w:pStyle w:val="Body"/>
            </w:pPr>
            <w:r w:rsidRPr="00CB0DE0">
              <w:rPr>
                <w:lang w:eastAsia="en-GB"/>
              </w:rPr>
              <w:t>The obligation of a citizen or business to pay a certain amount to public administrations or a subsidiary. E.g. Financial commitment, Premium, Imposition, Tax, Fine…</w:t>
            </w:r>
          </w:p>
        </w:tc>
      </w:tr>
      <w:tr w:rsidR="00FD1D00" w:rsidRPr="00CB0DE0" w14:paraId="71204D8B" w14:textId="77777777" w:rsidTr="0040120A">
        <w:tc>
          <w:tcPr>
            <w:tcW w:w="4247" w:type="dxa"/>
          </w:tcPr>
          <w:p w14:paraId="6DACAFF1" w14:textId="77777777" w:rsidR="00FD1D00" w:rsidRPr="00CB0DE0" w:rsidRDefault="00FD1D00" w:rsidP="00FD3360">
            <w:pPr>
              <w:pStyle w:val="Body"/>
            </w:pPr>
            <w:r w:rsidRPr="00CB0DE0">
              <w:rPr>
                <w:lang w:eastAsia="en-GB"/>
              </w:rPr>
              <w:t>Financial benefit</w:t>
            </w:r>
          </w:p>
        </w:tc>
        <w:tc>
          <w:tcPr>
            <w:tcW w:w="4247" w:type="dxa"/>
          </w:tcPr>
          <w:p w14:paraId="14E6B0FB" w14:textId="77777777" w:rsidR="00FD1D00" w:rsidRPr="00CB0DE0" w:rsidRDefault="00FD1D00" w:rsidP="00FD3360">
            <w:pPr>
              <w:pStyle w:val="Body"/>
            </w:pPr>
            <w:r w:rsidRPr="00CB0DE0">
              <w:rPr>
                <w:lang w:eastAsia="en-GB"/>
              </w:rPr>
              <w:t>The obligation of a public administration or subsidiary to pay a certain amount to a citizen or business. E.g. Payment declaration, Financial, benefit, Subsidy, Allowance, Compensation…</w:t>
            </w:r>
          </w:p>
        </w:tc>
      </w:tr>
      <w:tr w:rsidR="00FD1D00" w:rsidRPr="00CB0DE0" w14:paraId="2CE92998" w14:textId="77777777" w:rsidTr="0040120A">
        <w:tc>
          <w:tcPr>
            <w:tcW w:w="4247" w:type="dxa"/>
          </w:tcPr>
          <w:p w14:paraId="7F4BCED2" w14:textId="77777777" w:rsidR="00FD1D00" w:rsidRPr="00CB0DE0" w:rsidRDefault="00FD1D00" w:rsidP="00FD3360">
            <w:pPr>
              <w:pStyle w:val="Body"/>
              <w:rPr>
                <w:lang w:eastAsia="en-GB"/>
              </w:rPr>
            </w:pPr>
            <w:r w:rsidRPr="00CB0DE0">
              <w:rPr>
                <w:lang w:eastAsia="en-GB"/>
              </w:rPr>
              <w:t>Recognition</w:t>
            </w:r>
          </w:p>
        </w:tc>
        <w:tc>
          <w:tcPr>
            <w:tcW w:w="4247" w:type="dxa"/>
          </w:tcPr>
          <w:p w14:paraId="1A4A3BE9" w14:textId="77777777" w:rsidR="00FD1D00" w:rsidRPr="00CB0DE0" w:rsidRDefault="00FD1D00" w:rsidP="00FD3360">
            <w:pPr>
              <w:pStyle w:val="Body"/>
              <w:rPr>
                <w:lang w:eastAsia="en-GB"/>
              </w:rPr>
            </w:pPr>
            <w:r w:rsidRPr="00CB0DE0">
              <w:rPr>
                <w:lang w:eastAsia="en-GB"/>
              </w:rPr>
              <w:t>A formal statement or document, which can be used for proving the capability or conformance with something of a citizen or business. E.g. certificate, diploma, recognition…</w:t>
            </w:r>
          </w:p>
        </w:tc>
      </w:tr>
      <w:tr w:rsidR="00FD1D00" w:rsidRPr="00CB0DE0" w14:paraId="72CEC241" w14:textId="77777777" w:rsidTr="0040120A">
        <w:tc>
          <w:tcPr>
            <w:tcW w:w="4247" w:type="dxa"/>
          </w:tcPr>
          <w:p w14:paraId="07ED7ECB" w14:textId="77777777" w:rsidR="00FD1D00" w:rsidRPr="00CB0DE0" w:rsidRDefault="00FD1D00" w:rsidP="00FD3360">
            <w:pPr>
              <w:pStyle w:val="Body"/>
              <w:rPr>
                <w:lang w:eastAsia="en-GB"/>
              </w:rPr>
            </w:pPr>
            <w:r w:rsidRPr="00CB0DE0">
              <w:rPr>
                <w:lang w:eastAsia="en-GB"/>
              </w:rPr>
              <w:t>Permit</w:t>
            </w:r>
          </w:p>
        </w:tc>
        <w:tc>
          <w:tcPr>
            <w:tcW w:w="4247" w:type="dxa"/>
          </w:tcPr>
          <w:p w14:paraId="3D25EBAB" w14:textId="77777777" w:rsidR="00FD1D00" w:rsidRPr="00CB0DE0" w:rsidRDefault="00FD1D00" w:rsidP="00FD3360">
            <w:pPr>
              <w:pStyle w:val="Body"/>
              <w:rPr>
                <w:lang w:eastAsia="en-GB"/>
              </w:rPr>
            </w:pPr>
            <w:r w:rsidRPr="00CB0DE0">
              <w:rPr>
                <w:lang w:eastAsia="en-GB"/>
              </w:rPr>
              <w:t>A formal statement or document, which officially allows a business or citizen to do something.</w:t>
            </w:r>
            <w:r w:rsidRPr="00CB0DE0">
              <w:rPr>
                <w:lang w:eastAsia="en-GB"/>
              </w:rPr>
              <w:br/>
              <w:t>E.g. Admission, Permit, Authorisation...</w:t>
            </w:r>
          </w:p>
        </w:tc>
      </w:tr>
    </w:tbl>
    <w:p w14:paraId="5DBC5108" w14:textId="7D436ECF" w:rsidR="00D55176" w:rsidRPr="00CB0DE0" w:rsidRDefault="00D55176" w:rsidP="002420C5"/>
    <w:sectPr w:rsidR="00D55176" w:rsidRPr="00CB0DE0" w:rsidSect="004516ED">
      <w:pgSz w:w="11907" w:h="16839" w:code="9"/>
      <w:pgMar w:top="1134" w:right="1701" w:bottom="1134" w:left="1701" w:header="567" w:footer="567"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9" w:author="Alexandre Beaufays (BE)" w:date="2021-03-02T15:13:00Z" w:initials="AB(">
    <w:p w14:paraId="5D94E055" w14:textId="3FCDEF5F" w:rsidR="00B52C30" w:rsidRDefault="00B52C30">
      <w:pPr>
        <w:pStyle w:val="CommentText"/>
      </w:pPr>
      <w:r>
        <w:rPr>
          <w:rStyle w:val="CommentReference"/>
        </w:rPr>
        <w:annotationRef/>
      </w:r>
      <w:r>
        <w:t>This attribute does not appear in the UML 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94E0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94E055" w16cid:durableId="23E8D4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26508" w14:textId="77777777" w:rsidR="00225C41" w:rsidRDefault="00225C41" w:rsidP="002420C5">
      <w:r>
        <w:separator/>
      </w:r>
    </w:p>
  </w:endnote>
  <w:endnote w:type="continuationSeparator" w:id="0">
    <w:p w14:paraId="7F0C11FC" w14:textId="77777777" w:rsidR="00225C41" w:rsidRDefault="00225C41" w:rsidP="002420C5">
      <w:r>
        <w:continuationSeparator/>
      </w:r>
    </w:p>
  </w:endnote>
  <w:endnote w:type="continuationNotice" w:id="1">
    <w:p w14:paraId="5D3F6B52" w14:textId="77777777" w:rsidR="00225C41" w:rsidRDefault="00225C41" w:rsidP="002420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7F7F7F"/>
      </w:tblBorders>
      <w:tblLook w:val="00A0" w:firstRow="1" w:lastRow="0" w:firstColumn="1" w:lastColumn="0" w:noHBand="0" w:noVBand="0"/>
    </w:tblPr>
    <w:tblGrid>
      <w:gridCol w:w="2857"/>
      <w:gridCol w:w="2815"/>
      <w:gridCol w:w="2833"/>
    </w:tblGrid>
    <w:tr w:rsidR="008313C0" w:rsidRPr="009241B0" w14:paraId="49597EF4" w14:textId="77777777" w:rsidTr="00030154">
      <w:tc>
        <w:tcPr>
          <w:tcW w:w="2944" w:type="dxa"/>
          <w:tcBorders>
            <w:top w:val="single" w:sz="4" w:space="0" w:color="7F7F7F"/>
          </w:tcBorders>
        </w:tcPr>
        <w:p w14:paraId="7B2A1FE9" w14:textId="6FB900C8" w:rsidR="008313C0" w:rsidRPr="009241B0" w:rsidRDefault="008313C0" w:rsidP="002420C5">
          <w:pPr>
            <w:pStyle w:val="FooterDate"/>
            <w:rPr>
              <w:sz w:val="15"/>
              <w:szCs w:val="15"/>
              <w:lang w:eastAsia="en-US"/>
            </w:rPr>
          </w:pPr>
          <w:r>
            <w:rPr>
              <w:noProof/>
              <w:sz w:val="15"/>
              <w:szCs w:val="15"/>
              <w:lang w:eastAsia="en-US"/>
            </w:rPr>
            <w:fldChar w:fldCharType="begin"/>
          </w:r>
          <w:r>
            <w:rPr>
              <w:noProof/>
              <w:sz w:val="15"/>
              <w:szCs w:val="15"/>
              <w:lang w:eastAsia="en-US"/>
            </w:rPr>
            <w:instrText xml:space="preserve"> DATE   \* MERGEFORMAT </w:instrText>
          </w:r>
          <w:r>
            <w:rPr>
              <w:noProof/>
              <w:sz w:val="15"/>
              <w:szCs w:val="15"/>
              <w:lang w:eastAsia="en-US"/>
            </w:rPr>
            <w:fldChar w:fldCharType="separate"/>
          </w:r>
          <w:r>
            <w:rPr>
              <w:noProof/>
              <w:sz w:val="15"/>
              <w:szCs w:val="15"/>
              <w:lang w:eastAsia="en-US"/>
            </w:rPr>
            <w:t>02/03/2021</w:t>
          </w:r>
          <w:r>
            <w:rPr>
              <w:noProof/>
              <w:sz w:val="15"/>
              <w:szCs w:val="15"/>
              <w:lang w:eastAsia="en-US"/>
            </w:rPr>
            <w:fldChar w:fldCharType="end"/>
          </w:r>
        </w:p>
      </w:tc>
      <w:tc>
        <w:tcPr>
          <w:tcW w:w="2945" w:type="dxa"/>
          <w:tcBorders>
            <w:top w:val="single" w:sz="4" w:space="0" w:color="7F7F7F"/>
          </w:tcBorders>
        </w:tcPr>
        <w:p w14:paraId="1A1725D5" w14:textId="77777777" w:rsidR="008313C0" w:rsidRPr="009241B0" w:rsidRDefault="008313C0" w:rsidP="002420C5">
          <w:pPr>
            <w:pStyle w:val="FooterDate"/>
          </w:pPr>
        </w:p>
      </w:tc>
      <w:tc>
        <w:tcPr>
          <w:tcW w:w="2945" w:type="dxa"/>
          <w:tcBorders>
            <w:top w:val="single" w:sz="4" w:space="0" w:color="7F7F7F"/>
          </w:tcBorders>
        </w:tcPr>
        <w:p w14:paraId="05131D58" w14:textId="1B52BCA3" w:rsidR="008313C0" w:rsidRPr="009241B0" w:rsidRDefault="008313C0" w:rsidP="002420C5">
          <w:pPr>
            <w:pStyle w:val="Footer"/>
            <w:rPr>
              <w:rFonts w:cs="Arial"/>
              <w:color w:val="333333"/>
            </w:rPr>
          </w:pPr>
          <w:r w:rsidRPr="009241B0">
            <w:rPr>
              <w:lang w:val="fr-BE"/>
            </w:rPr>
            <w:t xml:space="preserve">Page </w:t>
          </w:r>
          <w:r>
            <w:rPr>
              <w:lang w:val="fr-BE"/>
            </w:rPr>
            <w:fldChar w:fldCharType="begin"/>
          </w:r>
          <w:r>
            <w:rPr>
              <w:lang w:val="fr-BE"/>
            </w:rPr>
            <w:instrText xml:space="preserve"> PAGE  \* roman  \* MERGEFORMAT </w:instrText>
          </w:r>
          <w:r>
            <w:rPr>
              <w:lang w:val="fr-BE"/>
            </w:rPr>
            <w:fldChar w:fldCharType="separate"/>
          </w:r>
          <w:r>
            <w:rPr>
              <w:noProof/>
              <w:lang w:val="fr-BE"/>
            </w:rPr>
            <w:t>v</w:t>
          </w:r>
          <w:r>
            <w:rPr>
              <w:lang w:val="fr-BE"/>
            </w:rPr>
            <w:fldChar w:fldCharType="end"/>
          </w:r>
        </w:p>
      </w:tc>
    </w:tr>
  </w:tbl>
  <w:p w14:paraId="09682325" w14:textId="77777777" w:rsidR="008313C0" w:rsidRDefault="008313C0" w:rsidP="002420C5">
    <w:pPr>
      <w:pStyle w:val="FooterDa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2804D" w14:textId="77777777" w:rsidR="008313C0" w:rsidRPr="00B9193E" w:rsidRDefault="008313C0" w:rsidP="002420C5">
    <w:pPr>
      <w:pStyle w:val="Footer"/>
    </w:pPr>
  </w:p>
  <w:p w14:paraId="5C310F6B" w14:textId="77777777" w:rsidR="008313C0" w:rsidRDefault="008313C0" w:rsidP="002420C5">
    <w:pPr>
      <w:pStyle w:val="FooterDate"/>
    </w:pPr>
  </w:p>
  <w:p w14:paraId="6129690A" w14:textId="4C9EA6BE" w:rsidR="008313C0" w:rsidRPr="00910BEB" w:rsidRDefault="008313C0" w:rsidP="002420C5">
    <w:pPr>
      <w:pStyle w:val="FooterDate"/>
      <w:rPr>
        <w:rFonts w:cs="Arial"/>
        <w:sz w:val="12"/>
        <w:szCs w:val="12"/>
      </w:rPr>
    </w:pPr>
    <w:r>
      <w:rPr>
        <w:noProof/>
        <w:lang w:val="en-US" w:eastAsia="en-US" w:bidi="ar-SA"/>
      </w:rPr>
      <mc:AlternateContent>
        <mc:Choice Requires="wps">
          <w:drawing>
            <wp:anchor distT="0" distB="0" distL="114300" distR="114300" simplePos="0" relativeHeight="251658241" behindDoc="0" locked="0" layoutInCell="1" allowOverlap="1" wp14:anchorId="7EE16723" wp14:editId="3EE0AECC">
              <wp:simplePos x="0" y="0"/>
              <wp:positionH relativeFrom="column">
                <wp:posOffset>2230755</wp:posOffset>
              </wp:positionH>
              <wp:positionV relativeFrom="margin">
                <wp:posOffset>8174355</wp:posOffset>
              </wp:positionV>
              <wp:extent cx="842645" cy="288290"/>
              <wp:effectExtent l="0" t="0" r="0" b="0"/>
              <wp:wrapSquare wrapText="bothSides"/>
              <wp:docPr id="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85092D" id="Rectangle 31" o:spid="_x0000_s1026" style="position:absolute;margin-left:175.65pt;margin-top:643.65pt;width:66.35pt;height:22.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" fillcolor="#002395" stroked="f">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29FF0" w14:textId="16732829" w:rsidR="008313C0" w:rsidRDefault="008313C0" w:rsidP="002420C5">
    <w:pPr>
      <w:pStyle w:val="Footer"/>
    </w:pPr>
    <w:r>
      <w:t xml:space="preserve">Page </w:t>
    </w:r>
    <w:r>
      <w:fldChar w:fldCharType="begin"/>
    </w:r>
    <w:r>
      <w:instrText xml:space="preserve"> PAGE </w:instrText>
    </w:r>
    <w:r>
      <w:fldChar w:fldCharType="separate"/>
    </w:r>
    <w:r>
      <w:rPr>
        <w:noProof/>
      </w:rPr>
      <w:t>18</w:t>
    </w:r>
    <w:r>
      <w:rPr>
        <w:noProof/>
      </w:rPr>
      <w:fldChar w:fldCharType="end"/>
    </w:r>
    <w:r>
      <w:t xml:space="preserve"> </w:t>
    </w:r>
  </w:p>
  <w:p w14:paraId="342EAC74" w14:textId="77777777" w:rsidR="008313C0" w:rsidRDefault="008313C0" w:rsidP="002420C5">
    <w:pPr>
      <w:pStyle w:val="FooterDa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7F7F7F"/>
      </w:tblBorders>
      <w:tblLook w:val="00A0" w:firstRow="1" w:lastRow="0" w:firstColumn="1" w:lastColumn="0" w:noHBand="0" w:noVBand="0"/>
    </w:tblPr>
    <w:tblGrid>
      <w:gridCol w:w="2852"/>
      <w:gridCol w:w="2807"/>
      <w:gridCol w:w="2846"/>
    </w:tblGrid>
    <w:tr w:rsidR="008313C0" w:rsidRPr="00377875" w14:paraId="663EB96B" w14:textId="77777777" w:rsidTr="007541E5">
      <w:tc>
        <w:tcPr>
          <w:tcW w:w="2944" w:type="dxa"/>
          <w:tcBorders>
            <w:top w:val="single" w:sz="4" w:space="0" w:color="7F7F7F"/>
          </w:tcBorders>
        </w:tcPr>
        <w:p w14:paraId="6648E73B" w14:textId="289B7915" w:rsidR="008313C0" w:rsidRPr="009241B0" w:rsidRDefault="008313C0" w:rsidP="002420C5">
          <w:pPr>
            <w:pStyle w:val="FooterDate"/>
            <w:rPr>
              <w:sz w:val="15"/>
              <w:szCs w:val="15"/>
              <w:lang w:eastAsia="en-US"/>
            </w:rPr>
          </w:pPr>
          <w:r>
            <w:rPr>
              <w:noProof/>
              <w:sz w:val="15"/>
              <w:szCs w:val="15"/>
              <w:lang w:eastAsia="en-US"/>
            </w:rPr>
            <w:fldChar w:fldCharType="begin"/>
          </w:r>
          <w:r>
            <w:rPr>
              <w:noProof/>
              <w:sz w:val="15"/>
              <w:szCs w:val="15"/>
              <w:lang w:eastAsia="en-US"/>
            </w:rPr>
            <w:instrText xml:space="preserve"> DATE   \* MERGEFORMAT </w:instrText>
          </w:r>
          <w:r>
            <w:rPr>
              <w:noProof/>
              <w:sz w:val="15"/>
              <w:szCs w:val="15"/>
              <w:lang w:eastAsia="en-US"/>
            </w:rPr>
            <w:fldChar w:fldCharType="separate"/>
          </w:r>
          <w:r>
            <w:rPr>
              <w:noProof/>
              <w:sz w:val="15"/>
              <w:szCs w:val="15"/>
              <w:lang w:eastAsia="en-US"/>
            </w:rPr>
            <w:t>02/03/2021</w:t>
          </w:r>
          <w:r>
            <w:rPr>
              <w:noProof/>
              <w:sz w:val="15"/>
              <w:szCs w:val="15"/>
              <w:lang w:eastAsia="en-US"/>
            </w:rPr>
            <w:fldChar w:fldCharType="end"/>
          </w:r>
        </w:p>
      </w:tc>
      <w:tc>
        <w:tcPr>
          <w:tcW w:w="2945" w:type="dxa"/>
          <w:tcBorders>
            <w:top w:val="single" w:sz="4" w:space="0" w:color="7F7F7F"/>
          </w:tcBorders>
        </w:tcPr>
        <w:p w14:paraId="15DBABA3" w14:textId="77777777" w:rsidR="008313C0" w:rsidRPr="009241B0" w:rsidRDefault="008313C0" w:rsidP="002420C5">
          <w:pPr>
            <w:pStyle w:val="FooterDate"/>
          </w:pPr>
        </w:p>
      </w:tc>
      <w:tc>
        <w:tcPr>
          <w:tcW w:w="2945" w:type="dxa"/>
          <w:tcBorders>
            <w:top w:val="single" w:sz="4" w:space="0" w:color="7F7F7F"/>
          </w:tcBorders>
        </w:tcPr>
        <w:p w14:paraId="27544097" w14:textId="28A79953" w:rsidR="008313C0" w:rsidRPr="00974C24" w:rsidRDefault="008313C0" w:rsidP="002420C5">
          <w:pPr>
            <w:pStyle w:val="Footer"/>
            <w:rPr>
              <w:rFonts w:ascii="Verdana" w:hAnsi="Verdana" w:cs="Arial"/>
              <w:color w:val="333333"/>
              <w:sz w:val="15"/>
              <w:szCs w:val="15"/>
            </w:rPr>
          </w:pPr>
          <w:r w:rsidRPr="00974C24">
            <w:rPr>
              <w:rFonts w:ascii="Verdana" w:hAnsi="Verdana"/>
              <w:sz w:val="15"/>
              <w:szCs w:val="15"/>
            </w:rPr>
            <w:t xml:space="preserve">Page </w:t>
          </w:r>
          <w:r w:rsidRPr="00974C24">
            <w:rPr>
              <w:rFonts w:ascii="Verdana" w:hAnsi="Verdana"/>
              <w:sz w:val="15"/>
              <w:szCs w:val="15"/>
            </w:rPr>
            <w:fldChar w:fldCharType="begin"/>
          </w:r>
          <w:r w:rsidRPr="00974C24">
            <w:rPr>
              <w:rFonts w:ascii="Verdana" w:hAnsi="Verdana"/>
              <w:sz w:val="15"/>
              <w:szCs w:val="15"/>
            </w:rPr>
            <w:instrText xml:space="preserve"> PAGE </w:instrText>
          </w:r>
          <w:r w:rsidRPr="00974C24">
            <w:rPr>
              <w:rFonts w:ascii="Verdana" w:hAnsi="Verdana"/>
              <w:sz w:val="15"/>
              <w:szCs w:val="15"/>
            </w:rPr>
            <w:fldChar w:fldCharType="separate"/>
          </w:r>
          <w:r>
            <w:rPr>
              <w:rFonts w:ascii="Verdana" w:hAnsi="Verdana"/>
              <w:noProof/>
              <w:sz w:val="15"/>
              <w:szCs w:val="15"/>
            </w:rPr>
            <w:t>1</w:t>
          </w:r>
          <w:r w:rsidRPr="00974C24">
            <w:rPr>
              <w:rFonts w:ascii="Verdana" w:hAnsi="Verdana"/>
              <w:sz w:val="15"/>
              <w:szCs w:val="15"/>
            </w:rPr>
            <w:fldChar w:fldCharType="end"/>
          </w:r>
          <w:r w:rsidRPr="00974C24">
            <w:rPr>
              <w:rFonts w:ascii="Verdana" w:hAnsi="Verdana"/>
              <w:sz w:val="15"/>
              <w:szCs w:val="15"/>
            </w:rPr>
            <w:t xml:space="preserve"> of </w:t>
          </w:r>
          <w:r w:rsidRPr="00974C24">
            <w:fldChar w:fldCharType="begin"/>
          </w:r>
          <w:r w:rsidRPr="00974C24">
            <w:instrText xml:space="preserve"> PAGEREF  FinalPage  \* MERGEFORMAT </w:instrText>
          </w:r>
          <w:r w:rsidRPr="00974C24">
            <w:fldChar w:fldCharType="separate"/>
          </w:r>
          <w:r>
            <w:rPr>
              <w:b/>
              <w:bCs/>
              <w:noProof/>
              <w:lang w:val="en-US"/>
            </w:rPr>
            <w:t>Error! Bookmark not defined.</w:t>
          </w:r>
          <w:r w:rsidRPr="00974C24">
            <w:fldChar w:fldCharType="end"/>
          </w:r>
        </w:p>
      </w:tc>
    </w:tr>
  </w:tbl>
  <w:p w14:paraId="0F5C328A" w14:textId="77777777" w:rsidR="008313C0" w:rsidRPr="00F6781F" w:rsidRDefault="008313C0" w:rsidP="002420C5">
    <w:pPr>
      <w:pStyle w:val="Foo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7F7F7F"/>
      </w:tblBorders>
      <w:tblLook w:val="00A0" w:firstRow="1" w:lastRow="0" w:firstColumn="1" w:lastColumn="0" w:noHBand="0" w:noVBand="0"/>
    </w:tblPr>
    <w:tblGrid>
      <w:gridCol w:w="2852"/>
      <w:gridCol w:w="2807"/>
      <w:gridCol w:w="2846"/>
    </w:tblGrid>
    <w:tr w:rsidR="008313C0" w:rsidRPr="00377875" w14:paraId="51040741" w14:textId="77777777" w:rsidTr="007541E5">
      <w:tc>
        <w:tcPr>
          <w:tcW w:w="2944" w:type="dxa"/>
          <w:tcBorders>
            <w:top w:val="single" w:sz="4" w:space="0" w:color="7F7F7F"/>
          </w:tcBorders>
        </w:tcPr>
        <w:p w14:paraId="57AECEF1" w14:textId="3C52C944" w:rsidR="008313C0" w:rsidRPr="009241B0" w:rsidRDefault="008313C0" w:rsidP="002420C5">
          <w:pPr>
            <w:pStyle w:val="FooterDate"/>
            <w:rPr>
              <w:sz w:val="15"/>
              <w:szCs w:val="15"/>
              <w:lang w:eastAsia="en-US"/>
            </w:rPr>
          </w:pPr>
          <w:r>
            <w:rPr>
              <w:noProof/>
              <w:sz w:val="15"/>
              <w:szCs w:val="15"/>
              <w:lang w:eastAsia="en-US"/>
            </w:rPr>
            <w:fldChar w:fldCharType="begin"/>
          </w:r>
          <w:r>
            <w:rPr>
              <w:noProof/>
              <w:sz w:val="15"/>
              <w:szCs w:val="15"/>
              <w:lang w:eastAsia="en-US"/>
            </w:rPr>
            <w:instrText xml:space="preserve"> DATE   \* MERGEFORMAT </w:instrText>
          </w:r>
          <w:r>
            <w:rPr>
              <w:noProof/>
              <w:sz w:val="15"/>
              <w:szCs w:val="15"/>
              <w:lang w:eastAsia="en-US"/>
            </w:rPr>
            <w:fldChar w:fldCharType="separate"/>
          </w:r>
          <w:r>
            <w:rPr>
              <w:noProof/>
              <w:sz w:val="15"/>
              <w:szCs w:val="15"/>
              <w:lang w:eastAsia="en-US"/>
            </w:rPr>
            <w:t>02/03/2021</w:t>
          </w:r>
          <w:r>
            <w:rPr>
              <w:noProof/>
              <w:sz w:val="15"/>
              <w:szCs w:val="15"/>
              <w:lang w:eastAsia="en-US"/>
            </w:rPr>
            <w:fldChar w:fldCharType="end"/>
          </w:r>
        </w:p>
      </w:tc>
      <w:tc>
        <w:tcPr>
          <w:tcW w:w="2945" w:type="dxa"/>
          <w:tcBorders>
            <w:top w:val="single" w:sz="4" w:space="0" w:color="7F7F7F"/>
          </w:tcBorders>
        </w:tcPr>
        <w:p w14:paraId="6845DA80" w14:textId="77777777" w:rsidR="008313C0" w:rsidRPr="009241B0" w:rsidRDefault="008313C0" w:rsidP="002420C5">
          <w:pPr>
            <w:pStyle w:val="FooterDate"/>
          </w:pPr>
        </w:p>
      </w:tc>
      <w:tc>
        <w:tcPr>
          <w:tcW w:w="2945" w:type="dxa"/>
          <w:tcBorders>
            <w:top w:val="single" w:sz="4" w:space="0" w:color="7F7F7F"/>
          </w:tcBorders>
        </w:tcPr>
        <w:p w14:paraId="5ADC505E" w14:textId="1EC0578D" w:rsidR="008313C0" w:rsidRPr="00974C24" w:rsidRDefault="008313C0" w:rsidP="002420C5">
          <w:pPr>
            <w:pStyle w:val="Footer"/>
            <w:rPr>
              <w:rFonts w:ascii="Verdana" w:hAnsi="Verdana" w:cs="Arial"/>
              <w:color w:val="333333"/>
              <w:sz w:val="15"/>
              <w:szCs w:val="15"/>
            </w:rPr>
          </w:pPr>
          <w:r w:rsidRPr="00974C24">
            <w:rPr>
              <w:rFonts w:ascii="Verdana" w:hAnsi="Verdana"/>
              <w:sz w:val="15"/>
              <w:szCs w:val="15"/>
            </w:rPr>
            <w:t xml:space="preserve">Page </w:t>
          </w:r>
          <w:r w:rsidRPr="00974C24">
            <w:rPr>
              <w:rFonts w:ascii="Verdana" w:hAnsi="Verdana"/>
              <w:sz w:val="15"/>
              <w:szCs w:val="15"/>
            </w:rPr>
            <w:fldChar w:fldCharType="begin"/>
          </w:r>
          <w:r w:rsidRPr="00974C24">
            <w:rPr>
              <w:rFonts w:ascii="Verdana" w:hAnsi="Verdana"/>
              <w:sz w:val="15"/>
              <w:szCs w:val="15"/>
            </w:rPr>
            <w:instrText xml:space="preserve"> PAGE </w:instrText>
          </w:r>
          <w:r w:rsidRPr="00974C24">
            <w:rPr>
              <w:rFonts w:ascii="Verdana" w:hAnsi="Verdana"/>
              <w:sz w:val="15"/>
              <w:szCs w:val="15"/>
            </w:rPr>
            <w:fldChar w:fldCharType="separate"/>
          </w:r>
          <w:r>
            <w:rPr>
              <w:rFonts w:ascii="Verdana" w:hAnsi="Verdana"/>
              <w:noProof/>
              <w:sz w:val="15"/>
              <w:szCs w:val="15"/>
            </w:rPr>
            <w:t>1</w:t>
          </w:r>
          <w:r w:rsidRPr="00974C24">
            <w:rPr>
              <w:rFonts w:ascii="Verdana" w:hAnsi="Verdana"/>
              <w:sz w:val="15"/>
              <w:szCs w:val="15"/>
            </w:rPr>
            <w:fldChar w:fldCharType="end"/>
          </w:r>
          <w:r w:rsidRPr="00974C24">
            <w:rPr>
              <w:rFonts w:ascii="Verdana" w:hAnsi="Verdana"/>
              <w:sz w:val="15"/>
              <w:szCs w:val="15"/>
            </w:rPr>
            <w:t xml:space="preserve"> of </w:t>
          </w:r>
          <w:r w:rsidRPr="00974C24">
            <w:fldChar w:fldCharType="begin"/>
          </w:r>
          <w:r w:rsidRPr="00974C24">
            <w:instrText xml:space="preserve"> PAGEREF  FinalPage  \* MERGEFORMAT </w:instrText>
          </w:r>
          <w:r w:rsidRPr="00974C24">
            <w:fldChar w:fldCharType="separate"/>
          </w:r>
          <w:r>
            <w:rPr>
              <w:b/>
              <w:bCs/>
              <w:noProof/>
              <w:lang w:val="en-US"/>
            </w:rPr>
            <w:t>Error! Bookmark not defined.</w:t>
          </w:r>
          <w:r w:rsidRPr="00974C24">
            <w:fldChar w:fldCharType="end"/>
          </w:r>
        </w:p>
      </w:tc>
    </w:tr>
  </w:tbl>
  <w:p w14:paraId="2297320A" w14:textId="77777777" w:rsidR="008313C0" w:rsidRPr="00F6781F" w:rsidRDefault="008313C0" w:rsidP="002420C5">
    <w:pPr>
      <w:pStyle w:val="Footer"/>
      <w:rPr>
        <w:lang w:val="en-US"/>
      </w:rPr>
    </w:pPr>
  </w:p>
  <w:p w14:paraId="1D6772EA" w14:textId="77777777" w:rsidR="008313C0" w:rsidRPr="004A7980" w:rsidRDefault="008313C0" w:rsidP="002420C5"/>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8B20B" w14:textId="6F6118F4" w:rsidR="008313C0" w:rsidRDefault="008313C0" w:rsidP="002420C5">
    <w:pPr>
      <w:pStyle w:val="Footer"/>
    </w:pPr>
    <w:r>
      <w:t xml:space="preserve">Page </w:t>
    </w:r>
    <w:r>
      <w:fldChar w:fldCharType="begin"/>
    </w:r>
    <w:r>
      <w:instrText xml:space="preserve"> PAGE </w:instrText>
    </w:r>
    <w:r>
      <w:fldChar w:fldCharType="separate"/>
    </w:r>
    <w:r>
      <w:rPr>
        <w:noProof/>
      </w:rPr>
      <w:t>61</w:t>
    </w:r>
    <w:r>
      <w:rPr>
        <w:noProof/>
      </w:rPr>
      <w:fldChar w:fldCharType="end"/>
    </w:r>
    <w:r>
      <w:t xml:space="preserve"> </w:t>
    </w:r>
  </w:p>
  <w:p w14:paraId="77C31826" w14:textId="77777777" w:rsidR="008313C0" w:rsidRDefault="008313C0" w:rsidP="002420C5">
    <w:pPr>
      <w:pStyle w:val="FooterDate"/>
    </w:pPr>
  </w:p>
  <w:p w14:paraId="128266F0" w14:textId="77777777" w:rsidR="008313C0" w:rsidRDefault="008313C0" w:rsidP="002420C5"/>
  <w:p w14:paraId="2FB3C5DA" w14:textId="77777777" w:rsidR="008313C0" w:rsidRDefault="008313C0" w:rsidP="002420C5"/>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7F7F7F"/>
      </w:tblBorders>
      <w:tblLook w:val="00A0" w:firstRow="1" w:lastRow="0" w:firstColumn="1" w:lastColumn="0" w:noHBand="0" w:noVBand="0"/>
    </w:tblPr>
    <w:tblGrid>
      <w:gridCol w:w="2852"/>
      <w:gridCol w:w="2807"/>
      <w:gridCol w:w="2846"/>
    </w:tblGrid>
    <w:tr w:rsidR="008313C0" w:rsidRPr="00377875" w14:paraId="771A6BE5" w14:textId="77777777" w:rsidTr="007541E5">
      <w:tc>
        <w:tcPr>
          <w:tcW w:w="2944" w:type="dxa"/>
          <w:tcBorders>
            <w:top w:val="single" w:sz="4" w:space="0" w:color="7F7F7F"/>
          </w:tcBorders>
        </w:tcPr>
        <w:p w14:paraId="0CB56D40" w14:textId="4D86FA04" w:rsidR="008313C0" w:rsidRPr="009241B0" w:rsidRDefault="008313C0" w:rsidP="002420C5">
          <w:pPr>
            <w:pStyle w:val="FooterDate"/>
            <w:rPr>
              <w:sz w:val="15"/>
              <w:szCs w:val="15"/>
              <w:lang w:eastAsia="en-US"/>
            </w:rPr>
          </w:pPr>
          <w:r>
            <w:rPr>
              <w:noProof/>
              <w:sz w:val="15"/>
              <w:szCs w:val="15"/>
              <w:lang w:eastAsia="en-US"/>
            </w:rPr>
            <w:fldChar w:fldCharType="begin"/>
          </w:r>
          <w:r>
            <w:rPr>
              <w:noProof/>
              <w:sz w:val="15"/>
              <w:szCs w:val="15"/>
              <w:lang w:eastAsia="en-US"/>
            </w:rPr>
            <w:instrText xml:space="preserve"> DATE   \* MERGEFORMAT </w:instrText>
          </w:r>
          <w:r>
            <w:rPr>
              <w:noProof/>
              <w:sz w:val="15"/>
              <w:szCs w:val="15"/>
              <w:lang w:eastAsia="en-US"/>
            </w:rPr>
            <w:fldChar w:fldCharType="separate"/>
          </w:r>
          <w:r>
            <w:rPr>
              <w:noProof/>
              <w:sz w:val="15"/>
              <w:szCs w:val="15"/>
              <w:lang w:eastAsia="en-US"/>
            </w:rPr>
            <w:t>02/03/2021</w:t>
          </w:r>
          <w:r>
            <w:rPr>
              <w:noProof/>
              <w:sz w:val="15"/>
              <w:szCs w:val="15"/>
              <w:lang w:eastAsia="en-US"/>
            </w:rPr>
            <w:fldChar w:fldCharType="end"/>
          </w:r>
        </w:p>
      </w:tc>
      <w:tc>
        <w:tcPr>
          <w:tcW w:w="2945" w:type="dxa"/>
          <w:tcBorders>
            <w:top w:val="single" w:sz="4" w:space="0" w:color="7F7F7F"/>
          </w:tcBorders>
        </w:tcPr>
        <w:p w14:paraId="272CE7D9" w14:textId="77777777" w:rsidR="008313C0" w:rsidRPr="009241B0" w:rsidRDefault="008313C0" w:rsidP="002420C5">
          <w:pPr>
            <w:pStyle w:val="FooterDate"/>
          </w:pPr>
        </w:p>
      </w:tc>
      <w:tc>
        <w:tcPr>
          <w:tcW w:w="2945" w:type="dxa"/>
          <w:tcBorders>
            <w:top w:val="single" w:sz="4" w:space="0" w:color="7F7F7F"/>
          </w:tcBorders>
        </w:tcPr>
        <w:p w14:paraId="00C74122" w14:textId="60BB5CF1" w:rsidR="008313C0" w:rsidRPr="00974C24" w:rsidRDefault="008313C0" w:rsidP="002420C5">
          <w:pPr>
            <w:pStyle w:val="Footer"/>
            <w:rPr>
              <w:rFonts w:ascii="Verdana" w:hAnsi="Verdana" w:cs="Arial"/>
              <w:color w:val="333333"/>
              <w:sz w:val="15"/>
              <w:szCs w:val="15"/>
            </w:rPr>
          </w:pPr>
          <w:r w:rsidRPr="00974C24">
            <w:rPr>
              <w:rFonts w:ascii="Verdana" w:hAnsi="Verdana"/>
              <w:sz w:val="15"/>
              <w:szCs w:val="15"/>
            </w:rPr>
            <w:t xml:space="preserve">Page </w:t>
          </w:r>
          <w:r w:rsidRPr="00974C24">
            <w:rPr>
              <w:rFonts w:ascii="Verdana" w:hAnsi="Verdana"/>
              <w:sz w:val="15"/>
              <w:szCs w:val="15"/>
            </w:rPr>
            <w:fldChar w:fldCharType="begin"/>
          </w:r>
          <w:r w:rsidRPr="00974C24">
            <w:rPr>
              <w:rFonts w:ascii="Verdana" w:hAnsi="Verdana"/>
              <w:sz w:val="15"/>
              <w:szCs w:val="15"/>
            </w:rPr>
            <w:instrText xml:space="preserve"> PAGE </w:instrText>
          </w:r>
          <w:r w:rsidRPr="00974C24">
            <w:rPr>
              <w:rFonts w:ascii="Verdana" w:hAnsi="Verdana"/>
              <w:sz w:val="15"/>
              <w:szCs w:val="15"/>
            </w:rPr>
            <w:fldChar w:fldCharType="separate"/>
          </w:r>
          <w:r>
            <w:rPr>
              <w:rFonts w:ascii="Verdana" w:hAnsi="Verdana"/>
              <w:noProof/>
              <w:sz w:val="15"/>
              <w:szCs w:val="15"/>
            </w:rPr>
            <w:t>1</w:t>
          </w:r>
          <w:r w:rsidRPr="00974C24">
            <w:rPr>
              <w:rFonts w:ascii="Verdana" w:hAnsi="Verdana"/>
              <w:sz w:val="15"/>
              <w:szCs w:val="15"/>
            </w:rPr>
            <w:fldChar w:fldCharType="end"/>
          </w:r>
          <w:r w:rsidRPr="00974C24">
            <w:rPr>
              <w:rFonts w:ascii="Verdana" w:hAnsi="Verdana"/>
              <w:sz w:val="15"/>
              <w:szCs w:val="15"/>
            </w:rPr>
            <w:t xml:space="preserve"> of </w:t>
          </w:r>
          <w:r w:rsidRPr="00974C24">
            <w:fldChar w:fldCharType="begin"/>
          </w:r>
          <w:r w:rsidRPr="00974C24">
            <w:instrText xml:space="preserve"> PAGEREF  FinalPage  \* MERGEFORMAT </w:instrText>
          </w:r>
          <w:r w:rsidRPr="00974C24">
            <w:fldChar w:fldCharType="separate"/>
          </w:r>
          <w:r>
            <w:rPr>
              <w:b/>
              <w:bCs/>
              <w:noProof/>
              <w:lang w:val="en-US"/>
            </w:rPr>
            <w:t>Error! Bookmark not defined.</w:t>
          </w:r>
          <w:r w:rsidRPr="00974C24">
            <w:fldChar w:fldCharType="end"/>
          </w:r>
        </w:p>
      </w:tc>
    </w:tr>
  </w:tbl>
  <w:p w14:paraId="4BAA3963" w14:textId="77777777" w:rsidR="008313C0" w:rsidRPr="00F6781F" w:rsidRDefault="008313C0" w:rsidP="002420C5">
    <w:pPr>
      <w:pStyle w:val="Footer"/>
      <w:rPr>
        <w:lang w:val="en-US"/>
      </w:rPr>
    </w:pPr>
  </w:p>
  <w:p w14:paraId="5C686075" w14:textId="77777777" w:rsidR="008313C0" w:rsidRPr="00D13D1A" w:rsidRDefault="008313C0" w:rsidP="002420C5"/>
  <w:p w14:paraId="2B494C03" w14:textId="77777777" w:rsidR="008313C0" w:rsidRPr="00D13D1A" w:rsidRDefault="008313C0" w:rsidP="002420C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5ABE0" w14:textId="77777777" w:rsidR="00225C41" w:rsidRDefault="00225C41" w:rsidP="002420C5">
      <w:r>
        <w:separator/>
      </w:r>
    </w:p>
  </w:footnote>
  <w:footnote w:type="continuationSeparator" w:id="0">
    <w:p w14:paraId="72C370FD" w14:textId="77777777" w:rsidR="00225C41" w:rsidRDefault="00225C41" w:rsidP="002420C5">
      <w:r>
        <w:continuationSeparator/>
      </w:r>
    </w:p>
  </w:footnote>
  <w:footnote w:type="continuationNotice" w:id="1">
    <w:p w14:paraId="7C478C21" w14:textId="77777777" w:rsidR="00225C41" w:rsidRDefault="00225C41" w:rsidP="002420C5"/>
  </w:footnote>
  <w:footnote w:id="2">
    <w:p w14:paraId="283EB768" w14:textId="77777777" w:rsidR="008313C0" w:rsidRPr="005731C4" w:rsidRDefault="008313C0" w:rsidP="002420C5">
      <w:pPr>
        <w:pStyle w:val="FootnoteText"/>
        <w:rPr>
          <w:sz w:val="16"/>
          <w:szCs w:val="16"/>
        </w:rPr>
      </w:pPr>
      <w:r w:rsidRPr="00694885">
        <w:rPr>
          <w:rStyle w:val="FootnoteReference"/>
          <w:sz w:val="16"/>
          <w:szCs w:val="16"/>
        </w:rPr>
        <w:footnoteRef/>
      </w:r>
      <w:r w:rsidRPr="00694885">
        <w:t xml:space="preserve"> </w:t>
      </w:r>
      <w:r w:rsidRPr="005731C4">
        <w:rPr>
          <w:sz w:val="16"/>
          <w:szCs w:val="16"/>
        </w:rPr>
        <w:t xml:space="preserve">European Commission. Interoperability for European Public Administrations (ISA). Accessing Member State information resources at European level. </w:t>
      </w:r>
      <w:hyperlink r:id="rId1" w:history="1">
        <w:r w:rsidRPr="005731C4">
          <w:rPr>
            <w:rStyle w:val="Hyperlink"/>
            <w:sz w:val="16"/>
            <w:szCs w:val="16"/>
          </w:rPr>
          <w:t>http://ec.europa.eu/isa/actions/01-trusted-information-exchange/1-3action_en.htm</w:t>
        </w:r>
      </w:hyperlink>
      <w:r w:rsidRPr="005731C4">
        <w:rPr>
          <w:sz w:val="16"/>
          <w:szCs w:val="16"/>
        </w:rPr>
        <w:t xml:space="preserve"> </w:t>
      </w:r>
    </w:p>
  </w:footnote>
  <w:footnote w:id="3">
    <w:p w14:paraId="090ED6D8" w14:textId="77777777" w:rsidR="008313C0" w:rsidRPr="005731C4" w:rsidRDefault="008313C0" w:rsidP="002420C5">
      <w:pPr>
        <w:pStyle w:val="FootnoteText"/>
        <w:rPr>
          <w:sz w:val="16"/>
          <w:szCs w:val="16"/>
        </w:rPr>
      </w:pPr>
      <w:r w:rsidRPr="005731C4">
        <w:rPr>
          <w:rStyle w:val="FootnoteReference"/>
          <w:sz w:val="16"/>
          <w:szCs w:val="16"/>
        </w:rPr>
        <w:footnoteRef/>
      </w:r>
      <w:r w:rsidRPr="005731C4">
        <w:rPr>
          <w:sz w:val="16"/>
          <w:szCs w:val="16"/>
        </w:rPr>
        <w:t xml:space="preserve"> European Commission. Interoperability for European Public Administrations (ISA). </w:t>
      </w:r>
      <w:hyperlink r:id="rId2" w:history="1">
        <w:r w:rsidRPr="005731C4">
          <w:rPr>
            <w:rStyle w:val="Hyperlink"/>
            <w:sz w:val="16"/>
            <w:szCs w:val="16"/>
          </w:rPr>
          <w:t>http://ec.europa.eu/isa/index_en.htm</w:t>
        </w:r>
      </w:hyperlink>
      <w:r w:rsidRPr="005731C4">
        <w:rPr>
          <w:sz w:val="16"/>
          <w:szCs w:val="16"/>
        </w:rPr>
        <w:t xml:space="preserve"> </w:t>
      </w:r>
    </w:p>
  </w:footnote>
  <w:footnote w:id="4">
    <w:p w14:paraId="5BFE9378" w14:textId="3EE35BEF" w:rsidR="008313C0" w:rsidRDefault="008313C0" w:rsidP="002420C5">
      <w:pPr>
        <w:pStyle w:val="FootnoteText"/>
      </w:pPr>
      <w:r w:rsidRPr="005731C4">
        <w:rPr>
          <w:rStyle w:val="FootnoteReference"/>
          <w:sz w:val="16"/>
          <w:szCs w:val="16"/>
        </w:rPr>
        <w:footnoteRef/>
      </w:r>
      <w:r w:rsidRPr="005731C4">
        <w:rPr>
          <w:sz w:val="16"/>
          <w:szCs w:val="16"/>
        </w:rPr>
        <w:t xml:space="preserve"> </w:t>
      </w:r>
      <w:hyperlink r:id="rId3" w:history="1">
        <w:r w:rsidRPr="009E3CA7">
          <w:rPr>
            <w:rStyle w:val="Hyperlink"/>
            <w:sz w:val="16"/>
            <w:szCs w:val="16"/>
          </w:rPr>
          <w:t>https://joinup.ec.europa.eu/release/core-public-service-vocabulary-application-profile/22</w:t>
        </w:r>
      </w:hyperlink>
      <w:r>
        <w:rPr>
          <w:sz w:val="16"/>
          <w:szCs w:val="16"/>
        </w:rPr>
        <w:t xml:space="preserve"> </w:t>
      </w:r>
    </w:p>
  </w:footnote>
  <w:footnote w:id="5">
    <w:p w14:paraId="1C47DE95" w14:textId="3FCF5054" w:rsidR="008313C0" w:rsidRDefault="008313C0">
      <w:pPr>
        <w:pStyle w:val="FootnoteText"/>
      </w:pPr>
      <w:r>
        <w:rPr>
          <w:rStyle w:val="FootnoteReference"/>
        </w:rPr>
        <w:footnoteRef/>
      </w:r>
      <w:r>
        <w:t xml:space="preserve"> </w:t>
      </w:r>
      <w:hyperlink r:id="rId4" w:history="1">
        <w:r w:rsidRPr="00946082">
          <w:rPr>
            <w:rStyle w:val="Hyperlink"/>
            <w:sz w:val="16"/>
            <w:szCs w:val="16"/>
          </w:rPr>
          <w:t>https://github.com/catalogue-of-services-isa/CPSV-AP/issues</w:t>
        </w:r>
      </w:hyperlink>
      <w:r>
        <w:t xml:space="preserve"> </w:t>
      </w:r>
    </w:p>
  </w:footnote>
  <w:footnote w:id="6">
    <w:p w14:paraId="77BFC2A6" w14:textId="3371F9AC" w:rsidR="008313C0" w:rsidRPr="00946082" w:rsidRDefault="008313C0">
      <w:pPr>
        <w:pStyle w:val="FootnoteText"/>
        <w:rPr>
          <w:rStyle w:val="Hyperlink"/>
          <w:sz w:val="16"/>
          <w:szCs w:val="16"/>
        </w:rPr>
      </w:pPr>
      <w:r>
        <w:rPr>
          <w:rStyle w:val="FootnoteReference"/>
        </w:rPr>
        <w:footnoteRef/>
      </w:r>
      <w:r>
        <w:t xml:space="preserve"> </w:t>
      </w:r>
      <w:hyperlink r:id="rId5" w:history="1">
        <w:r w:rsidRPr="00946082">
          <w:rPr>
            <w:rStyle w:val="Hyperlink"/>
            <w:sz w:val="16"/>
            <w:szCs w:val="16"/>
          </w:rPr>
          <w:t>https://joinup.ec.europa.eu/event/catalogue-services-webinar-reuse-and-implementation-cpsv-ap-19-march-2018</w:t>
        </w:r>
      </w:hyperlink>
      <w:r>
        <w:t xml:space="preserve"> </w:t>
      </w:r>
      <w:r w:rsidRPr="008A4F2A">
        <w:rPr>
          <w:sz w:val="16"/>
        </w:rPr>
        <w:t>and</w:t>
      </w:r>
      <w:r>
        <w:t xml:space="preserve"> </w:t>
      </w:r>
      <w:hyperlink r:id="rId6" w:history="1">
        <w:r w:rsidRPr="00946082">
          <w:rPr>
            <w:rStyle w:val="Hyperlink"/>
            <w:sz w:val="16"/>
            <w:szCs w:val="16"/>
          </w:rPr>
          <w:t>https://joinup.ec.europa.eu/event/catalogue-services-webinar-reuse-and-implementation-cpsv-ap-23-april-2018</w:t>
        </w:r>
      </w:hyperlink>
      <w:r w:rsidRPr="00946082">
        <w:rPr>
          <w:rStyle w:val="Hyperlink"/>
          <w:sz w:val="16"/>
          <w:szCs w:val="16"/>
        </w:rPr>
        <w:t xml:space="preserve"> </w:t>
      </w:r>
    </w:p>
  </w:footnote>
  <w:footnote w:id="7">
    <w:p w14:paraId="5F2D79FC" w14:textId="77C42AD7" w:rsidR="008313C0" w:rsidRDefault="008313C0">
      <w:pPr>
        <w:pStyle w:val="FootnoteText"/>
      </w:pPr>
      <w:r>
        <w:rPr>
          <w:rStyle w:val="FootnoteReference"/>
        </w:rPr>
        <w:footnoteRef/>
      </w:r>
      <w:r>
        <w:t xml:space="preserve"> </w:t>
      </w:r>
      <w:hyperlink r:id="rId7" w:history="1">
        <w:r w:rsidRPr="00946082">
          <w:rPr>
            <w:rStyle w:val="Hyperlink"/>
            <w:sz w:val="16"/>
            <w:szCs w:val="16"/>
          </w:rPr>
          <w:t>https://joinup.ec.europa.eu/event/catalogue-services-workshop-15-june-back-back-semic-2018</w:t>
        </w:r>
      </w:hyperlink>
      <w:r>
        <w:t xml:space="preserve"> </w:t>
      </w:r>
    </w:p>
  </w:footnote>
  <w:footnote w:id="8">
    <w:p w14:paraId="64C5F394" w14:textId="77777777" w:rsidR="008313C0" w:rsidRDefault="008313C0" w:rsidP="002420C5">
      <w:pPr>
        <w:pStyle w:val="FootnoteText"/>
      </w:pPr>
      <w:r w:rsidRPr="00694885">
        <w:rPr>
          <w:rStyle w:val="FootnoteReference"/>
          <w:sz w:val="16"/>
          <w:szCs w:val="16"/>
        </w:rPr>
        <w:footnoteRef/>
      </w:r>
      <w:r w:rsidRPr="003000C5">
        <w:rPr>
          <w:sz w:val="16"/>
          <w:szCs w:val="16"/>
        </w:rPr>
        <w:t xml:space="preserve"> </w:t>
      </w:r>
      <w:hyperlink r:id="rId8" w:history="1">
        <w:r w:rsidRPr="003000C5">
          <w:rPr>
            <w:rStyle w:val="Hyperlink"/>
            <w:sz w:val="16"/>
            <w:szCs w:val="16"/>
          </w:rPr>
          <w:t>https://joinup.ec.europa.eu/asset/core_public_service/description</w:t>
        </w:r>
      </w:hyperlink>
      <w:r w:rsidRPr="003000C5">
        <w:rPr>
          <w:sz w:val="16"/>
          <w:szCs w:val="16"/>
        </w:rPr>
        <w:t xml:space="preserve"> </w:t>
      </w:r>
    </w:p>
  </w:footnote>
  <w:footnote w:id="9">
    <w:p w14:paraId="191E532E" w14:textId="77777777" w:rsidR="008313C0" w:rsidRDefault="008313C0" w:rsidP="002420C5">
      <w:pPr>
        <w:pStyle w:val="FootnoteText"/>
      </w:pPr>
      <w:r w:rsidRPr="00694885">
        <w:rPr>
          <w:rStyle w:val="FootnoteReference"/>
          <w:sz w:val="16"/>
          <w:szCs w:val="16"/>
        </w:rPr>
        <w:footnoteRef/>
      </w:r>
      <w:r w:rsidRPr="003000C5">
        <w:rPr>
          <w:sz w:val="16"/>
          <w:szCs w:val="16"/>
        </w:rPr>
        <w:t xml:space="preserve"> </w:t>
      </w:r>
      <w:hyperlink r:id="rId9" w:anchor="A" w:history="1">
        <w:r w:rsidRPr="003000C5">
          <w:rPr>
            <w:rStyle w:val="Hyperlink"/>
            <w:sz w:val="16"/>
            <w:szCs w:val="16"/>
          </w:rPr>
          <w:t>http://dublincore.org/documents/2001/04/12/usageguide/glossary.shtml#A</w:t>
        </w:r>
      </w:hyperlink>
      <w:r w:rsidRPr="003000C5">
        <w:rPr>
          <w:sz w:val="16"/>
          <w:szCs w:val="16"/>
        </w:rPr>
        <w:t xml:space="preserve"> </w:t>
      </w:r>
    </w:p>
  </w:footnote>
  <w:footnote w:id="10">
    <w:p w14:paraId="22A9D6D7" w14:textId="0CF9E2F2" w:rsidR="008313C0" w:rsidRPr="001B1E66" w:rsidRDefault="008313C0">
      <w:pPr>
        <w:pStyle w:val="FootnoteText"/>
      </w:pPr>
      <w:r w:rsidRPr="005731C4">
        <w:rPr>
          <w:rStyle w:val="FootnoteReference"/>
          <w:sz w:val="16"/>
        </w:rPr>
        <w:footnoteRef/>
      </w:r>
      <w:r w:rsidRPr="005731C4">
        <w:rPr>
          <w:sz w:val="16"/>
        </w:rPr>
        <w:t xml:space="preserve"> </w:t>
      </w:r>
      <w:hyperlink r:id="rId10" w:history="1">
        <w:r w:rsidRPr="005731C4">
          <w:rPr>
            <w:rStyle w:val="Hyperlink"/>
            <w:sz w:val="16"/>
          </w:rPr>
          <w:t>https://ec.europa.eu/isa2/home_en</w:t>
        </w:r>
      </w:hyperlink>
    </w:p>
  </w:footnote>
  <w:footnote w:id="11">
    <w:p w14:paraId="6214EEE7" w14:textId="77777777" w:rsidR="008313C0" w:rsidRPr="001B1E66" w:rsidRDefault="008313C0" w:rsidP="002420C5">
      <w:pPr>
        <w:pStyle w:val="FootnoteText"/>
      </w:pPr>
      <w:r w:rsidRPr="00694885">
        <w:rPr>
          <w:rStyle w:val="FootnoteReference"/>
        </w:rPr>
        <w:footnoteRef/>
      </w:r>
      <w:r w:rsidRPr="001B1E66">
        <w:t xml:space="preserve"> http://europa.eu/youreurope/business/</w:t>
      </w:r>
    </w:p>
  </w:footnote>
  <w:footnote w:id="12">
    <w:p w14:paraId="581DF8FF" w14:textId="77777777" w:rsidR="008313C0" w:rsidRPr="001B1E66" w:rsidRDefault="008313C0" w:rsidP="002420C5">
      <w:pPr>
        <w:pStyle w:val="FootnoteText"/>
      </w:pPr>
      <w:r w:rsidRPr="00694885">
        <w:rPr>
          <w:rStyle w:val="FootnoteReference"/>
        </w:rPr>
        <w:footnoteRef/>
      </w:r>
      <w:r w:rsidRPr="001B1E66">
        <w:t xml:space="preserve"> </w:t>
      </w:r>
      <w:hyperlink r:id="rId11" w:history="1">
        <w:r w:rsidRPr="001B1E66">
          <w:rPr>
            <w:rStyle w:val="Hyperlink"/>
          </w:rPr>
          <w:t>https://www.ietf.org/rfc/rfc2119.txt</w:t>
        </w:r>
      </w:hyperlink>
      <w:r w:rsidRPr="001B1E66">
        <w:t xml:space="preserve"> </w:t>
      </w:r>
    </w:p>
  </w:footnote>
  <w:footnote w:id="13">
    <w:p w14:paraId="1C1D61D4" w14:textId="7B3423A8" w:rsidR="008313C0" w:rsidRPr="001B1E66" w:rsidRDefault="008313C0" w:rsidP="002420C5">
      <w:pPr>
        <w:pStyle w:val="FootnoteText"/>
      </w:pPr>
      <w:r>
        <w:rPr>
          <w:rStyle w:val="FootnoteReference"/>
        </w:rPr>
        <w:footnoteRef/>
      </w:r>
      <w:r w:rsidRPr="001B1E66">
        <w:t xml:space="preserve"> </w:t>
      </w:r>
      <w:hyperlink r:id="rId12" w:history="1">
        <w:r w:rsidRPr="001B1E66">
          <w:rPr>
            <w:rStyle w:val="Hyperlink"/>
          </w:rPr>
          <w:t>http://ec.europa.eu/isa/documents/isa_annex_ii_eif_en.pdf</w:t>
        </w:r>
      </w:hyperlink>
    </w:p>
  </w:footnote>
  <w:footnote w:id="14">
    <w:p w14:paraId="65557634" w14:textId="4F03B325" w:rsidR="008313C0" w:rsidRPr="00717D0E" w:rsidRDefault="008313C0">
      <w:pPr>
        <w:pStyle w:val="FootnoteText"/>
      </w:pPr>
      <w:r>
        <w:rPr>
          <w:rStyle w:val="FootnoteReference"/>
        </w:rPr>
        <w:footnoteRef/>
      </w:r>
      <w:r>
        <w:t xml:space="preserve"> </w:t>
      </w:r>
      <w:r w:rsidRPr="0086296A">
        <w:rPr>
          <w:i/>
        </w:rPr>
        <w:t>This property should be a URI if it is modelled in RDF.</w:t>
      </w:r>
    </w:p>
  </w:footnote>
  <w:footnote w:id="15">
    <w:p w14:paraId="4D1D1AB3" w14:textId="77777777" w:rsidR="008313C0" w:rsidRPr="001B1E66" w:rsidRDefault="008313C0" w:rsidP="002420C5">
      <w:pPr>
        <w:pStyle w:val="FootnoteText"/>
      </w:pPr>
      <w:r>
        <w:rPr>
          <w:rStyle w:val="FootnoteReference"/>
        </w:rPr>
        <w:footnoteRef/>
      </w:r>
      <w:r w:rsidRPr="001B1E66">
        <w:t xml:space="preserve"> </w:t>
      </w:r>
      <w:hyperlink r:id="rId13" w:history="1">
        <w:r w:rsidRPr="001B1E66">
          <w:rPr>
            <w:rStyle w:val="Hyperlink"/>
          </w:rPr>
          <w:t>https://joinup.ec.europa.eu/asset/criterion_evidence_cv/description</w:t>
        </w:r>
      </w:hyperlink>
      <w:r w:rsidRPr="001B1E66">
        <w:t xml:space="preserve"> </w:t>
      </w:r>
    </w:p>
  </w:footnote>
  <w:footnote w:id="16">
    <w:p w14:paraId="709610A1" w14:textId="77777777" w:rsidR="008313C0" w:rsidRPr="001B1E66" w:rsidRDefault="008313C0" w:rsidP="002420C5">
      <w:pPr>
        <w:pStyle w:val="FootnoteText"/>
      </w:pPr>
      <w:r w:rsidRPr="00694885">
        <w:rPr>
          <w:rStyle w:val="FootnoteReference"/>
        </w:rPr>
        <w:footnoteRef/>
      </w:r>
      <w:r w:rsidRPr="001B1E66">
        <w:t xml:space="preserve"> </w:t>
      </w:r>
      <w:hyperlink r:id="rId14" w:history="1">
        <w:r w:rsidRPr="001B1E66">
          <w:rPr>
            <w:rStyle w:val="Hyperlink"/>
          </w:rPr>
          <w:t>http://publications.europa.eu/resource/authority/atu/</w:t>
        </w:r>
      </w:hyperlink>
    </w:p>
  </w:footnote>
  <w:footnote w:id="17">
    <w:p w14:paraId="4808D4E4" w14:textId="77777777" w:rsidR="008313C0" w:rsidRPr="001B1E66" w:rsidRDefault="008313C0" w:rsidP="002420C5">
      <w:pPr>
        <w:pStyle w:val="FootnoteText"/>
      </w:pPr>
      <w:r>
        <w:rPr>
          <w:rStyle w:val="FootnoteReference"/>
        </w:rPr>
        <w:footnoteRef/>
      </w:r>
      <w:r w:rsidRPr="001B1E66">
        <w:t xml:space="preserve"> https://en.wikipedia.org/wiki/ISO_8601#Durations</w:t>
      </w:r>
    </w:p>
  </w:footnote>
  <w:footnote w:id="18">
    <w:p w14:paraId="15DC17F5" w14:textId="77777777" w:rsidR="008313C0" w:rsidRPr="001B1E66" w:rsidRDefault="008313C0" w:rsidP="002420C5">
      <w:pPr>
        <w:pStyle w:val="FootnoteText"/>
      </w:pPr>
      <w:r>
        <w:rPr>
          <w:rStyle w:val="FootnoteReference"/>
        </w:rPr>
        <w:footnoteRef/>
      </w:r>
      <w:r w:rsidRPr="001B1E66">
        <w:t xml:space="preserve"> http://www.iso.org/iso/catalogue_detail?csnumber=40874</w:t>
      </w:r>
    </w:p>
  </w:footnote>
  <w:footnote w:id="19">
    <w:p w14:paraId="451E634E" w14:textId="77777777" w:rsidR="008313C0" w:rsidRPr="00717D0E" w:rsidRDefault="008313C0" w:rsidP="00040330">
      <w:pPr>
        <w:pStyle w:val="FootnoteText"/>
      </w:pPr>
      <w:r>
        <w:rPr>
          <w:rStyle w:val="FootnoteReference"/>
        </w:rPr>
        <w:footnoteRef/>
      </w:r>
      <w:r>
        <w:t xml:space="preserve"> </w:t>
      </w:r>
      <w:r w:rsidRPr="00CE5794">
        <w:rPr>
          <w:i/>
        </w:rPr>
        <w:t>This property should be a URI if it is modelled in RDF.</w:t>
      </w:r>
    </w:p>
  </w:footnote>
  <w:footnote w:id="20">
    <w:p w14:paraId="07346251" w14:textId="77777777" w:rsidR="008313C0" w:rsidRPr="001B1E66" w:rsidRDefault="008313C0" w:rsidP="00B2299D">
      <w:pPr>
        <w:pStyle w:val="FootnoteText"/>
      </w:pPr>
      <w:r>
        <w:rPr>
          <w:rStyle w:val="FootnoteReference"/>
        </w:rPr>
        <w:footnoteRef/>
      </w:r>
      <w:r w:rsidRPr="001B1E66">
        <w:t xml:space="preserve"> </w:t>
      </w:r>
      <w:hyperlink r:id="rId15" w:anchor="class-dataset" w:history="1">
        <w:r w:rsidRPr="001B1E66">
          <w:rPr>
            <w:rStyle w:val="Hyperlink"/>
          </w:rPr>
          <w:t>https://www.w3.org/TR/vocab-dcat/#class-dataset</w:t>
        </w:r>
      </w:hyperlink>
    </w:p>
  </w:footnote>
  <w:footnote w:id="21">
    <w:p w14:paraId="28744863" w14:textId="77777777" w:rsidR="008313C0" w:rsidRPr="00717D0E" w:rsidRDefault="008313C0" w:rsidP="00040330">
      <w:pPr>
        <w:pStyle w:val="FootnoteText"/>
      </w:pPr>
      <w:r>
        <w:rPr>
          <w:rStyle w:val="FootnoteReference"/>
        </w:rPr>
        <w:footnoteRef/>
      </w:r>
      <w:r>
        <w:t xml:space="preserve"> </w:t>
      </w:r>
      <w:r w:rsidRPr="00CE5794">
        <w:rPr>
          <w:i/>
        </w:rPr>
        <w:t>This property should be a URI if it is modelled in RDF.</w:t>
      </w:r>
    </w:p>
  </w:footnote>
  <w:footnote w:id="22">
    <w:p w14:paraId="7893268C" w14:textId="77777777" w:rsidR="008313C0" w:rsidRPr="00717D0E" w:rsidRDefault="008313C0" w:rsidP="00040330">
      <w:pPr>
        <w:pStyle w:val="FootnoteText"/>
      </w:pPr>
      <w:r>
        <w:rPr>
          <w:rStyle w:val="FootnoteReference"/>
        </w:rPr>
        <w:footnoteRef/>
      </w:r>
      <w:r>
        <w:t xml:space="preserve"> </w:t>
      </w:r>
      <w:r w:rsidRPr="00CE5794">
        <w:rPr>
          <w:i/>
        </w:rPr>
        <w:t>This property should be a URI if it is modelled in RDF.</w:t>
      </w:r>
    </w:p>
  </w:footnote>
  <w:footnote w:id="23">
    <w:p w14:paraId="53E2573B" w14:textId="77777777" w:rsidR="008313C0" w:rsidRPr="001B1E66" w:rsidRDefault="008313C0" w:rsidP="002420C5">
      <w:pPr>
        <w:pStyle w:val="FootnoteText"/>
      </w:pPr>
      <w:r>
        <w:rPr>
          <w:rStyle w:val="FootnoteReference"/>
        </w:rPr>
        <w:footnoteRef/>
      </w:r>
      <w:r w:rsidRPr="001B1E66">
        <w:t xml:space="preserve"> https://joinup.ec.europa.eu/asset/criterion_evidence_cv/description</w:t>
      </w:r>
    </w:p>
  </w:footnote>
  <w:footnote w:id="24">
    <w:p w14:paraId="332CB697" w14:textId="77777777" w:rsidR="008313C0" w:rsidRPr="00717D0E" w:rsidRDefault="008313C0" w:rsidP="00040330">
      <w:pPr>
        <w:pStyle w:val="FootnoteText"/>
      </w:pPr>
      <w:r>
        <w:rPr>
          <w:rStyle w:val="FootnoteReference"/>
        </w:rPr>
        <w:footnoteRef/>
      </w:r>
      <w:r>
        <w:t xml:space="preserve"> </w:t>
      </w:r>
      <w:r w:rsidRPr="00CE5794">
        <w:rPr>
          <w:i/>
        </w:rPr>
        <w:t>This property should be a URI if it is modelled in RDF.</w:t>
      </w:r>
    </w:p>
  </w:footnote>
  <w:footnote w:id="25">
    <w:p w14:paraId="78F5D5D7" w14:textId="77777777" w:rsidR="008313C0" w:rsidRPr="00717D0E" w:rsidRDefault="008313C0" w:rsidP="00040330">
      <w:pPr>
        <w:pStyle w:val="FootnoteText"/>
      </w:pPr>
      <w:r>
        <w:rPr>
          <w:rStyle w:val="FootnoteReference"/>
        </w:rPr>
        <w:footnoteRef/>
      </w:r>
      <w:r>
        <w:t xml:space="preserve"> </w:t>
      </w:r>
      <w:r w:rsidRPr="00CE5794">
        <w:rPr>
          <w:i/>
        </w:rPr>
        <w:t>This property should be a URI if it is modelled in RDF.</w:t>
      </w:r>
    </w:p>
  </w:footnote>
  <w:footnote w:id="26">
    <w:p w14:paraId="5C1F638B" w14:textId="77777777" w:rsidR="008313C0" w:rsidRPr="00717D0E" w:rsidRDefault="008313C0" w:rsidP="00040330">
      <w:pPr>
        <w:pStyle w:val="FootnoteText"/>
      </w:pPr>
      <w:r>
        <w:rPr>
          <w:rStyle w:val="FootnoteReference"/>
        </w:rPr>
        <w:footnoteRef/>
      </w:r>
      <w:r>
        <w:t xml:space="preserve"> </w:t>
      </w:r>
      <w:r w:rsidRPr="00CE5794">
        <w:rPr>
          <w:i/>
        </w:rPr>
        <w:t>This property should be a URI if it is modelled in RDF.</w:t>
      </w:r>
    </w:p>
  </w:footnote>
  <w:footnote w:id="27">
    <w:p w14:paraId="39D73EA1" w14:textId="77777777" w:rsidR="008313C0" w:rsidRPr="00717D0E" w:rsidRDefault="008313C0" w:rsidP="00040330">
      <w:pPr>
        <w:pStyle w:val="FootnoteText"/>
      </w:pPr>
      <w:r>
        <w:rPr>
          <w:rStyle w:val="FootnoteReference"/>
        </w:rPr>
        <w:footnoteRef/>
      </w:r>
      <w:r>
        <w:t xml:space="preserve"> </w:t>
      </w:r>
      <w:r w:rsidRPr="00CE5794">
        <w:rPr>
          <w:i/>
        </w:rPr>
        <w:t>This property should be a URI if it is modelled in RDF.</w:t>
      </w:r>
    </w:p>
  </w:footnote>
  <w:footnote w:id="28">
    <w:p w14:paraId="0BF2EFBB" w14:textId="77777777" w:rsidR="008313C0" w:rsidRPr="00717D0E" w:rsidRDefault="008313C0" w:rsidP="00040330">
      <w:pPr>
        <w:pStyle w:val="FootnoteText"/>
      </w:pPr>
      <w:r>
        <w:rPr>
          <w:rStyle w:val="FootnoteReference"/>
        </w:rPr>
        <w:footnoteRef/>
      </w:r>
      <w:r>
        <w:t xml:space="preserve"> </w:t>
      </w:r>
      <w:r w:rsidRPr="00CE5794">
        <w:rPr>
          <w:i/>
        </w:rPr>
        <w:t>This property should be a URI if it is modelled in RDF.</w:t>
      </w:r>
    </w:p>
  </w:footnote>
  <w:footnote w:id="29">
    <w:p w14:paraId="7D4BE98B" w14:textId="77777777" w:rsidR="008313C0" w:rsidRPr="001B1E66" w:rsidRDefault="008313C0" w:rsidP="002420C5">
      <w:pPr>
        <w:pStyle w:val="FootnoteText"/>
      </w:pPr>
      <w:r>
        <w:rPr>
          <w:rStyle w:val="FootnoteReference"/>
        </w:rPr>
        <w:footnoteRef/>
      </w:r>
      <w:r w:rsidRPr="001B1E66">
        <w:t xml:space="preserve"> http://schema.org/openingHours</w:t>
      </w:r>
    </w:p>
  </w:footnote>
  <w:footnote w:id="30">
    <w:p w14:paraId="73F09BEC" w14:textId="77777777" w:rsidR="008313C0" w:rsidRPr="001B1E66" w:rsidRDefault="008313C0" w:rsidP="002420C5">
      <w:pPr>
        <w:pStyle w:val="FootnoteText"/>
      </w:pPr>
      <w:r>
        <w:rPr>
          <w:rStyle w:val="FootnoteReference"/>
        </w:rPr>
        <w:footnoteRef/>
      </w:r>
      <w:r w:rsidRPr="001B1E66">
        <w:t xml:space="preserve"> http://schema.org/OpeningHoursSpecification</w:t>
      </w:r>
    </w:p>
  </w:footnote>
  <w:footnote w:id="31">
    <w:p w14:paraId="75ED45C2" w14:textId="77777777" w:rsidR="008313C0" w:rsidRPr="00717D0E" w:rsidRDefault="008313C0" w:rsidP="00040330">
      <w:pPr>
        <w:pStyle w:val="FootnoteText"/>
      </w:pPr>
      <w:r>
        <w:rPr>
          <w:rStyle w:val="FootnoteReference"/>
        </w:rPr>
        <w:footnoteRef/>
      </w:r>
      <w:r>
        <w:t xml:space="preserve"> </w:t>
      </w:r>
      <w:r w:rsidRPr="00CE5794">
        <w:rPr>
          <w:i/>
        </w:rPr>
        <w:t>This property should be a URI if it is modelled in RDF.</w:t>
      </w:r>
    </w:p>
  </w:footnote>
  <w:footnote w:id="32">
    <w:p w14:paraId="2D56E763" w14:textId="77777777" w:rsidR="008313C0" w:rsidRPr="00717D0E" w:rsidRDefault="008313C0" w:rsidP="00040330">
      <w:pPr>
        <w:pStyle w:val="FootnoteText"/>
      </w:pPr>
      <w:r>
        <w:rPr>
          <w:rStyle w:val="FootnoteReference"/>
        </w:rPr>
        <w:footnoteRef/>
      </w:r>
      <w:r>
        <w:t xml:space="preserve"> </w:t>
      </w:r>
      <w:r w:rsidRPr="00CE5794">
        <w:rPr>
          <w:i/>
        </w:rPr>
        <w:t>This property should be a URI if it is modelled in RDF.</w:t>
      </w:r>
    </w:p>
  </w:footnote>
  <w:footnote w:id="33">
    <w:p w14:paraId="411FC655" w14:textId="77777777" w:rsidR="008313C0" w:rsidRPr="001B1E66" w:rsidRDefault="008313C0" w:rsidP="000B7CD2">
      <w:pPr>
        <w:pStyle w:val="FootnoteText"/>
      </w:pPr>
      <w:r w:rsidRPr="00694885">
        <w:rPr>
          <w:rStyle w:val="FootnoteReference"/>
        </w:rPr>
        <w:footnoteRef/>
      </w:r>
      <w:r w:rsidRPr="001B1E66">
        <w:t xml:space="preserve"> </w:t>
      </w:r>
      <w:r w:rsidRPr="007110F3">
        <w:t>http://publications.europa.eu/mdr/eli/</w:t>
      </w:r>
    </w:p>
  </w:footnote>
  <w:footnote w:id="34">
    <w:p w14:paraId="03455F3D" w14:textId="77777777" w:rsidR="008313C0" w:rsidRPr="001B1E66" w:rsidRDefault="008313C0" w:rsidP="002420C5">
      <w:pPr>
        <w:pStyle w:val="FootnoteText"/>
      </w:pPr>
      <w:r>
        <w:rPr>
          <w:rStyle w:val="FootnoteReference"/>
        </w:rPr>
        <w:footnoteRef/>
      </w:r>
      <w:r w:rsidRPr="001B1E66">
        <w:t xml:space="preserve"> https://joinup.ec.europa.eu/asset/cpov/asset_release/all</w:t>
      </w:r>
    </w:p>
  </w:footnote>
  <w:footnote w:id="35">
    <w:p w14:paraId="17635C23" w14:textId="77777777" w:rsidR="008313C0" w:rsidRPr="001B1E66" w:rsidRDefault="008313C0" w:rsidP="002420C5">
      <w:pPr>
        <w:pStyle w:val="FootnoteText"/>
      </w:pPr>
      <w:r w:rsidRPr="00694885">
        <w:rPr>
          <w:rStyle w:val="FootnoteReference"/>
        </w:rPr>
        <w:footnoteRef/>
      </w:r>
      <w:r w:rsidRPr="001B1E66">
        <w:t xml:space="preserve"> </w:t>
      </w:r>
      <w:hyperlink r:id="rId16" w:history="1">
        <w:r w:rsidRPr="001B1E66">
          <w:rPr>
            <w:rStyle w:val="Hyperlink"/>
          </w:rPr>
          <w:t>http://www.w3.org/TR/vocab-org/</w:t>
        </w:r>
      </w:hyperlink>
      <w:r w:rsidRPr="001B1E66">
        <w:t xml:space="preserve"> </w:t>
      </w:r>
    </w:p>
  </w:footnote>
  <w:footnote w:id="36">
    <w:p w14:paraId="59D26E4D" w14:textId="77777777" w:rsidR="008313C0" w:rsidRPr="001B1E66" w:rsidRDefault="008313C0" w:rsidP="002420C5">
      <w:pPr>
        <w:pStyle w:val="FootnoteText"/>
      </w:pPr>
      <w:r>
        <w:rPr>
          <w:rStyle w:val="FootnoteReference"/>
        </w:rPr>
        <w:footnoteRef/>
      </w:r>
      <w:r w:rsidRPr="001B1E66">
        <w:t xml:space="preserve"> http://publications.europa.eu/mdr/authority/atu/</w:t>
      </w:r>
    </w:p>
  </w:footnote>
  <w:footnote w:id="37">
    <w:p w14:paraId="0E2463A4" w14:textId="1D449D55" w:rsidR="008313C0" w:rsidRDefault="008313C0">
      <w:pPr>
        <w:pStyle w:val="FootnoteText"/>
      </w:pPr>
      <w:r>
        <w:rPr>
          <w:rStyle w:val="FootnoteReference"/>
        </w:rPr>
        <w:footnoteRef/>
      </w:r>
      <w:r>
        <w:t xml:space="preserve"> </w:t>
      </w:r>
      <w:r w:rsidRPr="00540064">
        <w:t>https://www.w3.org/TR/skos-reference/#concepts</w:t>
      </w:r>
    </w:p>
  </w:footnote>
  <w:footnote w:id="38">
    <w:p w14:paraId="073C7931" w14:textId="3BA0B7DA" w:rsidR="008313C0" w:rsidRDefault="008313C0">
      <w:pPr>
        <w:pStyle w:val="FootnoteText"/>
      </w:pPr>
      <w:r>
        <w:rPr>
          <w:rStyle w:val="FootnoteReference"/>
        </w:rPr>
        <w:footnoteRef/>
      </w:r>
      <w:r>
        <w:t xml:space="preserve"> </w:t>
      </w:r>
      <w:r w:rsidRPr="00540064">
        <w:t>https://www.w3.org/TR/skos-reference/</w:t>
      </w:r>
    </w:p>
  </w:footnote>
  <w:footnote w:id="39">
    <w:p w14:paraId="4DD6AE39" w14:textId="77777777" w:rsidR="008313C0" w:rsidRDefault="008313C0" w:rsidP="00540064">
      <w:pPr>
        <w:pStyle w:val="FootnoteText"/>
      </w:pPr>
      <w:r>
        <w:rPr>
          <w:rStyle w:val="FootnoteReference"/>
        </w:rPr>
        <w:footnoteRef/>
      </w:r>
      <w:r>
        <w:t xml:space="preserve"> </w:t>
      </w:r>
      <w:r w:rsidRPr="00540064">
        <w:t>https://www.w3.org/TR/skos-reference/#concepts</w:t>
      </w:r>
    </w:p>
  </w:footnote>
  <w:footnote w:id="40">
    <w:p w14:paraId="3FE68E8F" w14:textId="77777777" w:rsidR="008313C0" w:rsidRDefault="008313C0" w:rsidP="00540064">
      <w:pPr>
        <w:pStyle w:val="FootnoteText"/>
      </w:pPr>
      <w:r>
        <w:rPr>
          <w:rStyle w:val="FootnoteReference"/>
        </w:rPr>
        <w:footnoteRef/>
      </w:r>
      <w:r>
        <w:t xml:space="preserve"> </w:t>
      </w:r>
      <w:r w:rsidRPr="00540064">
        <w:t>https://www.w3.org/TR/skos-reference/</w:t>
      </w:r>
    </w:p>
  </w:footnote>
  <w:footnote w:id="41">
    <w:p w14:paraId="343D0E88" w14:textId="4CC58BFA" w:rsidR="008313C0" w:rsidRDefault="008313C0" w:rsidP="002420C5">
      <w:pPr>
        <w:pStyle w:val="FootnoteText"/>
      </w:pPr>
      <w:r>
        <w:rPr>
          <w:rStyle w:val="FootnoteReference"/>
        </w:rPr>
        <w:footnoteRef/>
      </w:r>
      <w:r>
        <w:t xml:space="preserve"> The 2</w:t>
      </w:r>
      <w:r w:rsidRPr="00D55176">
        <w:rPr>
          <w:vertAlign w:val="superscript"/>
        </w:rPr>
        <w:t>nd</w:t>
      </w:r>
      <w:r>
        <w:t xml:space="preserve"> level business events might apply for different 1</w:t>
      </w:r>
      <w:r w:rsidRPr="00D55176">
        <w:rPr>
          <w:vertAlign w:val="superscript"/>
        </w:rPr>
        <w:t>st</w:t>
      </w:r>
      <w:r>
        <w:t xml:space="preserve"> level business events, leading to a many-to-many mapping between 1</w:t>
      </w:r>
      <w:r w:rsidRPr="00D55176">
        <w:rPr>
          <w:vertAlign w:val="superscript"/>
        </w:rPr>
        <w:t>st</w:t>
      </w:r>
      <w:r>
        <w:t xml:space="preserve"> and 2</w:t>
      </w:r>
      <w:r w:rsidRPr="00D55176">
        <w:rPr>
          <w:vertAlign w:val="superscript"/>
        </w:rPr>
        <w:t>nd</w:t>
      </w:r>
      <w:r>
        <w:t xml:space="preserve"> level business events. A description for each 2</w:t>
      </w:r>
      <w:r w:rsidRPr="00066A12">
        <w:rPr>
          <w:vertAlign w:val="superscript"/>
        </w:rPr>
        <w:t>nd</w:t>
      </w:r>
      <w:r>
        <w:t xml:space="preserve"> level business event has been included in “</w:t>
      </w:r>
      <w:r>
        <w:fldChar w:fldCharType="begin"/>
      </w:r>
      <w:r>
        <w:instrText xml:space="preserve"> REF _Ref456002368 \h </w:instrText>
      </w:r>
      <w:r>
        <w:fldChar w:fldCharType="separate"/>
      </w:r>
      <w:r w:rsidRPr="00CB0DE0">
        <w:t>Description of 2</w:t>
      </w:r>
      <w:r w:rsidRPr="00CB0DE0">
        <w:rPr>
          <w:vertAlign w:val="superscript"/>
        </w:rPr>
        <w:t>nd</w:t>
      </w:r>
      <w:r w:rsidRPr="00CB0DE0">
        <w:t xml:space="preserve"> level business events</w:t>
      </w:r>
      <w:r>
        <w:fldChar w:fldCharType="end"/>
      </w:r>
      <w:r>
        <w:t>”.</w:t>
      </w:r>
    </w:p>
  </w:footnote>
  <w:footnote w:id="42">
    <w:p w14:paraId="7D94733D" w14:textId="3501F323" w:rsidR="008313C0" w:rsidRDefault="008313C0" w:rsidP="002420C5">
      <w:pPr>
        <w:pStyle w:val="FootnoteText"/>
      </w:pPr>
      <w:r>
        <w:rPr>
          <w:rStyle w:val="FootnoteReference"/>
        </w:rPr>
        <w:footnoteRef/>
      </w:r>
      <w:r>
        <w:t xml:space="preserve"> The list currently only includes a 1</w:t>
      </w:r>
      <w:r w:rsidRPr="00AD181E">
        <w:rPr>
          <w:vertAlign w:val="superscript"/>
        </w:rPr>
        <w:t>st</w:t>
      </w:r>
      <w:r>
        <w:t xml:space="preserve"> level for life events. A description for each 1</w:t>
      </w:r>
      <w:r w:rsidRPr="00AD181E">
        <w:rPr>
          <w:vertAlign w:val="superscript"/>
        </w:rPr>
        <w:t>st</w:t>
      </w:r>
      <w:r>
        <w:t xml:space="preserve"> level life events has been included in “</w:t>
      </w:r>
      <w:r>
        <w:fldChar w:fldCharType="begin"/>
      </w:r>
      <w:r>
        <w:instrText xml:space="preserve"> REF _Ref455999605 \h </w:instrText>
      </w:r>
      <w:r>
        <w:fldChar w:fldCharType="separate"/>
      </w:r>
      <w:r w:rsidRPr="00CB0DE0">
        <w:t>Description of 1st level life events</w:t>
      </w:r>
      <w:r>
        <w:fldChar w:fldCharType="end"/>
      </w:r>
      <w:r>
        <w:t>”.</w:t>
      </w:r>
    </w:p>
  </w:footnote>
  <w:footnote w:id="43">
    <w:p w14:paraId="6E5D3DFD" w14:textId="5A3B2EDC" w:rsidR="008313C0" w:rsidRPr="00C102E6" w:rsidRDefault="008313C0">
      <w:pPr>
        <w:pStyle w:val="FootnoteText"/>
      </w:pPr>
      <w:r>
        <w:rPr>
          <w:rStyle w:val="FootnoteReference"/>
        </w:rPr>
        <w:footnoteRef/>
      </w:r>
      <w:r>
        <w:t xml:space="preserve"> </w:t>
      </w:r>
      <w:hyperlink r:id="rId17" w:history="1">
        <w:r w:rsidRPr="00F023E5">
          <w:rPr>
            <w:rStyle w:val="Hyperlink"/>
          </w:rPr>
          <w:t>http://publications.europa.eu/mdr/authority/language/index.html</w:t>
        </w:r>
      </w:hyperlink>
    </w:p>
  </w:footnote>
  <w:footnote w:id="44">
    <w:p w14:paraId="07AF1524" w14:textId="77777777" w:rsidR="008313C0" w:rsidRDefault="008313C0" w:rsidP="002420C5">
      <w:pPr>
        <w:pStyle w:val="FootnoteText"/>
      </w:pPr>
      <w:r w:rsidRPr="00694885">
        <w:rPr>
          <w:rStyle w:val="FootnoteReference"/>
        </w:rPr>
        <w:footnoteRef/>
      </w:r>
      <w:r w:rsidRPr="00377875">
        <w:t xml:space="preserve"> </w:t>
      </w:r>
      <w:hyperlink r:id="rId18" w:history="1">
        <w:r w:rsidRPr="00377875">
          <w:rPr>
            <w:rStyle w:val="Hyperlink"/>
          </w:rPr>
          <w:t>http://ec.europa.eu/competition/mergers/cases/index/nace_all.html</w:t>
        </w:r>
      </w:hyperlink>
      <w:r w:rsidRPr="00377875">
        <w:t xml:space="preserve"> </w:t>
      </w:r>
    </w:p>
  </w:footnote>
  <w:footnote w:id="45">
    <w:p w14:paraId="529C915D" w14:textId="7688638D" w:rsidR="008313C0" w:rsidRPr="00903D0C" w:rsidRDefault="008313C0">
      <w:pPr>
        <w:pStyle w:val="FootnoteText"/>
      </w:pPr>
      <w:r>
        <w:rPr>
          <w:rStyle w:val="FootnoteReference"/>
        </w:rPr>
        <w:footnoteRef/>
      </w:r>
      <w:r>
        <w:t xml:space="preserve"> </w:t>
      </w:r>
      <w:hyperlink r:id="rId19" w:history="1">
        <w:r w:rsidRPr="00FA75C9">
          <w:rPr>
            <w:rStyle w:val="Hyperlink"/>
          </w:rPr>
          <w:t>http://publications.europa.eu/mdr/authority/continent/index.html</w:t>
        </w:r>
      </w:hyperlink>
    </w:p>
  </w:footnote>
  <w:footnote w:id="46">
    <w:p w14:paraId="46DDAB21" w14:textId="574C9431" w:rsidR="008313C0" w:rsidRPr="00903D0C" w:rsidRDefault="008313C0">
      <w:pPr>
        <w:pStyle w:val="FootnoteText"/>
      </w:pPr>
      <w:r>
        <w:rPr>
          <w:rStyle w:val="FootnoteReference"/>
        </w:rPr>
        <w:footnoteRef/>
      </w:r>
      <w:r>
        <w:t xml:space="preserve"> </w:t>
      </w:r>
      <w:hyperlink r:id="rId20" w:history="1">
        <w:r w:rsidRPr="00FA75C9">
          <w:rPr>
            <w:rStyle w:val="Hyperlink"/>
          </w:rPr>
          <w:t>http://publications.europa.eu/mdr/authority/country/</w:t>
        </w:r>
      </w:hyperlink>
    </w:p>
  </w:footnote>
  <w:footnote w:id="47">
    <w:p w14:paraId="1C4A54FF" w14:textId="3CCB0E9E" w:rsidR="008313C0" w:rsidRPr="00903D0C" w:rsidRDefault="008313C0">
      <w:pPr>
        <w:pStyle w:val="FootnoteText"/>
      </w:pPr>
      <w:r>
        <w:rPr>
          <w:rStyle w:val="FootnoteReference"/>
        </w:rPr>
        <w:footnoteRef/>
      </w:r>
      <w:r>
        <w:t xml:space="preserve"> </w:t>
      </w:r>
      <w:hyperlink r:id="rId21" w:history="1">
        <w:r w:rsidRPr="00FA75C9">
          <w:rPr>
            <w:rStyle w:val="Hyperlink"/>
          </w:rPr>
          <w:t>http://publications.europa.eu/mdr/authority/place/index.html</w:t>
        </w:r>
      </w:hyperlink>
    </w:p>
  </w:footnote>
  <w:footnote w:id="48">
    <w:p w14:paraId="4675F636" w14:textId="2B432D39" w:rsidR="008313C0" w:rsidRPr="00903D0C" w:rsidRDefault="008313C0">
      <w:pPr>
        <w:pStyle w:val="FootnoteText"/>
      </w:pPr>
      <w:r>
        <w:rPr>
          <w:rStyle w:val="FootnoteReference"/>
        </w:rPr>
        <w:footnoteRef/>
      </w:r>
      <w:r>
        <w:t xml:space="preserve"> </w:t>
      </w:r>
      <w:hyperlink r:id="rId22" w:history="1">
        <w:r w:rsidRPr="00FA75C9">
          <w:rPr>
            <w:rStyle w:val="Hyperlink"/>
          </w:rPr>
          <w:t>http://sws.geonames.org/</w:t>
        </w:r>
      </w:hyperlink>
    </w:p>
  </w:footnote>
  <w:footnote w:id="49">
    <w:p w14:paraId="147F096F" w14:textId="4AB57DAE" w:rsidR="008313C0" w:rsidRPr="00DB3E7F" w:rsidRDefault="008313C0" w:rsidP="002420C5">
      <w:pPr>
        <w:pStyle w:val="FootnoteText"/>
      </w:pPr>
      <w:r>
        <w:rPr>
          <w:rStyle w:val="FootnoteReference"/>
        </w:rPr>
        <w:footnoteRef/>
      </w:r>
      <w:r>
        <w:t xml:space="preserve"> </w:t>
      </w:r>
      <w:hyperlink r:id="rId23" w:history="1">
        <w:r w:rsidRPr="00727307">
          <w:rPr>
            <w:rStyle w:val="Hyperlink"/>
          </w:rPr>
          <w:t>http://purl.org/adms/status/</w:t>
        </w:r>
      </w:hyperlink>
    </w:p>
  </w:footnote>
  <w:footnote w:id="50">
    <w:p w14:paraId="73C1F734" w14:textId="77777777" w:rsidR="008313C0" w:rsidRPr="00C102E6" w:rsidRDefault="008313C0" w:rsidP="00C102E6">
      <w:pPr>
        <w:pStyle w:val="FootnoteText"/>
      </w:pPr>
      <w:r>
        <w:rPr>
          <w:rStyle w:val="FootnoteReference"/>
        </w:rPr>
        <w:footnoteRef/>
      </w:r>
      <w:r>
        <w:t xml:space="preserve"> </w:t>
      </w:r>
      <w:hyperlink r:id="rId24" w:history="1">
        <w:r w:rsidRPr="00F023E5">
          <w:rPr>
            <w:rStyle w:val="Hyperlink"/>
          </w:rPr>
          <w:t>http://publications.europa.eu/mdr/authority/language/index.html</w:t>
        </w:r>
      </w:hyperlink>
    </w:p>
  </w:footnote>
  <w:footnote w:id="51">
    <w:p w14:paraId="06E80209" w14:textId="362DC7E2" w:rsidR="008313C0" w:rsidRDefault="008313C0" w:rsidP="002420C5">
      <w:pPr>
        <w:pStyle w:val="FootnoteText"/>
      </w:pPr>
      <w:r>
        <w:rPr>
          <w:rStyle w:val="FootnoteReference"/>
        </w:rPr>
        <w:footnoteRef/>
      </w:r>
      <w:r>
        <w:t xml:space="preserve"> A description for each output type has been included in “</w:t>
      </w:r>
      <w:r>
        <w:fldChar w:fldCharType="begin"/>
      </w:r>
      <w:r>
        <w:instrText xml:space="preserve"> REF _Ref456003426 \h </w:instrText>
      </w:r>
      <w:r>
        <w:fldChar w:fldCharType="separate"/>
      </w:r>
      <w:r w:rsidRPr="00CB0DE0">
        <w:t>Description of output types</w:t>
      </w:r>
      <w:r>
        <w:fldChar w:fldCharType="end"/>
      </w:r>
      <w:r>
        <w:t>”.</w:t>
      </w:r>
    </w:p>
  </w:footnote>
  <w:footnote w:id="52">
    <w:p w14:paraId="1534DA29" w14:textId="77777777" w:rsidR="008313C0" w:rsidRDefault="008313C0" w:rsidP="002420C5">
      <w:pPr>
        <w:pStyle w:val="FootnoteText"/>
      </w:pPr>
      <w:r w:rsidRPr="00694885">
        <w:rPr>
          <w:rStyle w:val="FootnoteReference"/>
        </w:rPr>
        <w:footnoteRef/>
      </w:r>
      <w:r w:rsidRPr="00377875">
        <w:t xml:space="preserve"> </w:t>
      </w:r>
      <w:hyperlink r:id="rId25" w:history="1">
        <w:r w:rsidRPr="00377875">
          <w:rPr>
            <w:rStyle w:val="Hyperlink"/>
          </w:rPr>
          <w:t>http://publications.europa.eu/mdr/authority/currency/index.html</w:t>
        </w:r>
      </w:hyperlink>
      <w:r w:rsidRPr="00377875">
        <w:t xml:space="preserve"> </w:t>
      </w:r>
    </w:p>
  </w:footnote>
  <w:footnote w:id="53">
    <w:p w14:paraId="3A6F5F14" w14:textId="77777777" w:rsidR="008313C0" w:rsidRPr="00C102E6" w:rsidRDefault="008313C0" w:rsidP="00C102E6">
      <w:pPr>
        <w:pStyle w:val="FootnoteText"/>
      </w:pPr>
      <w:r>
        <w:rPr>
          <w:rStyle w:val="FootnoteReference"/>
        </w:rPr>
        <w:footnoteRef/>
      </w:r>
      <w:r>
        <w:t xml:space="preserve"> </w:t>
      </w:r>
      <w:hyperlink r:id="rId26" w:history="1">
        <w:r w:rsidRPr="00F023E5">
          <w:rPr>
            <w:rStyle w:val="Hyperlink"/>
          </w:rPr>
          <w:t>http://publications.europa.eu/mdr/authority/language/index.html</w:t>
        </w:r>
      </w:hyperlink>
    </w:p>
  </w:footnote>
  <w:footnote w:id="54">
    <w:p w14:paraId="3A28DAB9" w14:textId="77777777" w:rsidR="008313C0" w:rsidRPr="00DF5E47" w:rsidRDefault="008313C0" w:rsidP="002420C5">
      <w:pPr>
        <w:pStyle w:val="FootnoteText"/>
      </w:pPr>
      <w:r>
        <w:rPr>
          <w:rStyle w:val="FootnoteReference"/>
        </w:rPr>
        <w:footnoteRef/>
      </w:r>
      <w:r>
        <w:t xml:space="preserve"> </w:t>
      </w:r>
      <w:hyperlink r:id="rId27" w:history="1">
        <w:r w:rsidRPr="00725B57">
          <w:rPr>
            <w:rStyle w:val="Hyperlink"/>
          </w:rPr>
          <w:t>https://www.yrityssuomi.fi/en/?region=helsinki</w:t>
        </w:r>
      </w:hyperlink>
    </w:p>
  </w:footnote>
  <w:footnote w:id="55">
    <w:p w14:paraId="5B11FA12" w14:textId="77777777" w:rsidR="008313C0" w:rsidRDefault="008313C0" w:rsidP="002420C5">
      <w:pPr>
        <w:pStyle w:val="FootnoteText"/>
      </w:pPr>
      <w:r w:rsidRPr="00694885">
        <w:rPr>
          <w:rStyle w:val="FootnoteReference"/>
        </w:rPr>
        <w:footnoteRef/>
      </w:r>
      <w:r w:rsidRPr="00377875">
        <w:t xml:space="preserve"> </w:t>
      </w:r>
      <w:hyperlink r:id="rId28" w:history="1">
        <w:r w:rsidRPr="00377875">
          <w:rPr>
            <w:rStyle w:val="Hyperlink"/>
          </w:rPr>
          <w:t>http://www.ietf.org/rfc/rfc3987.txt</w:t>
        </w:r>
      </w:hyperlink>
    </w:p>
  </w:footnote>
  <w:footnote w:id="56">
    <w:p w14:paraId="5BB378E7" w14:textId="77777777" w:rsidR="008313C0" w:rsidRDefault="008313C0" w:rsidP="002420C5">
      <w:pPr>
        <w:pStyle w:val="FootnoteText"/>
      </w:pPr>
      <w:r w:rsidRPr="00694885">
        <w:rPr>
          <w:rStyle w:val="FootnoteReference"/>
        </w:rPr>
        <w:footnoteRef/>
      </w:r>
      <w:r w:rsidRPr="00377875">
        <w:t xml:space="preserve"> </w:t>
      </w:r>
      <w:hyperlink r:id="rId29" w:history="1">
        <w:r w:rsidRPr="00377875">
          <w:rPr>
            <w:rStyle w:val="Hyperlink"/>
          </w:rPr>
          <w:t>https://joinup.ec.europa.eu/node/52600/</w:t>
        </w:r>
      </w:hyperlink>
    </w:p>
  </w:footnote>
  <w:footnote w:id="57">
    <w:p w14:paraId="0F321322" w14:textId="77777777" w:rsidR="008313C0" w:rsidRDefault="008313C0" w:rsidP="002420C5">
      <w:pPr>
        <w:pStyle w:val="FootnoteText"/>
      </w:pPr>
      <w:r w:rsidRPr="00694885">
        <w:rPr>
          <w:rStyle w:val="FootnoteReference"/>
        </w:rPr>
        <w:footnoteRef/>
      </w:r>
      <w:r w:rsidRPr="00377875">
        <w:t xml:space="preserve"> </w:t>
      </w:r>
      <w:hyperlink r:id="rId30" w:anchor="gid=3" w:history="1">
        <w:r w:rsidRPr="00377875">
          <w:rPr>
            <w:rStyle w:val="Hyperlink"/>
          </w:rPr>
          <w:t>https://docs.google.com/spreadsheet/ccc?key=0Arqf55JwcBx4dGpvVG5BcTVqaUNKTEFJX09xcXpaRUE&amp;usp=drive_web#gid=3</w:t>
        </w:r>
      </w:hyperlink>
    </w:p>
  </w:footnote>
  <w:footnote w:id="58">
    <w:p w14:paraId="0F14B155" w14:textId="77777777" w:rsidR="008313C0" w:rsidRPr="00306E6E" w:rsidRDefault="008313C0" w:rsidP="002420C5">
      <w:pPr>
        <w:pStyle w:val="FootnoteText"/>
      </w:pPr>
      <w:r w:rsidRPr="00694885">
        <w:rPr>
          <w:rStyle w:val="FootnoteReference"/>
        </w:rPr>
        <w:footnoteRef/>
      </w:r>
      <w:r w:rsidRPr="00306E6E">
        <w:t xml:space="preserve"> </w:t>
      </w:r>
      <w:hyperlink r:id="rId31" w:history="1">
        <w:r w:rsidRPr="00306E6E">
          <w:rPr>
            <w:rStyle w:val="Hyperlink"/>
          </w:rPr>
          <w:t>https://joinup.ec.europa.eu/asset/core_public_service/description</w:t>
        </w:r>
      </w:hyperlink>
      <w:r w:rsidRPr="00306E6E">
        <w:t xml:space="preserve"> </w:t>
      </w:r>
    </w:p>
  </w:footnote>
  <w:footnote w:id="59">
    <w:p w14:paraId="27E3C347" w14:textId="77777777" w:rsidR="008313C0" w:rsidRPr="00306E6E" w:rsidRDefault="008313C0" w:rsidP="002420C5">
      <w:pPr>
        <w:pStyle w:val="FootnoteText"/>
      </w:pPr>
      <w:r w:rsidRPr="00694885">
        <w:rPr>
          <w:rStyle w:val="FootnoteReference"/>
        </w:rPr>
        <w:footnoteRef/>
      </w:r>
      <w:r w:rsidRPr="00306E6E">
        <w:t xml:space="preserve"> </w:t>
      </w:r>
      <w:hyperlink r:id="rId32" w:history="1">
        <w:r w:rsidRPr="00306E6E">
          <w:rPr>
            <w:rStyle w:val="Hyperlink"/>
          </w:rPr>
          <w:t>https://joinup.ec.europa.eu/community/semic/document/isa-deliverable-process-and-methodology-developing-core-vocabularies</w:t>
        </w:r>
      </w:hyperlink>
      <w:r w:rsidRPr="00306E6E">
        <w:t xml:space="preserve"> </w:t>
      </w:r>
    </w:p>
  </w:footnote>
  <w:footnote w:id="60">
    <w:p w14:paraId="16F207E1" w14:textId="03EC87C9" w:rsidR="008313C0" w:rsidRPr="00306E6E" w:rsidRDefault="008313C0" w:rsidP="002420C5">
      <w:pPr>
        <w:pStyle w:val="FootnoteText"/>
      </w:pPr>
      <w:r w:rsidRPr="00694885">
        <w:rPr>
          <w:rStyle w:val="FootnoteReference"/>
          <w:sz w:val="16"/>
          <w:szCs w:val="16"/>
        </w:rPr>
        <w:footnoteRef/>
      </w:r>
      <w:r>
        <w:rPr>
          <w:sz w:val="16"/>
          <w:szCs w:val="16"/>
        </w:rPr>
        <w:t xml:space="preserve"> </w:t>
      </w:r>
      <w:hyperlink r:id="rId33" w:history="1">
        <w:r w:rsidRPr="007B7874">
          <w:rPr>
            <w:rStyle w:val="Hyperlink"/>
            <w:sz w:val="16"/>
            <w:szCs w:val="16"/>
          </w:rPr>
          <w:t>http://www.google.com/url?q=http%3A%2F%2Fdata.vlaanderen.be%2Fns%2Fdienst&amp;sa=D&amp;sntz=1&amp;usg=AFQjCNGH7izltYOdIIDLohHJocHrmxXylw</w:t>
        </w:r>
      </w:hyperlink>
    </w:p>
  </w:footnote>
  <w:footnote w:id="61">
    <w:p w14:paraId="601015AF" w14:textId="7729AA90" w:rsidR="008313C0" w:rsidRPr="00306E6E" w:rsidRDefault="008313C0" w:rsidP="002420C5">
      <w:pPr>
        <w:pStyle w:val="FootnoteText"/>
      </w:pPr>
      <w:r w:rsidRPr="00694885">
        <w:rPr>
          <w:rStyle w:val="FootnoteReference"/>
          <w:sz w:val="16"/>
          <w:szCs w:val="16"/>
        </w:rPr>
        <w:footnoteRef/>
      </w:r>
      <w:r w:rsidRPr="00306E6E">
        <w:t xml:space="preserve"> </w:t>
      </w:r>
      <w:hyperlink w:history="1"/>
      <w:r w:rsidRPr="00C5139F">
        <w:rPr>
          <w:rStyle w:val="Hyperlink"/>
          <w:sz w:val="16"/>
          <w:szCs w:val="16"/>
        </w:rPr>
        <w:t>http://www.google.com/url?q=http%3A%2F%2Fdata.vlaanderen.be%2Fdoc%2Fapplicatieprofiel%2Fdienstencataloog&amp;sa=D&amp;sntz=1&amp;usg=AFQjCNF822tdefDM-5nEivmP-Dvhpfp_Xg</w:t>
      </w:r>
      <w:r w:rsidRPr="00306E6E">
        <w:rPr>
          <w:sz w:val="16"/>
          <w:szCs w:val="16"/>
        </w:rPr>
        <w:t xml:space="preserve"> </w:t>
      </w:r>
    </w:p>
  </w:footnote>
  <w:footnote w:id="62">
    <w:p w14:paraId="641CC665" w14:textId="77777777" w:rsidR="008313C0" w:rsidRPr="00306E6E" w:rsidRDefault="008313C0" w:rsidP="002420C5">
      <w:pPr>
        <w:pStyle w:val="FootnoteText"/>
      </w:pPr>
      <w:r w:rsidRPr="00694885">
        <w:rPr>
          <w:rStyle w:val="FootnoteReference"/>
          <w:sz w:val="16"/>
          <w:szCs w:val="16"/>
        </w:rPr>
        <w:footnoteRef/>
      </w:r>
      <w:hyperlink r:id="rId34" w:history="1">
        <w:r w:rsidRPr="00306E6E">
          <w:rPr>
            <w:rStyle w:val="Hyperlink"/>
            <w:sz w:val="16"/>
            <w:szCs w:val="16"/>
          </w:rPr>
          <w:t>https://www.mkm.ee/sites/default/files/study_-_integrated_portfolio_management_of_public_services_-_brief_summary.pdf</w:t>
        </w:r>
      </w:hyperlink>
      <w:r w:rsidRPr="00306E6E">
        <w:rPr>
          <w:sz w:val="16"/>
          <w:szCs w:val="16"/>
        </w:rPr>
        <w:t xml:space="preserve"> </w:t>
      </w:r>
    </w:p>
  </w:footnote>
  <w:footnote w:id="63">
    <w:p w14:paraId="3EF3F924" w14:textId="77777777" w:rsidR="008313C0" w:rsidRPr="00306E6E" w:rsidRDefault="008313C0" w:rsidP="002420C5">
      <w:pPr>
        <w:pStyle w:val="FootnoteText"/>
      </w:pPr>
      <w:r w:rsidRPr="00694885">
        <w:rPr>
          <w:rStyle w:val="FootnoteReference"/>
          <w:sz w:val="16"/>
          <w:szCs w:val="16"/>
        </w:rPr>
        <w:footnoteRef/>
      </w:r>
      <w:r w:rsidRPr="00306E6E">
        <w:rPr>
          <w:sz w:val="16"/>
          <w:szCs w:val="16"/>
        </w:rPr>
        <w:t xml:space="preserve"> </w:t>
      </w:r>
      <w:hyperlink r:id="rId35" w:history="1">
        <w:r w:rsidRPr="00306E6E">
          <w:rPr>
            <w:rStyle w:val="Hyperlink"/>
            <w:sz w:val="16"/>
            <w:szCs w:val="16"/>
          </w:rPr>
          <w:t>http://www.hel.fi/palvelukartta/Default.aspx?language=en&amp;city=91</w:t>
        </w:r>
      </w:hyperlink>
      <w:r w:rsidRPr="00306E6E">
        <w:rPr>
          <w:sz w:val="16"/>
          <w:szCs w:val="16"/>
        </w:rPr>
        <w:t xml:space="preserve"> </w:t>
      </w:r>
    </w:p>
  </w:footnote>
  <w:footnote w:id="64">
    <w:p w14:paraId="30A9BBDC" w14:textId="77777777" w:rsidR="008313C0" w:rsidRPr="00306E6E" w:rsidRDefault="008313C0" w:rsidP="002420C5">
      <w:pPr>
        <w:pStyle w:val="FootnoteText"/>
      </w:pPr>
      <w:r w:rsidRPr="00694885">
        <w:rPr>
          <w:rStyle w:val="FootnoteReference"/>
          <w:sz w:val="16"/>
          <w:szCs w:val="16"/>
        </w:rPr>
        <w:footnoteRef/>
      </w:r>
      <w:r w:rsidRPr="00306E6E">
        <w:rPr>
          <w:sz w:val="16"/>
          <w:szCs w:val="16"/>
        </w:rPr>
        <w:t xml:space="preserve"> </w:t>
      </w:r>
      <w:hyperlink r:id="rId36" w:history="1">
        <w:r w:rsidRPr="00306E6E">
          <w:rPr>
            <w:rStyle w:val="Hyperlink"/>
            <w:sz w:val="16"/>
            <w:szCs w:val="16"/>
          </w:rPr>
          <w:t>https://joinup.ec.europa.eu/node/63148</w:t>
        </w:r>
      </w:hyperlink>
      <w:r w:rsidRPr="00306E6E">
        <w:rPr>
          <w:sz w:val="16"/>
          <w:szCs w:val="16"/>
        </w:rPr>
        <w:t xml:space="preserve"> </w:t>
      </w:r>
    </w:p>
  </w:footnote>
  <w:footnote w:id="65">
    <w:p w14:paraId="7A98C255" w14:textId="77777777" w:rsidR="008313C0" w:rsidRPr="00306E6E" w:rsidRDefault="008313C0" w:rsidP="002420C5">
      <w:pPr>
        <w:pStyle w:val="FootnoteText"/>
      </w:pPr>
      <w:r w:rsidRPr="00694885">
        <w:rPr>
          <w:rStyle w:val="FootnoteReference"/>
          <w:sz w:val="16"/>
          <w:szCs w:val="16"/>
        </w:rPr>
        <w:footnoteRef/>
      </w:r>
      <w:r w:rsidRPr="00306E6E">
        <w:rPr>
          <w:sz w:val="16"/>
          <w:szCs w:val="16"/>
        </w:rPr>
        <w:t xml:space="preserve"> </w:t>
      </w:r>
      <w:hyperlink r:id="rId37" w:history="1">
        <w:r w:rsidRPr="00306E6E">
          <w:rPr>
            <w:rStyle w:val="Hyperlink"/>
            <w:sz w:val="16"/>
            <w:szCs w:val="16"/>
          </w:rPr>
          <w:t>http://cpsv.testproject.eu/CPSV/</w:t>
        </w:r>
      </w:hyperlink>
      <w:r w:rsidRPr="00306E6E">
        <w:rPr>
          <w:sz w:val="16"/>
          <w:szCs w:val="16"/>
        </w:rPr>
        <w:t xml:space="preserve"> </w:t>
      </w:r>
    </w:p>
  </w:footnote>
  <w:footnote w:id="66">
    <w:p w14:paraId="516427CC" w14:textId="77777777" w:rsidR="008313C0" w:rsidRPr="00306E6E" w:rsidRDefault="008313C0" w:rsidP="002420C5">
      <w:pPr>
        <w:pStyle w:val="FootnoteText"/>
      </w:pPr>
      <w:r w:rsidRPr="00694885">
        <w:rPr>
          <w:rStyle w:val="FootnoteReference"/>
          <w:sz w:val="16"/>
          <w:szCs w:val="16"/>
        </w:rPr>
        <w:footnoteRef/>
      </w:r>
      <w:r w:rsidRPr="00306E6E">
        <w:rPr>
          <w:sz w:val="16"/>
          <w:szCs w:val="16"/>
        </w:rPr>
        <w:t xml:space="preserve"> </w:t>
      </w:r>
      <w:hyperlink r:id="rId38" w:history="1">
        <w:r w:rsidRPr="00306E6E">
          <w:rPr>
            <w:rStyle w:val="Hyperlink"/>
            <w:sz w:val="16"/>
            <w:szCs w:val="16"/>
          </w:rPr>
          <w:t>https://joinup.ec.europa.eu/node/63148</w:t>
        </w:r>
      </w:hyperlink>
      <w:r w:rsidRPr="00306E6E">
        <w:rPr>
          <w:sz w:val="16"/>
          <w:szCs w:val="16"/>
        </w:rPr>
        <w:t xml:space="preserve"> </w:t>
      </w:r>
    </w:p>
  </w:footnote>
  <w:footnote w:id="67">
    <w:p w14:paraId="7045B444" w14:textId="77777777" w:rsidR="008313C0" w:rsidRDefault="008313C0" w:rsidP="002420C5">
      <w:pPr>
        <w:pStyle w:val="FootnoteText"/>
      </w:pPr>
      <w:r>
        <w:rPr>
          <w:rStyle w:val="FootnoteReference"/>
        </w:rPr>
        <w:footnoteRef/>
      </w:r>
      <w:r>
        <w:t xml:space="preserve"> Definition has been based on the definition of a life event in «Reference Models for e-Services Integration based on Life-Events by </w:t>
      </w:r>
      <w:proofErr w:type="spellStart"/>
      <w:r>
        <w:t>Todorovski</w:t>
      </w:r>
      <w:proofErr w:type="spellEnd"/>
      <w:r>
        <w:t xml:space="preserve"> et al., 2006 : « A life event is a specific situation or event in the life of a citizen or a life cycle of an organization that requires a set of public services to be performed.»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8313C0" w14:paraId="4DF87BB2" w14:textId="77777777" w:rsidTr="00B328E6">
      <w:trPr>
        <w:trHeight w:val="855"/>
      </w:trPr>
      <w:tc>
        <w:tcPr>
          <w:tcW w:w="851" w:type="dxa"/>
          <w:tcBorders>
            <w:bottom w:val="single" w:sz="4" w:space="0" w:color="7F7F7F"/>
          </w:tcBorders>
        </w:tcPr>
        <w:p w14:paraId="3CBBB517" w14:textId="77777777" w:rsidR="008313C0" w:rsidRDefault="008313C0"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081EFAC4" w14:textId="2C9C2CCA" w:rsidR="008313C0" w:rsidRPr="006842E5" w:rsidRDefault="008313C0" w:rsidP="002420C5">
          <w:pPr>
            <w:pStyle w:val="HeaderTitle"/>
          </w:pPr>
          <w:r w:rsidRPr="006842E5">
            <w:t>D02.02 – CV</w:t>
          </w:r>
          <w:r>
            <w:t>S</w:t>
          </w:r>
          <w:r w:rsidRPr="006842E5">
            <w:t>P-AP</w:t>
          </w:r>
        </w:p>
      </w:tc>
      <w:tc>
        <w:tcPr>
          <w:tcW w:w="1146" w:type="dxa"/>
          <w:tcBorders>
            <w:bottom w:val="single" w:sz="4" w:space="0" w:color="7F7F7F"/>
          </w:tcBorders>
        </w:tcPr>
        <w:p w14:paraId="2786E8A7" w14:textId="77777777" w:rsidR="008313C0" w:rsidRDefault="008313C0" w:rsidP="002420C5">
          <w:pPr>
            <w:pStyle w:val="ZCom"/>
          </w:pPr>
        </w:p>
        <w:p w14:paraId="7D981206" w14:textId="77777777" w:rsidR="008313C0" w:rsidRPr="007D46C5" w:rsidRDefault="008313C0" w:rsidP="002420C5">
          <w:pPr>
            <w:pStyle w:val="ZDGName"/>
          </w:pPr>
        </w:p>
      </w:tc>
    </w:tr>
  </w:tbl>
  <w:p w14:paraId="50AE3DE5" w14:textId="77777777" w:rsidR="008313C0" w:rsidRPr="0073068D" w:rsidRDefault="008313C0" w:rsidP="002420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CCBEA" w14:textId="19277AE0" w:rsidR="008313C0" w:rsidRDefault="008313C0" w:rsidP="002420C5">
    <w:pPr>
      <w:pStyle w:val="Header"/>
    </w:pPr>
    <w:r>
      <w:rPr>
        <w:noProof/>
        <w:lang w:val="en-US" w:eastAsia="en-US" w:bidi="ar-SA"/>
      </w:rPr>
      <w:drawing>
        <wp:anchor distT="0" distB="0" distL="114300" distR="114300" simplePos="0" relativeHeight="251658240" behindDoc="1" locked="0" layoutInCell="1" allowOverlap="1" wp14:anchorId="626CB179" wp14:editId="29180293">
          <wp:simplePos x="0" y="0"/>
          <wp:positionH relativeFrom="margin">
            <wp:posOffset>-999490</wp:posOffset>
          </wp:positionH>
          <wp:positionV relativeFrom="margin">
            <wp:posOffset>1913255</wp:posOffset>
          </wp:positionV>
          <wp:extent cx="7345045" cy="7423785"/>
          <wp:effectExtent l="0" t="0" r="8255" b="5715"/>
          <wp:wrapNone/>
          <wp:docPr id="3"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5045" cy="742378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8313C0" w:rsidRPr="006E551F" w14:paraId="58012F7C" w14:textId="77777777" w:rsidTr="007541E5">
      <w:trPr>
        <w:trHeight w:val="855"/>
      </w:trPr>
      <w:tc>
        <w:tcPr>
          <w:tcW w:w="851" w:type="dxa"/>
          <w:tcBorders>
            <w:bottom w:val="single" w:sz="4" w:space="0" w:color="7F7F7F"/>
          </w:tcBorders>
        </w:tcPr>
        <w:p w14:paraId="3393C9BA" w14:textId="77777777" w:rsidR="008313C0" w:rsidRDefault="008313C0"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47AEB9EA" w14:textId="77777777" w:rsidR="008313C0" w:rsidRPr="006842E5" w:rsidRDefault="008313C0" w:rsidP="002420C5">
          <w:pPr>
            <w:pStyle w:val="HeaderTitle"/>
          </w:pPr>
          <w:r w:rsidRPr="006842E5">
            <w:t>D4.2 - Acceptance Test execution results for GUI quick wins</w:t>
          </w:r>
        </w:p>
      </w:tc>
      <w:tc>
        <w:tcPr>
          <w:tcW w:w="1146" w:type="dxa"/>
          <w:tcBorders>
            <w:bottom w:val="single" w:sz="4" w:space="0" w:color="7F7F7F"/>
          </w:tcBorders>
        </w:tcPr>
        <w:p w14:paraId="151F1B94" w14:textId="77777777" w:rsidR="008313C0" w:rsidRPr="00872B9B" w:rsidRDefault="008313C0" w:rsidP="002420C5">
          <w:pPr>
            <w:pStyle w:val="ZCom"/>
          </w:pPr>
        </w:p>
        <w:p w14:paraId="6571C0E0" w14:textId="77777777" w:rsidR="008313C0" w:rsidRPr="00872B9B" w:rsidRDefault="008313C0" w:rsidP="002420C5">
          <w:pPr>
            <w:pStyle w:val="ZDGName"/>
          </w:pPr>
        </w:p>
      </w:tc>
    </w:tr>
  </w:tbl>
  <w:p w14:paraId="40878748" w14:textId="77777777" w:rsidR="008313C0" w:rsidRPr="00872B9B" w:rsidRDefault="008313C0" w:rsidP="002420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69DA1" w14:textId="77777777" w:rsidR="008313C0" w:rsidRPr="004A32E1" w:rsidRDefault="008313C0" w:rsidP="002420C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8313C0" w:rsidRPr="006E551F" w14:paraId="275139B3" w14:textId="77777777" w:rsidTr="007541E5">
      <w:trPr>
        <w:trHeight w:val="855"/>
      </w:trPr>
      <w:tc>
        <w:tcPr>
          <w:tcW w:w="851" w:type="dxa"/>
          <w:tcBorders>
            <w:bottom w:val="single" w:sz="4" w:space="0" w:color="7F7F7F"/>
          </w:tcBorders>
        </w:tcPr>
        <w:p w14:paraId="123F4875" w14:textId="77777777" w:rsidR="008313C0" w:rsidRDefault="008313C0"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20CB58F8" w14:textId="77777777" w:rsidR="008313C0" w:rsidRPr="006842E5" w:rsidRDefault="008313C0" w:rsidP="002420C5">
          <w:pPr>
            <w:pStyle w:val="HeaderTitle"/>
          </w:pPr>
          <w:r w:rsidRPr="006842E5">
            <w:t>D4.2 - Acceptance Test execution results for GUI quick wins</w:t>
          </w:r>
        </w:p>
      </w:tc>
      <w:tc>
        <w:tcPr>
          <w:tcW w:w="1146" w:type="dxa"/>
          <w:tcBorders>
            <w:bottom w:val="single" w:sz="4" w:space="0" w:color="7F7F7F"/>
          </w:tcBorders>
        </w:tcPr>
        <w:p w14:paraId="3420D8DE" w14:textId="77777777" w:rsidR="008313C0" w:rsidRPr="00872B9B" w:rsidRDefault="008313C0" w:rsidP="002420C5">
          <w:pPr>
            <w:pStyle w:val="ZCom"/>
          </w:pPr>
        </w:p>
        <w:p w14:paraId="6B2C8E05" w14:textId="77777777" w:rsidR="008313C0" w:rsidRPr="00872B9B" w:rsidRDefault="008313C0" w:rsidP="002420C5">
          <w:pPr>
            <w:pStyle w:val="ZDGName"/>
          </w:pPr>
        </w:p>
      </w:tc>
    </w:tr>
  </w:tbl>
  <w:p w14:paraId="721F4072" w14:textId="77777777" w:rsidR="008313C0" w:rsidRPr="00872B9B" w:rsidRDefault="008313C0" w:rsidP="002420C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8313C0" w:rsidRPr="006E551F" w14:paraId="61004C08" w14:textId="77777777" w:rsidTr="007541E5">
      <w:trPr>
        <w:trHeight w:val="855"/>
      </w:trPr>
      <w:tc>
        <w:tcPr>
          <w:tcW w:w="851" w:type="dxa"/>
          <w:tcBorders>
            <w:bottom w:val="single" w:sz="4" w:space="0" w:color="7F7F7F"/>
          </w:tcBorders>
        </w:tcPr>
        <w:p w14:paraId="6284D91B" w14:textId="77777777" w:rsidR="008313C0" w:rsidRDefault="008313C0"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1D89CA9C" w14:textId="77777777" w:rsidR="008313C0" w:rsidRPr="006842E5" w:rsidRDefault="008313C0" w:rsidP="002420C5">
          <w:pPr>
            <w:pStyle w:val="HeaderTitle"/>
          </w:pPr>
          <w:r w:rsidRPr="006842E5">
            <w:t>D4.2 - Acceptance Test execution results for GUI quick wins</w:t>
          </w:r>
        </w:p>
      </w:tc>
      <w:tc>
        <w:tcPr>
          <w:tcW w:w="1146" w:type="dxa"/>
          <w:tcBorders>
            <w:bottom w:val="single" w:sz="4" w:space="0" w:color="7F7F7F"/>
          </w:tcBorders>
        </w:tcPr>
        <w:p w14:paraId="4A2E886E" w14:textId="77777777" w:rsidR="008313C0" w:rsidRPr="00872B9B" w:rsidRDefault="008313C0" w:rsidP="002420C5">
          <w:pPr>
            <w:pStyle w:val="ZCom"/>
          </w:pPr>
        </w:p>
        <w:p w14:paraId="7634C1EB" w14:textId="77777777" w:rsidR="008313C0" w:rsidRPr="00872B9B" w:rsidRDefault="008313C0" w:rsidP="002420C5">
          <w:pPr>
            <w:pStyle w:val="ZDGName"/>
          </w:pPr>
        </w:p>
      </w:tc>
    </w:tr>
  </w:tbl>
  <w:p w14:paraId="6371ABE4" w14:textId="77777777" w:rsidR="008313C0" w:rsidRPr="00872B9B" w:rsidRDefault="008313C0" w:rsidP="002420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23DC1AFC"/>
    <w:lvl w:ilvl="0">
      <w:start w:val="1"/>
      <w:numFmt w:val="decimal"/>
      <w:pStyle w:val="ListNumber5"/>
      <w:lvlText w:val="%1."/>
      <w:lvlJc w:val="left"/>
      <w:pPr>
        <w:tabs>
          <w:tab w:val="num" w:pos="643"/>
        </w:tabs>
        <w:ind w:left="643" w:hanging="360"/>
      </w:pPr>
    </w:lvl>
  </w:abstractNum>
  <w:abstractNum w:abstractNumId="1" w15:restartNumberingAfterBreak="0">
    <w:nsid w:val="FFFFFF80"/>
    <w:multiLevelType w:val="singleLevel"/>
    <w:tmpl w:val="52AAA854"/>
    <w:lvl w:ilvl="0">
      <w:start w:val="1"/>
      <w:numFmt w:val="bullet"/>
      <w:pStyle w:val="NumPar4"/>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4FEA55A0"/>
    <w:lvl w:ilvl="0">
      <w:start w:val="1"/>
      <w:numFmt w:val="bullet"/>
      <w:pStyle w:val="NumPar3"/>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DD00CE3A"/>
    <w:lvl w:ilvl="0">
      <w:start w:val="1"/>
      <w:numFmt w:val="bullet"/>
      <w:pStyle w:val="NumPar2"/>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48789174"/>
    <w:lvl w:ilvl="0">
      <w:start w:val="1"/>
      <w:numFmt w:val="bullet"/>
      <w:pStyle w:val="Heading4"/>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8AD242CE"/>
    <w:lvl w:ilvl="0">
      <w:start w:val="1"/>
      <w:numFmt w:val="decimal"/>
      <w:pStyle w:val="ListBullet5"/>
      <w:lvlText w:val="%1."/>
      <w:lvlJc w:val="left"/>
      <w:pPr>
        <w:tabs>
          <w:tab w:val="num" w:pos="360"/>
        </w:tabs>
        <w:ind w:left="360" w:hanging="360"/>
      </w:pPr>
      <w:rPr>
        <w:rFonts w:cs="Times New Roman"/>
      </w:rPr>
    </w:lvl>
  </w:abstractNum>
  <w:abstractNum w:abstractNumId="6" w15:restartNumberingAfterBreak="0">
    <w:nsid w:val="FFFFFF89"/>
    <w:multiLevelType w:val="singleLevel"/>
    <w:tmpl w:val="487C2FE2"/>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6A13B5"/>
    <w:multiLevelType w:val="hybridMultilevel"/>
    <w:tmpl w:val="02F82B04"/>
    <w:lvl w:ilvl="0" w:tplc="12F21D08">
      <w:start w:val="2016"/>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16D6B7E"/>
    <w:multiLevelType w:val="hybridMultilevel"/>
    <w:tmpl w:val="8130733C"/>
    <w:lvl w:ilvl="0" w:tplc="1A4E7C72">
      <w:start w:val="1"/>
      <w:numFmt w:val="lowerRoman"/>
      <w:pStyle w:val="Appendix-H2"/>
      <w:lvlText w:val="%1."/>
      <w:lvlJc w:val="right"/>
      <w:pPr>
        <w:ind w:left="720" w:hanging="360"/>
      </w:pPr>
      <w:rPr>
        <w:rFonts w:cs="Times New Roman"/>
      </w:rPr>
    </w:lvl>
    <w:lvl w:ilvl="1" w:tplc="5A12F688">
      <w:start w:val="1"/>
      <w:numFmt w:val="upperRoman"/>
      <w:pStyle w:val="Appendix-H2"/>
      <w:lvlText w:val="%2."/>
      <w:lvlJc w:val="right"/>
      <w:pPr>
        <w:ind w:left="1440" w:hanging="360"/>
      </w:pPr>
      <w:rPr>
        <w:rFonts w:cs="Times New Roman"/>
      </w:rPr>
    </w:lvl>
    <w:lvl w:ilvl="2" w:tplc="BBF054D0">
      <w:start w:val="1"/>
      <w:numFmt w:val="lowerRoman"/>
      <w:lvlText w:val="%3."/>
      <w:lvlJc w:val="right"/>
      <w:pPr>
        <w:ind w:left="2160" w:hanging="180"/>
      </w:pPr>
      <w:rPr>
        <w:rFonts w:cs="Times New Roman"/>
      </w:rPr>
    </w:lvl>
    <w:lvl w:ilvl="3" w:tplc="117AD5B2">
      <w:start w:val="1"/>
      <w:numFmt w:val="decimal"/>
      <w:lvlText w:val="%4."/>
      <w:lvlJc w:val="left"/>
      <w:pPr>
        <w:ind w:left="2880" w:hanging="360"/>
      </w:pPr>
      <w:rPr>
        <w:rFonts w:cs="Times New Roman"/>
      </w:rPr>
    </w:lvl>
    <w:lvl w:ilvl="4" w:tplc="AF8E6356">
      <w:start w:val="1"/>
      <w:numFmt w:val="lowerLetter"/>
      <w:lvlText w:val="%5."/>
      <w:lvlJc w:val="left"/>
      <w:pPr>
        <w:ind w:left="3600" w:hanging="360"/>
      </w:pPr>
      <w:rPr>
        <w:rFonts w:cs="Times New Roman"/>
      </w:rPr>
    </w:lvl>
    <w:lvl w:ilvl="5" w:tplc="6286080C">
      <w:start w:val="1"/>
      <w:numFmt w:val="lowerRoman"/>
      <w:lvlText w:val="%6."/>
      <w:lvlJc w:val="right"/>
      <w:pPr>
        <w:ind w:left="4320" w:hanging="180"/>
      </w:pPr>
      <w:rPr>
        <w:rFonts w:cs="Times New Roman"/>
      </w:rPr>
    </w:lvl>
    <w:lvl w:ilvl="6" w:tplc="202488D8">
      <w:start w:val="1"/>
      <w:numFmt w:val="decimal"/>
      <w:lvlText w:val="%7."/>
      <w:lvlJc w:val="left"/>
      <w:pPr>
        <w:ind w:left="5040" w:hanging="360"/>
      </w:pPr>
      <w:rPr>
        <w:rFonts w:cs="Times New Roman"/>
      </w:rPr>
    </w:lvl>
    <w:lvl w:ilvl="7" w:tplc="43AEBE84">
      <w:start w:val="1"/>
      <w:numFmt w:val="lowerLetter"/>
      <w:lvlText w:val="%8."/>
      <w:lvlJc w:val="left"/>
      <w:pPr>
        <w:ind w:left="5760" w:hanging="360"/>
      </w:pPr>
      <w:rPr>
        <w:rFonts w:cs="Times New Roman"/>
      </w:rPr>
    </w:lvl>
    <w:lvl w:ilvl="8" w:tplc="548836B6">
      <w:start w:val="1"/>
      <w:numFmt w:val="lowerRoman"/>
      <w:lvlText w:val="%9."/>
      <w:lvlJc w:val="right"/>
      <w:pPr>
        <w:ind w:left="6480" w:hanging="180"/>
      </w:pPr>
      <w:rPr>
        <w:rFonts w:cs="Times New Roman"/>
      </w:rPr>
    </w:lvl>
  </w:abstractNum>
  <w:abstractNum w:abstractNumId="9" w15:restartNumberingAfterBreak="0">
    <w:nsid w:val="079D5425"/>
    <w:multiLevelType w:val="hybridMultilevel"/>
    <w:tmpl w:val="A5FEAF4E"/>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15:restartNumberingAfterBreak="0">
    <w:nsid w:val="17414A05"/>
    <w:multiLevelType w:val="hybridMultilevel"/>
    <w:tmpl w:val="A6D60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00509A"/>
    <w:multiLevelType w:val="hybridMultilevel"/>
    <w:tmpl w:val="F3FEF6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9E778FD"/>
    <w:multiLevelType w:val="hybridMultilevel"/>
    <w:tmpl w:val="C5B64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1530A4"/>
    <w:multiLevelType w:val="multilevel"/>
    <w:tmpl w:val="8CE23BCC"/>
    <w:lvl w:ilvl="0">
      <w:start w:val="1"/>
      <w:numFmt w:val="decimal"/>
      <w:pStyle w:val="ListNumber2"/>
      <w:lvlText w:val="(%1)"/>
      <w:lvlJc w:val="left"/>
      <w:pPr>
        <w:tabs>
          <w:tab w:val="num" w:pos="1911"/>
        </w:tabs>
        <w:ind w:left="1911" w:hanging="709"/>
      </w:pPr>
      <w:rPr>
        <w:rFonts w:cs="Times New Roman"/>
      </w:rPr>
    </w:lvl>
    <w:lvl w:ilvl="1">
      <w:start w:val="1"/>
      <w:numFmt w:val="lowerLetter"/>
      <w:pStyle w:val="ListNumber2Level2"/>
      <w:lvlText w:val="(%2)"/>
      <w:lvlJc w:val="left"/>
      <w:pPr>
        <w:tabs>
          <w:tab w:val="num" w:pos="2619"/>
        </w:tabs>
        <w:ind w:left="2619" w:hanging="708"/>
      </w:pPr>
      <w:rPr>
        <w:rFonts w:cs="Times New Roman"/>
      </w:r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4" w15:restartNumberingAfterBreak="0">
    <w:nsid w:val="1F734306"/>
    <w:multiLevelType w:val="multilevel"/>
    <w:tmpl w:val="79343B0C"/>
    <w:lvl w:ilvl="0">
      <w:start w:val="1"/>
      <w:numFmt w:val="decimal"/>
      <w:pStyle w:val="Heading1"/>
      <w:lvlText w:val="%1."/>
      <w:lvlJc w:val="left"/>
      <w:pPr>
        <w:tabs>
          <w:tab w:val="num" w:pos="480"/>
        </w:tabs>
        <w:ind w:left="480" w:hanging="480"/>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1920"/>
        </w:tabs>
        <w:ind w:left="1920" w:hanging="720"/>
      </w:pPr>
      <w:rPr>
        <w:rFonts w:cs="Times New Roman" w:hint="default"/>
      </w:rPr>
    </w:lvl>
    <w:lvl w:ilvl="3">
      <w:start w:val="1"/>
      <w:numFmt w:val="decimal"/>
      <w:lvlText w:val="%1.%2.%3.%4."/>
      <w:lvlJc w:val="left"/>
      <w:pPr>
        <w:tabs>
          <w:tab w:val="num" w:pos="1920"/>
        </w:tabs>
        <w:ind w:left="1920" w:hanging="72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22DD3599"/>
    <w:multiLevelType w:val="multilevel"/>
    <w:tmpl w:val="4EAA5BA6"/>
    <w:lvl w:ilvl="0">
      <w:start w:val="1"/>
      <w:numFmt w:val="decimal"/>
      <w:pStyle w:val="ListNumb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6"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7" w15:restartNumberingAfterBreak="0">
    <w:nsid w:val="2CAB4527"/>
    <w:multiLevelType w:val="multilevel"/>
    <w:tmpl w:val="26C24C12"/>
    <w:lvl w:ilvl="0">
      <w:start w:val="1"/>
      <w:numFmt w:val="decimal"/>
      <w:pStyle w:val="ListNumber3"/>
      <w:lvlText w:val="(%1)"/>
      <w:lvlJc w:val="left"/>
      <w:pPr>
        <w:tabs>
          <w:tab w:val="num" w:pos="1911"/>
        </w:tabs>
        <w:ind w:left="1911" w:hanging="709"/>
      </w:pPr>
      <w:rPr>
        <w:rFonts w:cs="Times New Roman"/>
      </w:rPr>
    </w:lvl>
    <w:lvl w:ilvl="1">
      <w:start w:val="1"/>
      <w:numFmt w:val="lowerLetter"/>
      <w:pStyle w:val="ListNumber3Level2"/>
      <w:lvlText w:val="(%2)"/>
      <w:lvlJc w:val="left"/>
      <w:pPr>
        <w:tabs>
          <w:tab w:val="num" w:pos="2619"/>
        </w:tabs>
        <w:ind w:left="2619" w:hanging="708"/>
      </w:pPr>
      <w:rPr>
        <w:rFonts w:cs="Times New Roman"/>
      </w:r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8" w15:restartNumberingAfterBreak="0">
    <w:nsid w:val="2ED13E6B"/>
    <w:multiLevelType w:val="hybridMultilevel"/>
    <w:tmpl w:val="84D2E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4156DA"/>
    <w:multiLevelType w:val="hybridMultilevel"/>
    <w:tmpl w:val="4FE6B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21" w15:restartNumberingAfterBreak="0">
    <w:nsid w:val="358B6119"/>
    <w:multiLevelType w:val="multilevel"/>
    <w:tmpl w:val="A8BA546C"/>
    <w:lvl w:ilvl="0">
      <w:start w:val="1"/>
      <w:numFmt w:val="decimal"/>
      <w:pStyle w:val="ListNumber1"/>
      <w:lvlText w:val="(%1)"/>
      <w:lvlJc w:val="left"/>
      <w:pPr>
        <w:tabs>
          <w:tab w:val="num" w:pos="1191"/>
        </w:tabs>
        <w:ind w:left="1191" w:hanging="709"/>
      </w:pPr>
      <w:rPr>
        <w:rFonts w:cs="Times New Roman"/>
      </w:rPr>
    </w:lvl>
    <w:lvl w:ilvl="1">
      <w:start w:val="1"/>
      <w:numFmt w:val="lowerLetter"/>
      <w:pStyle w:val="ListNumber1Level2"/>
      <w:lvlText w:val="(%2)"/>
      <w:lvlJc w:val="left"/>
      <w:pPr>
        <w:tabs>
          <w:tab w:val="num" w:pos="1899"/>
        </w:tabs>
        <w:ind w:left="1899" w:hanging="708"/>
      </w:pPr>
      <w:rPr>
        <w:rFonts w:cs="Times New Roman"/>
      </w:r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2" w15:restartNumberingAfterBreak="0">
    <w:nsid w:val="38E14CDD"/>
    <w:multiLevelType w:val="hybridMultilevel"/>
    <w:tmpl w:val="20E684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4" w15:restartNumberingAfterBreak="0">
    <w:nsid w:val="3BFB581E"/>
    <w:multiLevelType w:val="hybridMultilevel"/>
    <w:tmpl w:val="8A28B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6" w15:restartNumberingAfterBreak="0">
    <w:nsid w:val="42DF2CCC"/>
    <w:multiLevelType w:val="hybridMultilevel"/>
    <w:tmpl w:val="FF56538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Arial" w:eastAsia="Times New Roman" w:hAnsi="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31F40F9"/>
    <w:multiLevelType w:val="hybridMultilevel"/>
    <w:tmpl w:val="DAA459DC"/>
    <w:lvl w:ilvl="0" w:tplc="6A8E5268">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49614C"/>
    <w:multiLevelType w:val="hybridMultilevel"/>
    <w:tmpl w:val="C1A69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30" w15:restartNumberingAfterBreak="0">
    <w:nsid w:val="4B4A1CE1"/>
    <w:multiLevelType w:val="hybridMultilevel"/>
    <w:tmpl w:val="2EEA4DF0"/>
    <w:lvl w:ilvl="0" w:tplc="5E509198">
      <w:start w:val="1"/>
      <w:numFmt w:val="bullet"/>
      <w:pStyle w:val="BulletPoint2"/>
      <w:lvlText w:val=""/>
      <w:lvlJc w:val="left"/>
      <w:pPr>
        <w:ind w:left="1080" w:hanging="360"/>
      </w:pPr>
      <w:rPr>
        <w:rFonts w:ascii="Symbol" w:hAnsi="Symbol" w:hint="default"/>
        <w:color w:val="7F7F7F"/>
      </w:rPr>
    </w:lvl>
    <w:lvl w:ilvl="1" w:tplc="19DEBEE0" w:tentative="1">
      <w:start w:val="1"/>
      <w:numFmt w:val="bullet"/>
      <w:lvlText w:val="o"/>
      <w:lvlJc w:val="left"/>
      <w:pPr>
        <w:ind w:left="1800" w:hanging="360"/>
      </w:pPr>
      <w:rPr>
        <w:rFonts w:ascii="Courier New" w:hAnsi="Courier New" w:hint="default"/>
      </w:rPr>
    </w:lvl>
    <w:lvl w:ilvl="2" w:tplc="309051D2" w:tentative="1">
      <w:start w:val="1"/>
      <w:numFmt w:val="bullet"/>
      <w:lvlText w:val=""/>
      <w:lvlJc w:val="left"/>
      <w:pPr>
        <w:ind w:left="2520" w:hanging="360"/>
      </w:pPr>
      <w:rPr>
        <w:rFonts w:ascii="Wingdings" w:hAnsi="Wingdings" w:hint="default"/>
      </w:rPr>
    </w:lvl>
    <w:lvl w:ilvl="3" w:tplc="44A4A256" w:tentative="1">
      <w:start w:val="1"/>
      <w:numFmt w:val="bullet"/>
      <w:lvlText w:val=""/>
      <w:lvlJc w:val="left"/>
      <w:pPr>
        <w:ind w:left="3240" w:hanging="360"/>
      </w:pPr>
      <w:rPr>
        <w:rFonts w:ascii="Symbol" w:hAnsi="Symbol" w:hint="default"/>
      </w:rPr>
    </w:lvl>
    <w:lvl w:ilvl="4" w:tplc="68F05312" w:tentative="1">
      <w:start w:val="1"/>
      <w:numFmt w:val="bullet"/>
      <w:lvlText w:val="o"/>
      <w:lvlJc w:val="left"/>
      <w:pPr>
        <w:ind w:left="3960" w:hanging="360"/>
      </w:pPr>
      <w:rPr>
        <w:rFonts w:ascii="Courier New" w:hAnsi="Courier New" w:hint="default"/>
      </w:rPr>
    </w:lvl>
    <w:lvl w:ilvl="5" w:tplc="3B7EDF5E" w:tentative="1">
      <w:start w:val="1"/>
      <w:numFmt w:val="bullet"/>
      <w:lvlText w:val=""/>
      <w:lvlJc w:val="left"/>
      <w:pPr>
        <w:ind w:left="4680" w:hanging="360"/>
      </w:pPr>
      <w:rPr>
        <w:rFonts w:ascii="Wingdings" w:hAnsi="Wingdings" w:hint="default"/>
      </w:rPr>
    </w:lvl>
    <w:lvl w:ilvl="6" w:tplc="A46EB70A" w:tentative="1">
      <w:start w:val="1"/>
      <w:numFmt w:val="bullet"/>
      <w:lvlText w:val=""/>
      <w:lvlJc w:val="left"/>
      <w:pPr>
        <w:ind w:left="5400" w:hanging="360"/>
      </w:pPr>
      <w:rPr>
        <w:rFonts w:ascii="Symbol" w:hAnsi="Symbol" w:hint="default"/>
      </w:rPr>
    </w:lvl>
    <w:lvl w:ilvl="7" w:tplc="6DB2E51A" w:tentative="1">
      <w:start w:val="1"/>
      <w:numFmt w:val="bullet"/>
      <w:lvlText w:val="o"/>
      <w:lvlJc w:val="left"/>
      <w:pPr>
        <w:ind w:left="6120" w:hanging="360"/>
      </w:pPr>
      <w:rPr>
        <w:rFonts w:ascii="Courier New" w:hAnsi="Courier New" w:hint="default"/>
      </w:rPr>
    </w:lvl>
    <w:lvl w:ilvl="8" w:tplc="CD2CC3B4" w:tentative="1">
      <w:start w:val="1"/>
      <w:numFmt w:val="bullet"/>
      <w:lvlText w:val=""/>
      <w:lvlJc w:val="left"/>
      <w:pPr>
        <w:ind w:left="6840" w:hanging="360"/>
      </w:pPr>
      <w:rPr>
        <w:rFonts w:ascii="Wingdings" w:hAnsi="Wingdings" w:hint="default"/>
      </w:rPr>
    </w:lvl>
  </w:abstractNum>
  <w:abstractNum w:abstractNumId="31" w15:restartNumberingAfterBreak="0">
    <w:nsid w:val="4FF40A16"/>
    <w:multiLevelType w:val="hybridMultilevel"/>
    <w:tmpl w:val="568A5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1B977CB"/>
    <w:multiLevelType w:val="hybridMultilevel"/>
    <w:tmpl w:val="0CD48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34"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35"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6"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7" w15:restartNumberingAfterBreak="0">
    <w:nsid w:val="66940229"/>
    <w:multiLevelType w:val="hybridMultilevel"/>
    <w:tmpl w:val="FA205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80E1D0A"/>
    <w:multiLevelType w:val="hybridMultilevel"/>
    <w:tmpl w:val="15B4D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A162EA6"/>
    <w:multiLevelType w:val="hybridMultilevel"/>
    <w:tmpl w:val="ACB4E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41" w15:restartNumberingAfterBreak="0">
    <w:nsid w:val="71297914"/>
    <w:multiLevelType w:val="hybridMultilevel"/>
    <w:tmpl w:val="897499D4"/>
    <w:lvl w:ilvl="0" w:tplc="7B6C461A">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22304D7"/>
    <w:multiLevelType w:val="multilevel"/>
    <w:tmpl w:val="9DE2758E"/>
    <w:lvl w:ilvl="0">
      <w:start w:val="1"/>
      <w:numFmt w:val="decimal"/>
      <w:pStyle w:val="ListNumber4"/>
      <w:lvlText w:val="(%1)"/>
      <w:lvlJc w:val="left"/>
      <w:pPr>
        <w:tabs>
          <w:tab w:val="num" w:pos="1911"/>
        </w:tabs>
        <w:ind w:left="1911" w:hanging="709"/>
      </w:pPr>
      <w:rPr>
        <w:rFonts w:cs="Times New Roman"/>
      </w:rPr>
    </w:lvl>
    <w:lvl w:ilvl="1">
      <w:start w:val="1"/>
      <w:numFmt w:val="lowerLetter"/>
      <w:pStyle w:val="ListNumber4Level2"/>
      <w:lvlText w:val="(%2)"/>
      <w:lvlJc w:val="left"/>
      <w:pPr>
        <w:tabs>
          <w:tab w:val="num" w:pos="2619"/>
        </w:tabs>
        <w:ind w:left="2619" w:hanging="708"/>
      </w:pPr>
      <w:rPr>
        <w:rFonts w:cs="Times New Roman"/>
      </w:r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3" w15:restartNumberingAfterBreak="0">
    <w:nsid w:val="7264394A"/>
    <w:multiLevelType w:val="hybridMultilevel"/>
    <w:tmpl w:val="2286CE0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4733BF4"/>
    <w:multiLevelType w:val="hybridMultilevel"/>
    <w:tmpl w:val="948A0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F3B568D"/>
    <w:multiLevelType w:val="hybridMultilevel"/>
    <w:tmpl w:val="5678A9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25"/>
  </w:num>
  <w:num w:numId="9">
    <w:abstractNumId w:val="16"/>
  </w:num>
  <w:num w:numId="10">
    <w:abstractNumId w:val="23"/>
  </w:num>
  <w:num w:numId="11">
    <w:abstractNumId w:val="36"/>
  </w:num>
  <w:num w:numId="12">
    <w:abstractNumId w:val="40"/>
  </w:num>
  <w:num w:numId="13">
    <w:abstractNumId w:val="20"/>
  </w:num>
  <w:num w:numId="14">
    <w:abstractNumId w:val="35"/>
  </w:num>
  <w:num w:numId="15">
    <w:abstractNumId w:val="34"/>
  </w:num>
  <w:num w:numId="16">
    <w:abstractNumId w:val="29"/>
  </w:num>
  <w:num w:numId="17">
    <w:abstractNumId w:val="33"/>
  </w:num>
  <w:num w:numId="18">
    <w:abstractNumId w:val="15"/>
  </w:num>
  <w:num w:numId="19">
    <w:abstractNumId w:val="21"/>
  </w:num>
  <w:num w:numId="20">
    <w:abstractNumId w:val="13"/>
  </w:num>
  <w:num w:numId="21">
    <w:abstractNumId w:val="17"/>
  </w:num>
  <w:num w:numId="22">
    <w:abstractNumId w:val="42"/>
  </w:num>
  <w:num w:numId="23">
    <w:abstractNumId w:val="30"/>
  </w:num>
  <w:num w:numId="24">
    <w:abstractNumId w:val="14"/>
  </w:num>
  <w:num w:numId="25">
    <w:abstractNumId w:val="26"/>
  </w:num>
  <w:num w:numId="26">
    <w:abstractNumId w:val="44"/>
  </w:num>
  <w:num w:numId="27">
    <w:abstractNumId w:val="38"/>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3"/>
  </w:num>
  <w:num w:numId="32">
    <w:abstractNumId w:val="12"/>
  </w:num>
  <w:num w:numId="33">
    <w:abstractNumId w:val="31"/>
  </w:num>
  <w:num w:numId="34">
    <w:abstractNumId w:val="10"/>
  </w:num>
  <w:num w:numId="35">
    <w:abstractNumId w:val="39"/>
  </w:num>
  <w:num w:numId="36">
    <w:abstractNumId w:val="18"/>
  </w:num>
  <w:num w:numId="37">
    <w:abstractNumId w:val="32"/>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num>
  <w:num w:numId="40">
    <w:abstractNumId w:val="28"/>
  </w:num>
  <w:num w:numId="41">
    <w:abstractNumId w:val="24"/>
  </w:num>
  <w:num w:numId="42">
    <w:abstractNumId w:val="37"/>
  </w:num>
  <w:num w:numId="43">
    <w:abstractNumId w:val="22"/>
  </w:num>
  <w:num w:numId="44">
    <w:abstractNumId w:val="11"/>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 w:numId="47">
    <w:abstractNumId w:val="41"/>
  </w:num>
  <w:num w:numId="48">
    <w:abstractNumId w:val="19"/>
  </w:num>
  <w:num w:numId="49">
    <w:abstractNumId w:val="27"/>
  </w:num>
  <w:num w:numId="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5"/>
  </w:num>
  <w:num w:numId="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re Beaufays (BE)">
    <w15:presenceInfo w15:providerId="AD" w15:userId="S::beaufays.alexandre@pwc.com::10b8a6f9-b874-47de-b4b7-6b27ab1d21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efaultTableStyle w:val="TableGrid"/>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REP"/>
  </w:docVars>
  <w:rsids>
    <w:rsidRoot w:val="00D63776"/>
    <w:rsid w:val="000001B6"/>
    <w:rsid w:val="000020C5"/>
    <w:rsid w:val="000028D9"/>
    <w:rsid w:val="00002CDC"/>
    <w:rsid w:val="00003A64"/>
    <w:rsid w:val="00005AD1"/>
    <w:rsid w:val="000064E6"/>
    <w:rsid w:val="00010D25"/>
    <w:rsid w:val="00010EDD"/>
    <w:rsid w:val="000112B9"/>
    <w:rsid w:val="0001140A"/>
    <w:rsid w:val="00011531"/>
    <w:rsid w:val="00011DCA"/>
    <w:rsid w:val="00012209"/>
    <w:rsid w:val="00013212"/>
    <w:rsid w:val="00013262"/>
    <w:rsid w:val="000132CB"/>
    <w:rsid w:val="00013946"/>
    <w:rsid w:val="00013DBE"/>
    <w:rsid w:val="00013E84"/>
    <w:rsid w:val="00014A23"/>
    <w:rsid w:val="00015395"/>
    <w:rsid w:val="000165BE"/>
    <w:rsid w:val="00016F6A"/>
    <w:rsid w:val="00017CAC"/>
    <w:rsid w:val="00017DE5"/>
    <w:rsid w:val="000215F6"/>
    <w:rsid w:val="000220F3"/>
    <w:rsid w:val="000230C7"/>
    <w:rsid w:val="0002343B"/>
    <w:rsid w:val="00023B1F"/>
    <w:rsid w:val="00024974"/>
    <w:rsid w:val="00024EBF"/>
    <w:rsid w:val="00026135"/>
    <w:rsid w:val="00026D11"/>
    <w:rsid w:val="00027859"/>
    <w:rsid w:val="00030154"/>
    <w:rsid w:val="0003069B"/>
    <w:rsid w:val="00031A1F"/>
    <w:rsid w:val="00031BE2"/>
    <w:rsid w:val="00031C33"/>
    <w:rsid w:val="0003224F"/>
    <w:rsid w:val="00032338"/>
    <w:rsid w:val="00032D94"/>
    <w:rsid w:val="00032F86"/>
    <w:rsid w:val="000334EC"/>
    <w:rsid w:val="0003495A"/>
    <w:rsid w:val="00035ABB"/>
    <w:rsid w:val="0003638D"/>
    <w:rsid w:val="000375F7"/>
    <w:rsid w:val="00037AE1"/>
    <w:rsid w:val="00037BBD"/>
    <w:rsid w:val="0004004A"/>
    <w:rsid w:val="000401A7"/>
    <w:rsid w:val="00040213"/>
    <w:rsid w:val="00040330"/>
    <w:rsid w:val="000406DB"/>
    <w:rsid w:val="0004097D"/>
    <w:rsid w:val="00041034"/>
    <w:rsid w:val="000420CC"/>
    <w:rsid w:val="000420DD"/>
    <w:rsid w:val="00042153"/>
    <w:rsid w:val="00042B6E"/>
    <w:rsid w:val="00042D78"/>
    <w:rsid w:val="00043851"/>
    <w:rsid w:val="00044388"/>
    <w:rsid w:val="000449F2"/>
    <w:rsid w:val="000450B4"/>
    <w:rsid w:val="00045960"/>
    <w:rsid w:val="00045CEC"/>
    <w:rsid w:val="000468B5"/>
    <w:rsid w:val="0004717B"/>
    <w:rsid w:val="0004744C"/>
    <w:rsid w:val="00050013"/>
    <w:rsid w:val="00050320"/>
    <w:rsid w:val="00050692"/>
    <w:rsid w:val="00051B5E"/>
    <w:rsid w:val="00052009"/>
    <w:rsid w:val="000525EA"/>
    <w:rsid w:val="00052F5E"/>
    <w:rsid w:val="00054022"/>
    <w:rsid w:val="00054455"/>
    <w:rsid w:val="0005571A"/>
    <w:rsid w:val="0005575B"/>
    <w:rsid w:val="00055BBB"/>
    <w:rsid w:val="00056436"/>
    <w:rsid w:val="00056FC6"/>
    <w:rsid w:val="000570CE"/>
    <w:rsid w:val="00061C38"/>
    <w:rsid w:val="0006226B"/>
    <w:rsid w:val="000624B2"/>
    <w:rsid w:val="000628A2"/>
    <w:rsid w:val="00062F46"/>
    <w:rsid w:val="00063133"/>
    <w:rsid w:val="000632A3"/>
    <w:rsid w:val="000632B1"/>
    <w:rsid w:val="00063989"/>
    <w:rsid w:val="00065E3D"/>
    <w:rsid w:val="00065EEB"/>
    <w:rsid w:val="00066A12"/>
    <w:rsid w:val="00066F01"/>
    <w:rsid w:val="00067D78"/>
    <w:rsid w:val="000707C1"/>
    <w:rsid w:val="00070E35"/>
    <w:rsid w:val="00071431"/>
    <w:rsid w:val="00071905"/>
    <w:rsid w:val="0007219B"/>
    <w:rsid w:val="00072A00"/>
    <w:rsid w:val="000761E2"/>
    <w:rsid w:val="000763C9"/>
    <w:rsid w:val="00077DC8"/>
    <w:rsid w:val="00080404"/>
    <w:rsid w:val="00080671"/>
    <w:rsid w:val="000807A3"/>
    <w:rsid w:val="00080F92"/>
    <w:rsid w:val="000816E6"/>
    <w:rsid w:val="0008286C"/>
    <w:rsid w:val="00082AA9"/>
    <w:rsid w:val="00083535"/>
    <w:rsid w:val="000842D8"/>
    <w:rsid w:val="0008457D"/>
    <w:rsid w:val="000845FF"/>
    <w:rsid w:val="000846B0"/>
    <w:rsid w:val="00084B87"/>
    <w:rsid w:val="0008585A"/>
    <w:rsid w:val="00086922"/>
    <w:rsid w:val="0008781A"/>
    <w:rsid w:val="000900B1"/>
    <w:rsid w:val="00090601"/>
    <w:rsid w:val="00090FB6"/>
    <w:rsid w:val="00093C83"/>
    <w:rsid w:val="0009560B"/>
    <w:rsid w:val="00095979"/>
    <w:rsid w:val="00097276"/>
    <w:rsid w:val="00097B84"/>
    <w:rsid w:val="000A0758"/>
    <w:rsid w:val="000A0C63"/>
    <w:rsid w:val="000A0C6B"/>
    <w:rsid w:val="000A2905"/>
    <w:rsid w:val="000A3ECF"/>
    <w:rsid w:val="000A3F45"/>
    <w:rsid w:val="000A5A2D"/>
    <w:rsid w:val="000A6870"/>
    <w:rsid w:val="000A75F5"/>
    <w:rsid w:val="000B0477"/>
    <w:rsid w:val="000B1DD6"/>
    <w:rsid w:val="000B2A5B"/>
    <w:rsid w:val="000B3268"/>
    <w:rsid w:val="000B38DE"/>
    <w:rsid w:val="000B40C9"/>
    <w:rsid w:val="000B4104"/>
    <w:rsid w:val="000B62F1"/>
    <w:rsid w:val="000B76B2"/>
    <w:rsid w:val="000B7C8C"/>
    <w:rsid w:val="000B7CD2"/>
    <w:rsid w:val="000B7F53"/>
    <w:rsid w:val="000C0B56"/>
    <w:rsid w:val="000C2800"/>
    <w:rsid w:val="000C2948"/>
    <w:rsid w:val="000C4F8D"/>
    <w:rsid w:val="000C6057"/>
    <w:rsid w:val="000C6DED"/>
    <w:rsid w:val="000C7CFE"/>
    <w:rsid w:val="000C7D7A"/>
    <w:rsid w:val="000D0017"/>
    <w:rsid w:val="000D10CB"/>
    <w:rsid w:val="000D16C4"/>
    <w:rsid w:val="000D1EB8"/>
    <w:rsid w:val="000D23A6"/>
    <w:rsid w:val="000D2D5A"/>
    <w:rsid w:val="000D3592"/>
    <w:rsid w:val="000D4C6D"/>
    <w:rsid w:val="000D58C4"/>
    <w:rsid w:val="000D629E"/>
    <w:rsid w:val="000D6B54"/>
    <w:rsid w:val="000D7D47"/>
    <w:rsid w:val="000E08DA"/>
    <w:rsid w:val="000E0A36"/>
    <w:rsid w:val="000E27A0"/>
    <w:rsid w:val="000E29B4"/>
    <w:rsid w:val="000E41BE"/>
    <w:rsid w:val="000E42C5"/>
    <w:rsid w:val="000E4A50"/>
    <w:rsid w:val="000F0D5E"/>
    <w:rsid w:val="000F0E31"/>
    <w:rsid w:val="000F1367"/>
    <w:rsid w:val="000F1805"/>
    <w:rsid w:val="000F1813"/>
    <w:rsid w:val="000F3680"/>
    <w:rsid w:val="000F3BD0"/>
    <w:rsid w:val="000F3E62"/>
    <w:rsid w:val="000F4066"/>
    <w:rsid w:val="000F4380"/>
    <w:rsid w:val="000F53DD"/>
    <w:rsid w:val="000F5C01"/>
    <w:rsid w:val="000F5CF3"/>
    <w:rsid w:val="000F6318"/>
    <w:rsid w:val="000F63AF"/>
    <w:rsid w:val="000F7AEC"/>
    <w:rsid w:val="0010059A"/>
    <w:rsid w:val="001014DF"/>
    <w:rsid w:val="0010234D"/>
    <w:rsid w:val="00102AF7"/>
    <w:rsid w:val="0010339F"/>
    <w:rsid w:val="00103D33"/>
    <w:rsid w:val="00104282"/>
    <w:rsid w:val="00105153"/>
    <w:rsid w:val="001053D1"/>
    <w:rsid w:val="0010679F"/>
    <w:rsid w:val="001070C9"/>
    <w:rsid w:val="00107342"/>
    <w:rsid w:val="001077F4"/>
    <w:rsid w:val="0011226F"/>
    <w:rsid w:val="00113171"/>
    <w:rsid w:val="00113BF2"/>
    <w:rsid w:val="0011681E"/>
    <w:rsid w:val="00116C21"/>
    <w:rsid w:val="0011729B"/>
    <w:rsid w:val="001175CB"/>
    <w:rsid w:val="001177F1"/>
    <w:rsid w:val="00117BC2"/>
    <w:rsid w:val="00120865"/>
    <w:rsid w:val="00120B0A"/>
    <w:rsid w:val="00120C14"/>
    <w:rsid w:val="001210E1"/>
    <w:rsid w:val="001214C6"/>
    <w:rsid w:val="00121ECE"/>
    <w:rsid w:val="0012265C"/>
    <w:rsid w:val="00122D3C"/>
    <w:rsid w:val="001231A1"/>
    <w:rsid w:val="00124028"/>
    <w:rsid w:val="001262FD"/>
    <w:rsid w:val="00126D9C"/>
    <w:rsid w:val="0012789A"/>
    <w:rsid w:val="0013163E"/>
    <w:rsid w:val="00131E02"/>
    <w:rsid w:val="001326D9"/>
    <w:rsid w:val="00134B2D"/>
    <w:rsid w:val="00135059"/>
    <w:rsid w:val="001354B1"/>
    <w:rsid w:val="00135C77"/>
    <w:rsid w:val="00136138"/>
    <w:rsid w:val="0013626C"/>
    <w:rsid w:val="0013636A"/>
    <w:rsid w:val="0013679C"/>
    <w:rsid w:val="001368F5"/>
    <w:rsid w:val="00136D4F"/>
    <w:rsid w:val="00140196"/>
    <w:rsid w:val="0014045B"/>
    <w:rsid w:val="00141542"/>
    <w:rsid w:val="001424B8"/>
    <w:rsid w:val="001437C8"/>
    <w:rsid w:val="00143B3F"/>
    <w:rsid w:val="0014502E"/>
    <w:rsid w:val="00145A6D"/>
    <w:rsid w:val="0014688E"/>
    <w:rsid w:val="00146999"/>
    <w:rsid w:val="00146B99"/>
    <w:rsid w:val="00147A1D"/>
    <w:rsid w:val="001512B2"/>
    <w:rsid w:val="001513DC"/>
    <w:rsid w:val="00151BC4"/>
    <w:rsid w:val="00152B7E"/>
    <w:rsid w:val="00153C8C"/>
    <w:rsid w:val="00153EC3"/>
    <w:rsid w:val="00154055"/>
    <w:rsid w:val="0015408B"/>
    <w:rsid w:val="00154675"/>
    <w:rsid w:val="00154E3C"/>
    <w:rsid w:val="00154F06"/>
    <w:rsid w:val="001564CD"/>
    <w:rsid w:val="001568AE"/>
    <w:rsid w:val="00156A42"/>
    <w:rsid w:val="001570C4"/>
    <w:rsid w:val="00157776"/>
    <w:rsid w:val="00157C9A"/>
    <w:rsid w:val="00157CF8"/>
    <w:rsid w:val="00161096"/>
    <w:rsid w:val="00161C6C"/>
    <w:rsid w:val="00161EB9"/>
    <w:rsid w:val="0016223D"/>
    <w:rsid w:val="001622F7"/>
    <w:rsid w:val="001629D6"/>
    <w:rsid w:val="00162C1D"/>
    <w:rsid w:val="0016412D"/>
    <w:rsid w:val="001641B3"/>
    <w:rsid w:val="001642DE"/>
    <w:rsid w:val="00164542"/>
    <w:rsid w:val="00164B43"/>
    <w:rsid w:val="00166FA8"/>
    <w:rsid w:val="00170246"/>
    <w:rsid w:val="00170F28"/>
    <w:rsid w:val="00171491"/>
    <w:rsid w:val="00172738"/>
    <w:rsid w:val="0017459C"/>
    <w:rsid w:val="00174AF3"/>
    <w:rsid w:val="00176F2C"/>
    <w:rsid w:val="00177863"/>
    <w:rsid w:val="0018021A"/>
    <w:rsid w:val="00180870"/>
    <w:rsid w:val="00181D1A"/>
    <w:rsid w:val="001833CE"/>
    <w:rsid w:val="001836DB"/>
    <w:rsid w:val="00184123"/>
    <w:rsid w:val="001841A8"/>
    <w:rsid w:val="001862F9"/>
    <w:rsid w:val="00186CA6"/>
    <w:rsid w:val="00187146"/>
    <w:rsid w:val="001879F5"/>
    <w:rsid w:val="001901AA"/>
    <w:rsid w:val="0019058A"/>
    <w:rsid w:val="0019076B"/>
    <w:rsid w:val="00190A7C"/>
    <w:rsid w:val="00191542"/>
    <w:rsid w:val="001919A8"/>
    <w:rsid w:val="00191C99"/>
    <w:rsid w:val="00192E6B"/>
    <w:rsid w:val="0019522F"/>
    <w:rsid w:val="001972E5"/>
    <w:rsid w:val="00197415"/>
    <w:rsid w:val="00197BE4"/>
    <w:rsid w:val="001A05A4"/>
    <w:rsid w:val="001A2DCA"/>
    <w:rsid w:val="001A3039"/>
    <w:rsid w:val="001A3654"/>
    <w:rsid w:val="001A3F49"/>
    <w:rsid w:val="001A5885"/>
    <w:rsid w:val="001A5C5C"/>
    <w:rsid w:val="001A723A"/>
    <w:rsid w:val="001B0964"/>
    <w:rsid w:val="001B1C6E"/>
    <w:rsid w:val="001B1E66"/>
    <w:rsid w:val="001B1F64"/>
    <w:rsid w:val="001B214E"/>
    <w:rsid w:val="001B232D"/>
    <w:rsid w:val="001B2878"/>
    <w:rsid w:val="001B3373"/>
    <w:rsid w:val="001B3A0B"/>
    <w:rsid w:val="001B463E"/>
    <w:rsid w:val="001B5A18"/>
    <w:rsid w:val="001B6516"/>
    <w:rsid w:val="001B7636"/>
    <w:rsid w:val="001C0750"/>
    <w:rsid w:val="001C088C"/>
    <w:rsid w:val="001C10F2"/>
    <w:rsid w:val="001C123B"/>
    <w:rsid w:val="001C1409"/>
    <w:rsid w:val="001C2ADE"/>
    <w:rsid w:val="001C3CBE"/>
    <w:rsid w:val="001C4978"/>
    <w:rsid w:val="001C4B77"/>
    <w:rsid w:val="001C539F"/>
    <w:rsid w:val="001C7285"/>
    <w:rsid w:val="001C732D"/>
    <w:rsid w:val="001C73F3"/>
    <w:rsid w:val="001C7503"/>
    <w:rsid w:val="001C7DB8"/>
    <w:rsid w:val="001D23EC"/>
    <w:rsid w:val="001D29F8"/>
    <w:rsid w:val="001D2F6A"/>
    <w:rsid w:val="001D3184"/>
    <w:rsid w:val="001D32C9"/>
    <w:rsid w:val="001D374E"/>
    <w:rsid w:val="001D3D4D"/>
    <w:rsid w:val="001D4B7D"/>
    <w:rsid w:val="001D5057"/>
    <w:rsid w:val="001D5522"/>
    <w:rsid w:val="001D5A34"/>
    <w:rsid w:val="001D643C"/>
    <w:rsid w:val="001D7CF8"/>
    <w:rsid w:val="001E139B"/>
    <w:rsid w:val="001E2460"/>
    <w:rsid w:val="001E2772"/>
    <w:rsid w:val="001E2AF4"/>
    <w:rsid w:val="001E3C40"/>
    <w:rsid w:val="001E4694"/>
    <w:rsid w:val="001E4ADA"/>
    <w:rsid w:val="001E6431"/>
    <w:rsid w:val="001E6876"/>
    <w:rsid w:val="001F0838"/>
    <w:rsid w:val="001F10A4"/>
    <w:rsid w:val="001F16CC"/>
    <w:rsid w:val="001F1720"/>
    <w:rsid w:val="001F1972"/>
    <w:rsid w:val="001F1AEF"/>
    <w:rsid w:val="001F2613"/>
    <w:rsid w:val="001F28AD"/>
    <w:rsid w:val="001F2A4D"/>
    <w:rsid w:val="001F3E0C"/>
    <w:rsid w:val="001F47DD"/>
    <w:rsid w:val="001F4979"/>
    <w:rsid w:val="001F4CB2"/>
    <w:rsid w:val="001F62B9"/>
    <w:rsid w:val="001F62D7"/>
    <w:rsid w:val="001F6B59"/>
    <w:rsid w:val="00200BDF"/>
    <w:rsid w:val="0020107A"/>
    <w:rsid w:val="00203097"/>
    <w:rsid w:val="00203D1B"/>
    <w:rsid w:val="00204A71"/>
    <w:rsid w:val="002051D8"/>
    <w:rsid w:val="0020662C"/>
    <w:rsid w:val="002067A1"/>
    <w:rsid w:val="0020687A"/>
    <w:rsid w:val="0020754E"/>
    <w:rsid w:val="00207E79"/>
    <w:rsid w:val="002114B4"/>
    <w:rsid w:val="0021201F"/>
    <w:rsid w:val="00212086"/>
    <w:rsid w:val="00212ECE"/>
    <w:rsid w:val="00214B37"/>
    <w:rsid w:val="00214C37"/>
    <w:rsid w:val="00215D5F"/>
    <w:rsid w:val="00216392"/>
    <w:rsid w:val="0021703B"/>
    <w:rsid w:val="00220546"/>
    <w:rsid w:val="002207AA"/>
    <w:rsid w:val="00220C36"/>
    <w:rsid w:val="00221D5D"/>
    <w:rsid w:val="00222068"/>
    <w:rsid w:val="002223FB"/>
    <w:rsid w:val="00222815"/>
    <w:rsid w:val="002231A2"/>
    <w:rsid w:val="002234AD"/>
    <w:rsid w:val="002241A0"/>
    <w:rsid w:val="00224309"/>
    <w:rsid w:val="00224E6C"/>
    <w:rsid w:val="00225C41"/>
    <w:rsid w:val="00231F24"/>
    <w:rsid w:val="00232483"/>
    <w:rsid w:val="0023260D"/>
    <w:rsid w:val="00234AFB"/>
    <w:rsid w:val="00234CD0"/>
    <w:rsid w:val="00234EE6"/>
    <w:rsid w:val="002358C0"/>
    <w:rsid w:val="00235C6B"/>
    <w:rsid w:val="00235F09"/>
    <w:rsid w:val="002367E6"/>
    <w:rsid w:val="0023700D"/>
    <w:rsid w:val="00237014"/>
    <w:rsid w:val="00240638"/>
    <w:rsid w:val="002408F9"/>
    <w:rsid w:val="002416D6"/>
    <w:rsid w:val="002420C5"/>
    <w:rsid w:val="00242F5F"/>
    <w:rsid w:val="00244843"/>
    <w:rsid w:val="002449D2"/>
    <w:rsid w:val="00245362"/>
    <w:rsid w:val="00246577"/>
    <w:rsid w:val="00251063"/>
    <w:rsid w:val="00251226"/>
    <w:rsid w:val="00251A01"/>
    <w:rsid w:val="002520AB"/>
    <w:rsid w:val="00252589"/>
    <w:rsid w:val="00252ECF"/>
    <w:rsid w:val="0025306E"/>
    <w:rsid w:val="00253BEC"/>
    <w:rsid w:val="002546FC"/>
    <w:rsid w:val="002550D5"/>
    <w:rsid w:val="002551BF"/>
    <w:rsid w:val="00255498"/>
    <w:rsid w:val="00260FEE"/>
    <w:rsid w:val="00261308"/>
    <w:rsid w:val="0026156E"/>
    <w:rsid w:val="00261ED4"/>
    <w:rsid w:val="00262DC3"/>
    <w:rsid w:val="00263166"/>
    <w:rsid w:val="00263DC8"/>
    <w:rsid w:val="00264A71"/>
    <w:rsid w:val="0026568A"/>
    <w:rsid w:val="00265E33"/>
    <w:rsid w:val="00266A28"/>
    <w:rsid w:val="00266ED9"/>
    <w:rsid w:val="0026787A"/>
    <w:rsid w:val="0026795B"/>
    <w:rsid w:val="00267B77"/>
    <w:rsid w:val="00270736"/>
    <w:rsid w:val="0027098E"/>
    <w:rsid w:val="00273350"/>
    <w:rsid w:val="0027339A"/>
    <w:rsid w:val="002736E0"/>
    <w:rsid w:val="00273FFB"/>
    <w:rsid w:val="00274335"/>
    <w:rsid w:val="002743D7"/>
    <w:rsid w:val="00274E03"/>
    <w:rsid w:val="00274E62"/>
    <w:rsid w:val="002759EE"/>
    <w:rsid w:val="0027618D"/>
    <w:rsid w:val="00277A20"/>
    <w:rsid w:val="00277F7B"/>
    <w:rsid w:val="0028074F"/>
    <w:rsid w:val="0028143A"/>
    <w:rsid w:val="00281788"/>
    <w:rsid w:val="0028183E"/>
    <w:rsid w:val="00282256"/>
    <w:rsid w:val="00282547"/>
    <w:rsid w:val="00282662"/>
    <w:rsid w:val="0028297E"/>
    <w:rsid w:val="00283970"/>
    <w:rsid w:val="00283FD3"/>
    <w:rsid w:val="0028420B"/>
    <w:rsid w:val="00284CDC"/>
    <w:rsid w:val="00285678"/>
    <w:rsid w:val="00287BD9"/>
    <w:rsid w:val="002902F4"/>
    <w:rsid w:val="00290AD6"/>
    <w:rsid w:val="00290D10"/>
    <w:rsid w:val="002910CC"/>
    <w:rsid w:val="002911DE"/>
    <w:rsid w:val="0029127F"/>
    <w:rsid w:val="002912DB"/>
    <w:rsid w:val="00291375"/>
    <w:rsid w:val="0029148A"/>
    <w:rsid w:val="0029196A"/>
    <w:rsid w:val="00292296"/>
    <w:rsid w:val="00294F91"/>
    <w:rsid w:val="00295F1F"/>
    <w:rsid w:val="00296F7D"/>
    <w:rsid w:val="002A0758"/>
    <w:rsid w:val="002A2D0E"/>
    <w:rsid w:val="002A2D50"/>
    <w:rsid w:val="002A34AF"/>
    <w:rsid w:val="002A4529"/>
    <w:rsid w:val="002A471A"/>
    <w:rsid w:val="002A4A48"/>
    <w:rsid w:val="002A60EE"/>
    <w:rsid w:val="002A63E5"/>
    <w:rsid w:val="002A692A"/>
    <w:rsid w:val="002A6BBB"/>
    <w:rsid w:val="002A726D"/>
    <w:rsid w:val="002A7F73"/>
    <w:rsid w:val="002B0355"/>
    <w:rsid w:val="002B148A"/>
    <w:rsid w:val="002B14F2"/>
    <w:rsid w:val="002B176A"/>
    <w:rsid w:val="002B34CE"/>
    <w:rsid w:val="002B4B9D"/>
    <w:rsid w:val="002B5A3B"/>
    <w:rsid w:val="002B64AB"/>
    <w:rsid w:val="002B699A"/>
    <w:rsid w:val="002B723B"/>
    <w:rsid w:val="002B7337"/>
    <w:rsid w:val="002B7BD9"/>
    <w:rsid w:val="002C14DA"/>
    <w:rsid w:val="002C32F7"/>
    <w:rsid w:val="002C3E07"/>
    <w:rsid w:val="002C3F08"/>
    <w:rsid w:val="002C3F87"/>
    <w:rsid w:val="002C4439"/>
    <w:rsid w:val="002C48C7"/>
    <w:rsid w:val="002C4DE2"/>
    <w:rsid w:val="002C5C60"/>
    <w:rsid w:val="002C67A1"/>
    <w:rsid w:val="002C725F"/>
    <w:rsid w:val="002C7D8E"/>
    <w:rsid w:val="002D0407"/>
    <w:rsid w:val="002D0B7C"/>
    <w:rsid w:val="002D0D1A"/>
    <w:rsid w:val="002D2197"/>
    <w:rsid w:val="002D2496"/>
    <w:rsid w:val="002D2C3E"/>
    <w:rsid w:val="002D2CEA"/>
    <w:rsid w:val="002D4FD0"/>
    <w:rsid w:val="002D52C0"/>
    <w:rsid w:val="002D5AED"/>
    <w:rsid w:val="002D6DCF"/>
    <w:rsid w:val="002D6E61"/>
    <w:rsid w:val="002D7AB6"/>
    <w:rsid w:val="002E1CFF"/>
    <w:rsid w:val="002E24AD"/>
    <w:rsid w:val="002E26F6"/>
    <w:rsid w:val="002E2FBF"/>
    <w:rsid w:val="002E390F"/>
    <w:rsid w:val="002E4011"/>
    <w:rsid w:val="002E4175"/>
    <w:rsid w:val="002E4385"/>
    <w:rsid w:val="002E4D20"/>
    <w:rsid w:val="002E5326"/>
    <w:rsid w:val="002E55C2"/>
    <w:rsid w:val="002E694A"/>
    <w:rsid w:val="002E7695"/>
    <w:rsid w:val="002E77DB"/>
    <w:rsid w:val="002E782C"/>
    <w:rsid w:val="002E783D"/>
    <w:rsid w:val="002E7BA4"/>
    <w:rsid w:val="002E7C74"/>
    <w:rsid w:val="002F033E"/>
    <w:rsid w:val="002F046A"/>
    <w:rsid w:val="002F1592"/>
    <w:rsid w:val="002F1A6D"/>
    <w:rsid w:val="002F3119"/>
    <w:rsid w:val="002F37A2"/>
    <w:rsid w:val="002F3C5E"/>
    <w:rsid w:val="002F3C7F"/>
    <w:rsid w:val="002F45BB"/>
    <w:rsid w:val="002F4945"/>
    <w:rsid w:val="002F68ED"/>
    <w:rsid w:val="003000C5"/>
    <w:rsid w:val="00300467"/>
    <w:rsid w:val="003009EF"/>
    <w:rsid w:val="00301819"/>
    <w:rsid w:val="003022D1"/>
    <w:rsid w:val="0030237E"/>
    <w:rsid w:val="00303CFA"/>
    <w:rsid w:val="00305A8D"/>
    <w:rsid w:val="00305CF6"/>
    <w:rsid w:val="00305F3E"/>
    <w:rsid w:val="00306509"/>
    <w:rsid w:val="00306E6E"/>
    <w:rsid w:val="00310A09"/>
    <w:rsid w:val="00311BC4"/>
    <w:rsid w:val="00311E24"/>
    <w:rsid w:val="00311F3D"/>
    <w:rsid w:val="00312B57"/>
    <w:rsid w:val="0031320E"/>
    <w:rsid w:val="00314F54"/>
    <w:rsid w:val="00314FEF"/>
    <w:rsid w:val="003155EB"/>
    <w:rsid w:val="003165FD"/>
    <w:rsid w:val="00320D89"/>
    <w:rsid w:val="00321A93"/>
    <w:rsid w:val="00321C93"/>
    <w:rsid w:val="00323152"/>
    <w:rsid w:val="0032374A"/>
    <w:rsid w:val="003238B7"/>
    <w:rsid w:val="00325300"/>
    <w:rsid w:val="003257DA"/>
    <w:rsid w:val="00325A74"/>
    <w:rsid w:val="00326509"/>
    <w:rsid w:val="003304FD"/>
    <w:rsid w:val="00330A58"/>
    <w:rsid w:val="00330B19"/>
    <w:rsid w:val="00331E59"/>
    <w:rsid w:val="0033266E"/>
    <w:rsid w:val="00332AF8"/>
    <w:rsid w:val="0033303B"/>
    <w:rsid w:val="00333A6D"/>
    <w:rsid w:val="00333F5B"/>
    <w:rsid w:val="00333FAD"/>
    <w:rsid w:val="0033471E"/>
    <w:rsid w:val="00334DD5"/>
    <w:rsid w:val="0033543B"/>
    <w:rsid w:val="003364DA"/>
    <w:rsid w:val="00336618"/>
    <w:rsid w:val="003371CC"/>
    <w:rsid w:val="00337404"/>
    <w:rsid w:val="003378AE"/>
    <w:rsid w:val="00341235"/>
    <w:rsid w:val="0034124E"/>
    <w:rsid w:val="003416C6"/>
    <w:rsid w:val="00342192"/>
    <w:rsid w:val="00342414"/>
    <w:rsid w:val="00342BC3"/>
    <w:rsid w:val="003431B9"/>
    <w:rsid w:val="00344520"/>
    <w:rsid w:val="00345111"/>
    <w:rsid w:val="00346598"/>
    <w:rsid w:val="00347FB1"/>
    <w:rsid w:val="00350523"/>
    <w:rsid w:val="003506B8"/>
    <w:rsid w:val="00350D85"/>
    <w:rsid w:val="00350F84"/>
    <w:rsid w:val="00351745"/>
    <w:rsid w:val="00351907"/>
    <w:rsid w:val="00351C94"/>
    <w:rsid w:val="00351FA7"/>
    <w:rsid w:val="00354D68"/>
    <w:rsid w:val="00355C5A"/>
    <w:rsid w:val="00355DB0"/>
    <w:rsid w:val="00356022"/>
    <w:rsid w:val="003566D6"/>
    <w:rsid w:val="003568E8"/>
    <w:rsid w:val="00356A4B"/>
    <w:rsid w:val="003573BA"/>
    <w:rsid w:val="0036025A"/>
    <w:rsid w:val="00360A81"/>
    <w:rsid w:val="00361547"/>
    <w:rsid w:val="00362166"/>
    <w:rsid w:val="0036284C"/>
    <w:rsid w:val="00365051"/>
    <w:rsid w:val="00365197"/>
    <w:rsid w:val="00365B03"/>
    <w:rsid w:val="00365F44"/>
    <w:rsid w:val="00366C61"/>
    <w:rsid w:val="0036763C"/>
    <w:rsid w:val="00367A00"/>
    <w:rsid w:val="00367AB1"/>
    <w:rsid w:val="00370292"/>
    <w:rsid w:val="003707F8"/>
    <w:rsid w:val="00370A25"/>
    <w:rsid w:val="00371047"/>
    <w:rsid w:val="00371158"/>
    <w:rsid w:val="00373786"/>
    <w:rsid w:val="00374740"/>
    <w:rsid w:val="0037495A"/>
    <w:rsid w:val="00375293"/>
    <w:rsid w:val="003752F8"/>
    <w:rsid w:val="00375C6E"/>
    <w:rsid w:val="00375E0D"/>
    <w:rsid w:val="003768C6"/>
    <w:rsid w:val="003774A9"/>
    <w:rsid w:val="00377875"/>
    <w:rsid w:val="00377FB4"/>
    <w:rsid w:val="003800E5"/>
    <w:rsid w:val="00380ADE"/>
    <w:rsid w:val="00381DD9"/>
    <w:rsid w:val="00382D4C"/>
    <w:rsid w:val="00383FE8"/>
    <w:rsid w:val="003842A8"/>
    <w:rsid w:val="00384EF3"/>
    <w:rsid w:val="0038533D"/>
    <w:rsid w:val="00386D1C"/>
    <w:rsid w:val="0039110A"/>
    <w:rsid w:val="003913B4"/>
    <w:rsid w:val="00391EFB"/>
    <w:rsid w:val="00392CFE"/>
    <w:rsid w:val="00393184"/>
    <w:rsid w:val="00393531"/>
    <w:rsid w:val="00393E3F"/>
    <w:rsid w:val="00394C7D"/>
    <w:rsid w:val="00395180"/>
    <w:rsid w:val="00395B35"/>
    <w:rsid w:val="00396B0F"/>
    <w:rsid w:val="00396E58"/>
    <w:rsid w:val="00397A3E"/>
    <w:rsid w:val="00397F89"/>
    <w:rsid w:val="003A0E1C"/>
    <w:rsid w:val="003A1E6D"/>
    <w:rsid w:val="003A218D"/>
    <w:rsid w:val="003A285F"/>
    <w:rsid w:val="003A2EE8"/>
    <w:rsid w:val="003A2F14"/>
    <w:rsid w:val="003A3ADE"/>
    <w:rsid w:val="003A4447"/>
    <w:rsid w:val="003A4480"/>
    <w:rsid w:val="003A4C1D"/>
    <w:rsid w:val="003A5302"/>
    <w:rsid w:val="003B06BF"/>
    <w:rsid w:val="003B08AE"/>
    <w:rsid w:val="003B0DEB"/>
    <w:rsid w:val="003B24B0"/>
    <w:rsid w:val="003B4508"/>
    <w:rsid w:val="003B479A"/>
    <w:rsid w:val="003B583F"/>
    <w:rsid w:val="003B6988"/>
    <w:rsid w:val="003B6F1D"/>
    <w:rsid w:val="003B76CB"/>
    <w:rsid w:val="003B7A04"/>
    <w:rsid w:val="003C008D"/>
    <w:rsid w:val="003C01DE"/>
    <w:rsid w:val="003C148A"/>
    <w:rsid w:val="003C16B6"/>
    <w:rsid w:val="003C2B83"/>
    <w:rsid w:val="003C2CD2"/>
    <w:rsid w:val="003C2E35"/>
    <w:rsid w:val="003C3A0F"/>
    <w:rsid w:val="003C4632"/>
    <w:rsid w:val="003C49DC"/>
    <w:rsid w:val="003C505A"/>
    <w:rsid w:val="003C6A5F"/>
    <w:rsid w:val="003D1DF0"/>
    <w:rsid w:val="003D21B2"/>
    <w:rsid w:val="003D2EE1"/>
    <w:rsid w:val="003D307D"/>
    <w:rsid w:val="003D3FEF"/>
    <w:rsid w:val="003D48DA"/>
    <w:rsid w:val="003D4E09"/>
    <w:rsid w:val="003D60A4"/>
    <w:rsid w:val="003D6DEA"/>
    <w:rsid w:val="003D789C"/>
    <w:rsid w:val="003D7A53"/>
    <w:rsid w:val="003D7B63"/>
    <w:rsid w:val="003E066E"/>
    <w:rsid w:val="003E091D"/>
    <w:rsid w:val="003E1066"/>
    <w:rsid w:val="003E1CCA"/>
    <w:rsid w:val="003E1E5F"/>
    <w:rsid w:val="003E21EB"/>
    <w:rsid w:val="003E2483"/>
    <w:rsid w:val="003E265A"/>
    <w:rsid w:val="003E30D9"/>
    <w:rsid w:val="003E383C"/>
    <w:rsid w:val="003E38EA"/>
    <w:rsid w:val="003E4650"/>
    <w:rsid w:val="003E4E45"/>
    <w:rsid w:val="003E522D"/>
    <w:rsid w:val="003E52D6"/>
    <w:rsid w:val="003E6242"/>
    <w:rsid w:val="003E7E7D"/>
    <w:rsid w:val="003E7EE4"/>
    <w:rsid w:val="003F09F9"/>
    <w:rsid w:val="003F0F98"/>
    <w:rsid w:val="003F17B6"/>
    <w:rsid w:val="003F20F3"/>
    <w:rsid w:val="003F23A8"/>
    <w:rsid w:val="003F31D4"/>
    <w:rsid w:val="003F420A"/>
    <w:rsid w:val="003F5C5A"/>
    <w:rsid w:val="003F5DCF"/>
    <w:rsid w:val="003F6D26"/>
    <w:rsid w:val="003F7906"/>
    <w:rsid w:val="00400D4D"/>
    <w:rsid w:val="004010EE"/>
    <w:rsid w:val="0040120A"/>
    <w:rsid w:val="004017B0"/>
    <w:rsid w:val="00402F40"/>
    <w:rsid w:val="0040314C"/>
    <w:rsid w:val="00403A30"/>
    <w:rsid w:val="00403B94"/>
    <w:rsid w:val="00404499"/>
    <w:rsid w:val="004056F6"/>
    <w:rsid w:val="00405E7A"/>
    <w:rsid w:val="00406B96"/>
    <w:rsid w:val="00411576"/>
    <w:rsid w:val="00414D13"/>
    <w:rsid w:val="00414D79"/>
    <w:rsid w:val="00415EB7"/>
    <w:rsid w:val="00416E10"/>
    <w:rsid w:val="004171F0"/>
    <w:rsid w:val="004212E7"/>
    <w:rsid w:val="00421EC6"/>
    <w:rsid w:val="004235BD"/>
    <w:rsid w:val="0042372D"/>
    <w:rsid w:val="0042412B"/>
    <w:rsid w:val="00426D03"/>
    <w:rsid w:val="00427218"/>
    <w:rsid w:val="004277E8"/>
    <w:rsid w:val="0043063B"/>
    <w:rsid w:val="00433A65"/>
    <w:rsid w:val="00433F62"/>
    <w:rsid w:val="00434779"/>
    <w:rsid w:val="00437A6B"/>
    <w:rsid w:val="004406A1"/>
    <w:rsid w:val="00441A2F"/>
    <w:rsid w:val="00441E00"/>
    <w:rsid w:val="00442F36"/>
    <w:rsid w:val="0044301F"/>
    <w:rsid w:val="004435C2"/>
    <w:rsid w:val="00443AD0"/>
    <w:rsid w:val="00444C8C"/>
    <w:rsid w:val="0044503B"/>
    <w:rsid w:val="004452D9"/>
    <w:rsid w:val="004460C0"/>
    <w:rsid w:val="00446130"/>
    <w:rsid w:val="00446257"/>
    <w:rsid w:val="00446FD7"/>
    <w:rsid w:val="00447D84"/>
    <w:rsid w:val="00450C3F"/>
    <w:rsid w:val="00450CFA"/>
    <w:rsid w:val="00450F62"/>
    <w:rsid w:val="0045151E"/>
    <w:rsid w:val="004516ED"/>
    <w:rsid w:val="004521E1"/>
    <w:rsid w:val="004527C7"/>
    <w:rsid w:val="004544A5"/>
    <w:rsid w:val="00455233"/>
    <w:rsid w:val="00455DD7"/>
    <w:rsid w:val="00456FC8"/>
    <w:rsid w:val="00457403"/>
    <w:rsid w:val="00457A49"/>
    <w:rsid w:val="00457A77"/>
    <w:rsid w:val="0046000A"/>
    <w:rsid w:val="00460543"/>
    <w:rsid w:val="00460B69"/>
    <w:rsid w:val="0046119E"/>
    <w:rsid w:val="00461360"/>
    <w:rsid w:val="00462B0D"/>
    <w:rsid w:val="00462F74"/>
    <w:rsid w:val="0046301F"/>
    <w:rsid w:val="004630B4"/>
    <w:rsid w:val="00463591"/>
    <w:rsid w:val="004641B8"/>
    <w:rsid w:val="00464343"/>
    <w:rsid w:val="00465DEA"/>
    <w:rsid w:val="0046701A"/>
    <w:rsid w:val="00467629"/>
    <w:rsid w:val="0046784E"/>
    <w:rsid w:val="00467E5C"/>
    <w:rsid w:val="004705AE"/>
    <w:rsid w:val="00474443"/>
    <w:rsid w:val="0047487A"/>
    <w:rsid w:val="004777C0"/>
    <w:rsid w:val="00477967"/>
    <w:rsid w:val="00480256"/>
    <w:rsid w:val="004807C7"/>
    <w:rsid w:val="00480AB1"/>
    <w:rsid w:val="00480D2F"/>
    <w:rsid w:val="0048208E"/>
    <w:rsid w:val="00482BCE"/>
    <w:rsid w:val="00483978"/>
    <w:rsid w:val="00484626"/>
    <w:rsid w:val="00484FEF"/>
    <w:rsid w:val="004850AF"/>
    <w:rsid w:val="004860B3"/>
    <w:rsid w:val="00486610"/>
    <w:rsid w:val="00486A70"/>
    <w:rsid w:val="004872B0"/>
    <w:rsid w:val="00487C87"/>
    <w:rsid w:val="004901EA"/>
    <w:rsid w:val="00491797"/>
    <w:rsid w:val="0049181E"/>
    <w:rsid w:val="00493A88"/>
    <w:rsid w:val="00496462"/>
    <w:rsid w:val="00497D2A"/>
    <w:rsid w:val="00497D69"/>
    <w:rsid w:val="004A007B"/>
    <w:rsid w:val="004A0719"/>
    <w:rsid w:val="004A13F4"/>
    <w:rsid w:val="004A32E1"/>
    <w:rsid w:val="004A337F"/>
    <w:rsid w:val="004A42ED"/>
    <w:rsid w:val="004A4C16"/>
    <w:rsid w:val="004A51BC"/>
    <w:rsid w:val="004A573B"/>
    <w:rsid w:val="004A6099"/>
    <w:rsid w:val="004A6440"/>
    <w:rsid w:val="004A754C"/>
    <w:rsid w:val="004A7980"/>
    <w:rsid w:val="004A7A50"/>
    <w:rsid w:val="004B06DC"/>
    <w:rsid w:val="004B26D2"/>
    <w:rsid w:val="004B4118"/>
    <w:rsid w:val="004B477D"/>
    <w:rsid w:val="004B49B8"/>
    <w:rsid w:val="004B4D19"/>
    <w:rsid w:val="004B67BE"/>
    <w:rsid w:val="004B7158"/>
    <w:rsid w:val="004C0163"/>
    <w:rsid w:val="004C0164"/>
    <w:rsid w:val="004C05D7"/>
    <w:rsid w:val="004C0E33"/>
    <w:rsid w:val="004C1D67"/>
    <w:rsid w:val="004C2B3C"/>
    <w:rsid w:val="004C4247"/>
    <w:rsid w:val="004C6314"/>
    <w:rsid w:val="004C77EC"/>
    <w:rsid w:val="004D00B2"/>
    <w:rsid w:val="004D08B1"/>
    <w:rsid w:val="004D10FA"/>
    <w:rsid w:val="004D2182"/>
    <w:rsid w:val="004D3FAE"/>
    <w:rsid w:val="004D42B0"/>
    <w:rsid w:val="004D4325"/>
    <w:rsid w:val="004D4421"/>
    <w:rsid w:val="004D64F0"/>
    <w:rsid w:val="004D714D"/>
    <w:rsid w:val="004D715E"/>
    <w:rsid w:val="004D736E"/>
    <w:rsid w:val="004E000E"/>
    <w:rsid w:val="004E0672"/>
    <w:rsid w:val="004E0DCA"/>
    <w:rsid w:val="004E162C"/>
    <w:rsid w:val="004E16F8"/>
    <w:rsid w:val="004E49D3"/>
    <w:rsid w:val="004E5B06"/>
    <w:rsid w:val="004E641E"/>
    <w:rsid w:val="004E7ACE"/>
    <w:rsid w:val="004E7EA8"/>
    <w:rsid w:val="004F01B1"/>
    <w:rsid w:val="004F01C3"/>
    <w:rsid w:val="004F0BC7"/>
    <w:rsid w:val="004F2C46"/>
    <w:rsid w:val="004F3194"/>
    <w:rsid w:val="004F40B6"/>
    <w:rsid w:val="004F538A"/>
    <w:rsid w:val="004F5866"/>
    <w:rsid w:val="004F5A78"/>
    <w:rsid w:val="004F5FD5"/>
    <w:rsid w:val="004F664E"/>
    <w:rsid w:val="004F6BA8"/>
    <w:rsid w:val="004F7614"/>
    <w:rsid w:val="004F7DFD"/>
    <w:rsid w:val="00500FB4"/>
    <w:rsid w:val="00501248"/>
    <w:rsid w:val="0050367F"/>
    <w:rsid w:val="005038A4"/>
    <w:rsid w:val="00503DA8"/>
    <w:rsid w:val="00504347"/>
    <w:rsid w:val="00504840"/>
    <w:rsid w:val="00504963"/>
    <w:rsid w:val="00504B9F"/>
    <w:rsid w:val="005057B0"/>
    <w:rsid w:val="00506408"/>
    <w:rsid w:val="0050671E"/>
    <w:rsid w:val="00507792"/>
    <w:rsid w:val="005109F6"/>
    <w:rsid w:val="005119E5"/>
    <w:rsid w:val="0051291D"/>
    <w:rsid w:val="005133B1"/>
    <w:rsid w:val="005139AB"/>
    <w:rsid w:val="00514130"/>
    <w:rsid w:val="0051414E"/>
    <w:rsid w:val="005142E4"/>
    <w:rsid w:val="005148AC"/>
    <w:rsid w:val="0051585D"/>
    <w:rsid w:val="00516B0B"/>
    <w:rsid w:val="00517656"/>
    <w:rsid w:val="00520160"/>
    <w:rsid w:val="00520B3E"/>
    <w:rsid w:val="005212FB"/>
    <w:rsid w:val="005213BC"/>
    <w:rsid w:val="00521E71"/>
    <w:rsid w:val="0052273B"/>
    <w:rsid w:val="00522D2A"/>
    <w:rsid w:val="005239F8"/>
    <w:rsid w:val="00523B32"/>
    <w:rsid w:val="0052579F"/>
    <w:rsid w:val="00525914"/>
    <w:rsid w:val="00526112"/>
    <w:rsid w:val="00526CB8"/>
    <w:rsid w:val="00526CD3"/>
    <w:rsid w:val="00527421"/>
    <w:rsid w:val="005277B3"/>
    <w:rsid w:val="00530D6A"/>
    <w:rsid w:val="00531265"/>
    <w:rsid w:val="00531852"/>
    <w:rsid w:val="00532A1E"/>
    <w:rsid w:val="00533220"/>
    <w:rsid w:val="00536184"/>
    <w:rsid w:val="00537E04"/>
    <w:rsid w:val="00540064"/>
    <w:rsid w:val="005401F4"/>
    <w:rsid w:val="00540EEA"/>
    <w:rsid w:val="005413B8"/>
    <w:rsid w:val="00542908"/>
    <w:rsid w:val="00543A70"/>
    <w:rsid w:val="0054411F"/>
    <w:rsid w:val="005442CC"/>
    <w:rsid w:val="005444AC"/>
    <w:rsid w:val="005448C8"/>
    <w:rsid w:val="005456AA"/>
    <w:rsid w:val="005461C8"/>
    <w:rsid w:val="0054698A"/>
    <w:rsid w:val="00550B85"/>
    <w:rsid w:val="00551399"/>
    <w:rsid w:val="00551573"/>
    <w:rsid w:val="005516D5"/>
    <w:rsid w:val="00552E60"/>
    <w:rsid w:val="005538AA"/>
    <w:rsid w:val="00553B17"/>
    <w:rsid w:val="0055434B"/>
    <w:rsid w:val="005556DD"/>
    <w:rsid w:val="005566D5"/>
    <w:rsid w:val="00556A81"/>
    <w:rsid w:val="00556FE7"/>
    <w:rsid w:val="0055723A"/>
    <w:rsid w:val="005574AD"/>
    <w:rsid w:val="00557C1F"/>
    <w:rsid w:val="00557F89"/>
    <w:rsid w:val="005618CC"/>
    <w:rsid w:val="0056223C"/>
    <w:rsid w:val="005630BB"/>
    <w:rsid w:val="0056328F"/>
    <w:rsid w:val="00563CDC"/>
    <w:rsid w:val="00564CEB"/>
    <w:rsid w:val="00565C99"/>
    <w:rsid w:val="00566025"/>
    <w:rsid w:val="005677CD"/>
    <w:rsid w:val="005679E3"/>
    <w:rsid w:val="00567F8B"/>
    <w:rsid w:val="005705DD"/>
    <w:rsid w:val="005709BA"/>
    <w:rsid w:val="00570C20"/>
    <w:rsid w:val="00572D5E"/>
    <w:rsid w:val="005731C4"/>
    <w:rsid w:val="00573322"/>
    <w:rsid w:val="00573B49"/>
    <w:rsid w:val="00574059"/>
    <w:rsid w:val="00574492"/>
    <w:rsid w:val="00574E29"/>
    <w:rsid w:val="005754F5"/>
    <w:rsid w:val="00575761"/>
    <w:rsid w:val="00575BE0"/>
    <w:rsid w:val="005764CD"/>
    <w:rsid w:val="005767F2"/>
    <w:rsid w:val="00576ADB"/>
    <w:rsid w:val="00576C25"/>
    <w:rsid w:val="00576F55"/>
    <w:rsid w:val="0057793C"/>
    <w:rsid w:val="005779DB"/>
    <w:rsid w:val="00577FA0"/>
    <w:rsid w:val="00580271"/>
    <w:rsid w:val="00580E77"/>
    <w:rsid w:val="005816D7"/>
    <w:rsid w:val="00581D65"/>
    <w:rsid w:val="00581E7B"/>
    <w:rsid w:val="00582394"/>
    <w:rsid w:val="00582D61"/>
    <w:rsid w:val="00582E52"/>
    <w:rsid w:val="005848E1"/>
    <w:rsid w:val="005856EB"/>
    <w:rsid w:val="00590B53"/>
    <w:rsid w:val="00590F37"/>
    <w:rsid w:val="0059179F"/>
    <w:rsid w:val="00592CD0"/>
    <w:rsid w:val="005931F7"/>
    <w:rsid w:val="0059483F"/>
    <w:rsid w:val="00597758"/>
    <w:rsid w:val="00597A46"/>
    <w:rsid w:val="005A11D6"/>
    <w:rsid w:val="005A2159"/>
    <w:rsid w:val="005A2CF2"/>
    <w:rsid w:val="005A2DB4"/>
    <w:rsid w:val="005A2E2C"/>
    <w:rsid w:val="005A2FB3"/>
    <w:rsid w:val="005A353E"/>
    <w:rsid w:val="005A41F5"/>
    <w:rsid w:val="005A4760"/>
    <w:rsid w:val="005A5837"/>
    <w:rsid w:val="005A661A"/>
    <w:rsid w:val="005A75A2"/>
    <w:rsid w:val="005A79F5"/>
    <w:rsid w:val="005B0B49"/>
    <w:rsid w:val="005B1F03"/>
    <w:rsid w:val="005B249B"/>
    <w:rsid w:val="005B33DF"/>
    <w:rsid w:val="005B37B6"/>
    <w:rsid w:val="005B3E0B"/>
    <w:rsid w:val="005B4095"/>
    <w:rsid w:val="005B40C2"/>
    <w:rsid w:val="005B4139"/>
    <w:rsid w:val="005B46A9"/>
    <w:rsid w:val="005B4C1F"/>
    <w:rsid w:val="005B5098"/>
    <w:rsid w:val="005B6C39"/>
    <w:rsid w:val="005B6ECC"/>
    <w:rsid w:val="005B76D7"/>
    <w:rsid w:val="005B7875"/>
    <w:rsid w:val="005B7C20"/>
    <w:rsid w:val="005C1208"/>
    <w:rsid w:val="005C176C"/>
    <w:rsid w:val="005C257D"/>
    <w:rsid w:val="005C289E"/>
    <w:rsid w:val="005C41CC"/>
    <w:rsid w:val="005C45AC"/>
    <w:rsid w:val="005C45AE"/>
    <w:rsid w:val="005C51C9"/>
    <w:rsid w:val="005C69C9"/>
    <w:rsid w:val="005C72C1"/>
    <w:rsid w:val="005C7B50"/>
    <w:rsid w:val="005D003F"/>
    <w:rsid w:val="005D00BD"/>
    <w:rsid w:val="005D1B4D"/>
    <w:rsid w:val="005D2FB6"/>
    <w:rsid w:val="005D441E"/>
    <w:rsid w:val="005D47E9"/>
    <w:rsid w:val="005D495E"/>
    <w:rsid w:val="005D51A6"/>
    <w:rsid w:val="005D6CCA"/>
    <w:rsid w:val="005D6D73"/>
    <w:rsid w:val="005D7787"/>
    <w:rsid w:val="005E10E1"/>
    <w:rsid w:val="005E11F5"/>
    <w:rsid w:val="005E153E"/>
    <w:rsid w:val="005E2CF0"/>
    <w:rsid w:val="005E2DE1"/>
    <w:rsid w:val="005E3A0F"/>
    <w:rsid w:val="005E41F5"/>
    <w:rsid w:val="005E45C3"/>
    <w:rsid w:val="005E5532"/>
    <w:rsid w:val="005E5952"/>
    <w:rsid w:val="005E6AA7"/>
    <w:rsid w:val="005E7418"/>
    <w:rsid w:val="005F00A9"/>
    <w:rsid w:val="005F044A"/>
    <w:rsid w:val="005F1B3E"/>
    <w:rsid w:val="005F3351"/>
    <w:rsid w:val="005F3811"/>
    <w:rsid w:val="005F418D"/>
    <w:rsid w:val="005F49D5"/>
    <w:rsid w:val="005F4B25"/>
    <w:rsid w:val="005F598B"/>
    <w:rsid w:val="005F6C2F"/>
    <w:rsid w:val="005F75D2"/>
    <w:rsid w:val="00600DE1"/>
    <w:rsid w:val="0060169C"/>
    <w:rsid w:val="0060189B"/>
    <w:rsid w:val="00601B08"/>
    <w:rsid w:val="00602195"/>
    <w:rsid w:val="00602388"/>
    <w:rsid w:val="0060248D"/>
    <w:rsid w:val="006024D8"/>
    <w:rsid w:val="00602572"/>
    <w:rsid w:val="00603884"/>
    <w:rsid w:val="00604354"/>
    <w:rsid w:val="006050C1"/>
    <w:rsid w:val="00605F43"/>
    <w:rsid w:val="00607709"/>
    <w:rsid w:val="00610A4A"/>
    <w:rsid w:val="0061114D"/>
    <w:rsid w:val="006115BE"/>
    <w:rsid w:val="00611722"/>
    <w:rsid w:val="00611B29"/>
    <w:rsid w:val="00612DC6"/>
    <w:rsid w:val="00613B9A"/>
    <w:rsid w:val="00614541"/>
    <w:rsid w:val="00614763"/>
    <w:rsid w:val="0061477E"/>
    <w:rsid w:val="00615B46"/>
    <w:rsid w:val="00615C36"/>
    <w:rsid w:val="00615CD8"/>
    <w:rsid w:val="006163A2"/>
    <w:rsid w:val="006208A0"/>
    <w:rsid w:val="006216B5"/>
    <w:rsid w:val="00621C53"/>
    <w:rsid w:val="00622BC9"/>
    <w:rsid w:val="00623023"/>
    <w:rsid w:val="00623C28"/>
    <w:rsid w:val="00624084"/>
    <w:rsid w:val="00624421"/>
    <w:rsid w:val="00624A80"/>
    <w:rsid w:val="006253DA"/>
    <w:rsid w:val="00625EB8"/>
    <w:rsid w:val="00626049"/>
    <w:rsid w:val="006264DB"/>
    <w:rsid w:val="00626668"/>
    <w:rsid w:val="00627333"/>
    <w:rsid w:val="006274E9"/>
    <w:rsid w:val="006303FA"/>
    <w:rsid w:val="00630BCF"/>
    <w:rsid w:val="0063193A"/>
    <w:rsid w:val="00633774"/>
    <w:rsid w:val="00634F60"/>
    <w:rsid w:val="00640864"/>
    <w:rsid w:val="00640EB3"/>
    <w:rsid w:val="006433FC"/>
    <w:rsid w:val="006436B0"/>
    <w:rsid w:val="00643E22"/>
    <w:rsid w:val="006448C2"/>
    <w:rsid w:val="00646103"/>
    <w:rsid w:val="006462B2"/>
    <w:rsid w:val="0064694F"/>
    <w:rsid w:val="00647222"/>
    <w:rsid w:val="00647968"/>
    <w:rsid w:val="00647BA9"/>
    <w:rsid w:val="00647BD9"/>
    <w:rsid w:val="00647D89"/>
    <w:rsid w:val="006502B1"/>
    <w:rsid w:val="006502E5"/>
    <w:rsid w:val="0065064F"/>
    <w:rsid w:val="006506A6"/>
    <w:rsid w:val="00650C13"/>
    <w:rsid w:val="006516FA"/>
    <w:rsid w:val="00651712"/>
    <w:rsid w:val="00651A70"/>
    <w:rsid w:val="00652B66"/>
    <w:rsid w:val="0065342A"/>
    <w:rsid w:val="006549F6"/>
    <w:rsid w:val="00654E35"/>
    <w:rsid w:val="00655157"/>
    <w:rsid w:val="006566B7"/>
    <w:rsid w:val="00656938"/>
    <w:rsid w:val="00656D23"/>
    <w:rsid w:val="00657487"/>
    <w:rsid w:val="00660EA5"/>
    <w:rsid w:val="00660F1F"/>
    <w:rsid w:val="00661882"/>
    <w:rsid w:val="00662113"/>
    <w:rsid w:val="00662577"/>
    <w:rsid w:val="00662976"/>
    <w:rsid w:val="0066370E"/>
    <w:rsid w:val="00663A2F"/>
    <w:rsid w:val="00664499"/>
    <w:rsid w:val="00664709"/>
    <w:rsid w:val="00664EB3"/>
    <w:rsid w:val="006659A2"/>
    <w:rsid w:val="00665F38"/>
    <w:rsid w:val="006660F9"/>
    <w:rsid w:val="00666E9B"/>
    <w:rsid w:val="006673BC"/>
    <w:rsid w:val="0066750C"/>
    <w:rsid w:val="0066789A"/>
    <w:rsid w:val="00670157"/>
    <w:rsid w:val="00670544"/>
    <w:rsid w:val="00670A94"/>
    <w:rsid w:val="00670E19"/>
    <w:rsid w:val="00670F7F"/>
    <w:rsid w:val="00671498"/>
    <w:rsid w:val="006717C3"/>
    <w:rsid w:val="00671FD4"/>
    <w:rsid w:val="00672208"/>
    <w:rsid w:val="00674E3D"/>
    <w:rsid w:val="006759C0"/>
    <w:rsid w:val="00676254"/>
    <w:rsid w:val="00676701"/>
    <w:rsid w:val="00676E9A"/>
    <w:rsid w:val="00677949"/>
    <w:rsid w:val="00680465"/>
    <w:rsid w:val="00683830"/>
    <w:rsid w:val="006840B0"/>
    <w:rsid w:val="006842E5"/>
    <w:rsid w:val="0068451F"/>
    <w:rsid w:val="00684734"/>
    <w:rsid w:val="00684E67"/>
    <w:rsid w:val="00684FC7"/>
    <w:rsid w:val="00685C2C"/>
    <w:rsid w:val="00690D4E"/>
    <w:rsid w:val="00690DA5"/>
    <w:rsid w:val="006914AD"/>
    <w:rsid w:val="0069182A"/>
    <w:rsid w:val="0069223B"/>
    <w:rsid w:val="006922B4"/>
    <w:rsid w:val="00692D20"/>
    <w:rsid w:val="00693978"/>
    <w:rsid w:val="00693D39"/>
    <w:rsid w:val="00694885"/>
    <w:rsid w:val="00694B70"/>
    <w:rsid w:val="006959CD"/>
    <w:rsid w:val="0069716A"/>
    <w:rsid w:val="006975CB"/>
    <w:rsid w:val="006978D2"/>
    <w:rsid w:val="00697D0F"/>
    <w:rsid w:val="00697F13"/>
    <w:rsid w:val="006A0E59"/>
    <w:rsid w:val="006A2998"/>
    <w:rsid w:val="006A31CA"/>
    <w:rsid w:val="006A3CA9"/>
    <w:rsid w:val="006A3E6F"/>
    <w:rsid w:val="006A41B0"/>
    <w:rsid w:val="006A4C46"/>
    <w:rsid w:val="006A541F"/>
    <w:rsid w:val="006A58A5"/>
    <w:rsid w:val="006A62B6"/>
    <w:rsid w:val="006A6301"/>
    <w:rsid w:val="006B0A5A"/>
    <w:rsid w:val="006B0E38"/>
    <w:rsid w:val="006B1EC2"/>
    <w:rsid w:val="006B2165"/>
    <w:rsid w:val="006B2263"/>
    <w:rsid w:val="006B2E63"/>
    <w:rsid w:val="006B3F24"/>
    <w:rsid w:val="006B4DB7"/>
    <w:rsid w:val="006B5428"/>
    <w:rsid w:val="006B5E93"/>
    <w:rsid w:val="006B6120"/>
    <w:rsid w:val="006B6CAB"/>
    <w:rsid w:val="006B6D42"/>
    <w:rsid w:val="006C1560"/>
    <w:rsid w:val="006C1DAD"/>
    <w:rsid w:val="006C2408"/>
    <w:rsid w:val="006C3FEC"/>
    <w:rsid w:val="006C45D3"/>
    <w:rsid w:val="006C54BF"/>
    <w:rsid w:val="006C5804"/>
    <w:rsid w:val="006C6A4D"/>
    <w:rsid w:val="006D0BB9"/>
    <w:rsid w:val="006D0C05"/>
    <w:rsid w:val="006D13C5"/>
    <w:rsid w:val="006D1750"/>
    <w:rsid w:val="006D1CFD"/>
    <w:rsid w:val="006D26FA"/>
    <w:rsid w:val="006D3D06"/>
    <w:rsid w:val="006D46B3"/>
    <w:rsid w:val="006D578F"/>
    <w:rsid w:val="006D6413"/>
    <w:rsid w:val="006D6C83"/>
    <w:rsid w:val="006D6F18"/>
    <w:rsid w:val="006D7282"/>
    <w:rsid w:val="006D7A6D"/>
    <w:rsid w:val="006E1A58"/>
    <w:rsid w:val="006E212C"/>
    <w:rsid w:val="006E2198"/>
    <w:rsid w:val="006E21EA"/>
    <w:rsid w:val="006E2666"/>
    <w:rsid w:val="006E2702"/>
    <w:rsid w:val="006E40B0"/>
    <w:rsid w:val="006E483C"/>
    <w:rsid w:val="006E551F"/>
    <w:rsid w:val="006E5B3D"/>
    <w:rsid w:val="006E78ED"/>
    <w:rsid w:val="006E7962"/>
    <w:rsid w:val="006E79FC"/>
    <w:rsid w:val="006F183F"/>
    <w:rsid w:val="006F3042"/>
    <w:rsid w:val="006F32F6"/>
    <w:rsid w:val="006F3AEC"/>
    <w:rsid w:val="006F3E90"/>
    <w:rsid w:val="006F4698"/>
    <w:rsid w:val="006F47FC"/>
    <w:rsid w:val="006F4874"/>
    <w:rsid w:val="006F4CFE"/>
    <w:rsid w:val="006F6578"/>
    <w:rsid w:val="006F70F5"/>
    <w:rsid w:val="006F7B05"/>
    <w:rsid w:val="0070042A"/>
    <w:rsid w:val="00700604"/>
    <w:rsid w:val="00701C5C"/>
    <w:rsid w:val="00702BBF"/>
    <w:rsid w:val="00702F21"/>
    <w:rsid w:val="007048AC"/>
    <w:rsid w:val="00704F48"/>
    <w:rsid w:val="00707337"/>
    <w:rsid w:val="00707A99"/>
    <w:rsid w:val="00707AD8"/>
    <w:rsid w:val="0071046C"/>
    <w:rsid w:val="007110F3"/>
    <w:rsid w:val="007111DC"/>
    <w:rsid w:val="007120DD"/>
    <w:rsid w:val="0071242D"/>
    <w:rsid w:val="007127B6"/>
    <w:rsid w:val="00713004"/>
    <w:rsid w:val="00713494"/>
    <w:rsid w:val="007135AD"/>
    <w:rsid w:val="00713837"/>
    <w:rsid w:val="00713981"/>
    <w:rsid w:val="00713A7C"/>
    <w:rsid w:val="00713EE3"/>
    <w:rsid w:val="00713EF7"/>
    <w:rsid w:val="00714310"/>
    <w:rsid w:val="00714742"/>
    <w:rsid w:val="00716448"/>
    <w:rsid w:val="00716552"/>
    <w:rsid w:val="00716BE7"/>
    <w:rsid w:val="007172C4"/>
    <w:rsid w:val="00717D0E"/>
    <w:rsid w:val="007229A7"/>
    <w:rsid w:val="00723375"/>
    <w:rsid w:val="00724200"/>
    <w:rsid w:val="00724523"/>
    <w:rsid w:val="007246FD"/>
    <w:rsid w:val="00724A42"/>
    <w:rsid w:val="00725017"/>
    <w:rsid w:val="00725997"/>
    <w:rsid w:val="00725E04"/>
    <w:rsid w:val="0072643B"/>
    <w:rsid w:val="007279AD"/>
    <w:rsid w:val="00727D90"/>
    <w:rsid w:val="0073014E"/>
    <w:rsid w:val="0073068D"/>
    <w:rsid w:val="00731A0A"/>
    <w:rsid w:val="007323C1"/>
    <w:rsid w:val="00732FBA"/>
    <w:rsid w:val="00735406"/>
    <w:rsid w:val="007354C7"/>
    <w:rsid w:val="00735CFA"/>
    <w:rsid w:val="007364E6"/>
    <w:rsid w:val="00737BF4"/>
    <w:rsid w:val="0074078A"/>
    <w:rsid w:val="007411B0"/>
    <w:rsid w:val="0074183C"/>
    <w:rsid w:val="007426C6"/>
    <w:rsid w:val="00743E57"/>
    <w:rsid w:val="007440F6"/>
    <w:rsid w:val="0074457B"/>
    <w:rsid w:val="0074570D"/>
    <w:rsid w:val="0074574F"/>
    <w:rsid w:val="00746452"/>
    <w:rsid w:val="00746BF2"/>
    <w:rsid w:val="007470C0"/>
    <w:rsid w:val="00747AAB"/>
    <w:rsid w:val="00747D41"/>
    <w:rsid w:val="00750276"/>
    <w:rsid w:val="00750477"/>
    <w:rsid w:val="00750B97"/>
    <w:rsid w:val="00750D99"/>
    <w:rsid w:val="00750FED"/>
    <w:rsid w:val="00752DEA"/>
    <w:rsid w:val="00753EAC"/>
    <w:rsid w:val="00753FAB"/>
    <w:rsid w:val="0075403F"/>
    <w:rsid w:val="007541E5"/>
    <w:rsid w:val="00754233"/>
    <w:rsid w:val="007542AF"/>
    <w:rsid w:val="0075453C"/>
    <w:rsid w:val="00755DAA"/>
    <w:rsid w:val="007561F2"/>
    <w:rsid w:val="00756C52"/>
    <w:rsid w:val="00756E00"/>
    <w:rsid w:val="00757870"/>
    <w:rsid w:val="00757D3F"/>
    <w:rsid w:val="007605A4"/>
    <w:rsid w:val="00760C1C"/>
    <w:rsid w:val="00764427"/>
    <w:rsid w:val="007645B4"/>
    <w:rsid w:val="007653E6"/>
    <w:rsid w:val="007657D5"/>
    <w:rsid w:val="00765C80"/>
    <w:rsid w:val="00765CDC"/>
    <w:rsid w:val="007679D3"/>
    <w:rsid w:val="00770201"/>
    <w:rsid w:val="00771576"/>
    <w:rsid w:val="007715BE"/>
    <w:rsid w:val="00772E9D"/>
    <w:rsid w:val="00773036"/>
    <w:rsid w:val="00773403"/>
    <w:rsid w:val="00773525"/>
    <w:rsid w:val="0077367E"/>
    <w:rsid w:val="00773B60"/>
    <w:rsid w:val="00773D28"/>
    <w:rsid w:val="00775D5F"/>
    <w:rsid w:val="00776BA0"/>
    <w:rsid w:val="00776D66"/>
    <w:rsid w:val="00776F18"/>
    <w:rsid w:val="0077710F"/>
    <w:rsid w:val="00780F87"/>
    <w:rsid w:val="007810D6"/>
    <w:rsid w:val="00781F74"/>
    <w:rsid w:val="00781F97"/>
    <w:rsid w:val="00782731"/>
    <w:rsid w:val="00782B57"/>
    <w:rsid w:val="00782C4B"/>
    <w:rsid w:val="007834E7"/>
    <w:rsid w:val="007841F3"/>
    <w:rsid w:val="00784D0E"/>
    <w:rsid w:val="00785B17"/>
    <w:rsid w:val="007862C8"/>
    <w:rsid w:val="00787641"/>
    <w:rsid w:val="0078790E"/>
    <w:rsid w:val="00787A57"/>
    <w:rsid w:val="00787CF9"/>
    <w:rsid w:val="007902F6"/>
    <w:rsid w:val="007927FF"/>
    <w:rsid w:val="00793151"/>
    <w:rsid w:val="007931A9"/>
    <w:rsid w:val="00796C6B"/>
    <w:rsid w:val="00796FAB"/>
    <w:rsid w:val="007978F0"/>
    <w:rsid w:val="007A0283"/>
    <w:rsid w:val="007A1E11"/>
    <w:rsid w:val="007A1FA0"/>
    <w:rsid w:val="007A2354"/>
    <w:rsid w:val="007A275D"/>
    <w:rsid w:val="007A29F5"/>
    <w:rsid w:val="007A2C81"/>
    <w:rsid w:val="007A36CA"/>
    <w:rsid w:val="007A37F8"/>
    <w:rsid w:val="007A3ACA"/>
    <w:rsid w:val="007A430A"/>
    <w:rsid w:val="007A4813"/>
    <w:rsid w:val="007A49AB"/>
    <w:rsid w:val="007A5F1F"/>
    <w:rsid w:val="007A62E6"/>
    <w:rsid w:val="007A688C"/>
    <w:rsid w:val="007A6DE5"/>
    <w:rsid w:val="007A6FF5"/>
    <w:rsid w:val="007A772C"/>
    <w:rsid w:val="007B0E7F"/>
    <w:rsid w:val="007B134E"/>
    <w:rsid w:val="007B296B"/>
    <w:rsid w:val="007B4391"/>
    <w:rsid w:val="007B43A7"/>
    <w:rsid w:val="007B4CBA"/>
    <w:rsid w:val="007B515D"/>
    <w:rsid w:val="007B5F71"/>
    <w:rsid w:val="007B6BC5"/>
    <w:rsid w:val="007B7A12"/>
    <w:rsid w:val="007B7CC5"/>
    <w:rsid w:val="007B7E5D"/>
    <w:rsid w:val="007C0129"/>
    <w:rsid w:val="007C01EB"/>
    <w:rsid w:val="007C0627"/>
    <w:rsid w:val="007C0ACB"/>
    <w:rsid w:val="007C0E81"/>
    <w:rsid w:val="007C15C4"/>
    <w:rsid w:val="007C1DEF"/>
    <w:rsid w:val="007C2291"/>
    <w:rsid w:val="007C2AF6"/>
    <w:rsid w:val="007C4CF6"/>
    <w:rsid w:val="007C5E0C"/>
    <w:rsid w:val="007C64C9"/>
    <w:rsid w:val="007C6BF1"/>
    <w:rsid w:val="007C74DF"/>
    <w:rsid w:val="007D0CAA"/>
    <w:rsid w:val="007D1519"/>
    <w:rsid w:val="007D19C0"/>
    <w:rsid w:val="007D2C33"/>
    <w:rsid w:val="007D46C5"/>
    <w:rsid w:val="007D532C"/>
    <w:rsid w:val="007D6058"/>
    <w:rsid w:val="007D6F25"/>
    <w:rsid w:val="007D78D3"/>
    <w:rsid w:val="007D7E12"/>
    <w:rsid w:val="007D7E81"/>
    <w:rsid w:val="007E03B5"/>
    <w:rsid w:val="007E0697"/>
    <w:rsid w:val="007E1B2E"/>
    <w:rsid w:val="007E1C38"/>
    <w:rsid w:val="007E28B1"/>
    <w:rsid w:val="007E2B90"/>
    <w:rsid w:val="007E6049"/>
    <w:rsid w:val="007E688A"/>
    <w:rsid w:val="007E69BD"/>
    <w:rsid w:val="007E7290"/>
    <w:rsid w:val="007E7BEF"/>
    <w:rsid w:val="007E7F42"/>
    <w:rsid w:val="007F011C"/>
    <w:rsid w:val="007F0F6B"/>
    <w:rsid w:val="007F1116"/>
    <w:rsid w:val="007F15FC"/>
    <w:rsid w:val="007F1CDD"/>
    <w:rsid w:val="007F2F0D"/>
    <w:rsid w:val="007F4F7C"/>
    <w:rsid w:val="007F647E"/>
    <w:rsid w:val="007F665C"/>
    <w:rsid w:val="00800CC5"/>
    <w:rsid w:val="0080135B"/>
    <w:rsid w:val="008018A1"/>
    <w:rsid w:val="00801EB4"/>
    <w:rsid w:val="008024FA"/>
    <w:rsid w:val="00805351"/>
    <w:rsid w:val="0080556F"/>
    <w:rsid w:val="008056FA"/>
    <w:rsid w:val="00805873"/>
    <w:rsid w:val="00806041"/>
    <w:rsid w:val="008062B7"/>
    <w:rsid w:val="00807013"/>
    <w:rsid w:val="008073A3"/>
    <w:rsid w:val="00807EB8"/>
    <w:rsid w:val="00810D70"/>
    <w:rsid w:val="008120E7"/>
    <w:rsid w:val="00812FE8"/>
    <w:rsid w:val="00813B0C"/>
    <w:rsid w:val="00813D9D"/>
    <w:rsid w:val="00814698"/>
    <w:rsid w:val="008147D6"/>
    <w:rsid w:val="00814ADC"/>
    <w:rsid w:val="00815A1B"/>
    <w:rsid w:val="00816EF2"/>
    <w:rsid w:val="008204BE"/>
    <w:rsid w:val="00820B7F"/>
    <w:rsid w:val="0082189E"/>
    <w:rsid w:val="00821A87"/>
    <w:rsid w:val="008228ED"/>
    <w:rsid w:val="008228FE"/>
    <w:rsid w:val="00822EA9"/>
    <w:rsid w:val="008236FE"/>
    <w:rsid w:val="00823B1A"/>
    <w:rsid w:val="0082531F"/>
    <w:rsid w:val="00826650"/>
    <w:rsid w:val="008266D6"/>
    <w:rsid w:val="008274DC"/>
    <w:rsid w:val="008310A8"/>
    <w:rsid w:val="008313C0"/>
    <w:rsid w:val="00831644"/>
    <w:rsid w:val="00831BB5"/>
    <w:rsid w:val="00832D56"/>
    <w:rsid w:val="00832DB9"/>
    <w:rsid w:val="00833893"/>
    <w:rsid w:val="008339B2"/>
    <w:rsid w:val="00833DCC"/>
    <w:rsid w:val="008349C3"/>
    <w:rsid w:val="00834D0D"/>
    <w:rsid w:val="00834ED0"/>
    <w:rsid w:val="008359F5"/>
    <w:rsid w:val="0083637E"/>
    <w:rsid w:val="008371E0"/>
    <w:rsid w:val="008375B5"/>
    <w:rsid w:val="00841429"/>
    <w:rsid w:val="00841A91"/>
    <w:rsid w:val="00841BB0"/>
    <w:rsid w:val="00842590"/>
    <w:rsid w:val="00842E4F"/>
    <w:rsid w:val="008438C5"/>
    <w:rsid w:val="00844124"/>
    <w:rsid w:val="008441E1"/>
    <w:rsid w:val="00844512"/>
    <w:rsid w:val="0084465C"/>
    <w:rsid w:val="008453BF"/>
    <w:rsid w:val="00847A84"/>
    <w:rsid w:val="0085011F"/>
    <w:rsid w:val="008523DA"/>
    <w:rsid w:val="00852A36"/>
    <w:rsid w:val="0085327A"/>
    <w:rsid w:val="00853CFC"/>
    <w:rsid w:val="00854EFA"/>
    <w:rsid w:val="0085574C"/>
    <w:rsid w:val="00857BFF"/>
    <w:rsid w:val="00857DC4"/>
    <w:rsid w:val="00857EAA"/>
    <w:rsid w:val="00860186"/>
    <w:rsid w:val="00860245"/>
    <w:rsid w:val="00860C8C"/>
    <w:rsid w:val="0086296A"/>
    <w:rsid w:val="0086325A"/>
    <w:rsid w:val="00863ACA"/>
    <w:rsid w:val="00864300"/>
    <w:rsid w:val="008658BF"/>
    <w:rsid w:val="0086599F"/>
    <w:rsid w:val="0086757F"/>
    <w:rsid w:val="00867E88"/>
    <w:rsid w:val="00870089"/>
    <w:rsid w:val="008703A0"/>
    <w:rsid w:val="00871257"/>
    <w:rsid w:val="008714A0"/>
    <w:rsid w:val="0087224F"/>
    <w:rsid w:val="0087282D"/>
    <w:rsid w:val="00872B9B"/>
    <w:rsid w:val="00872DE4"/>
    <w:rsid w:val="00874558"/>
    <w:rsid w:val="0087492C"/>
    <w:rsid w:val="008755C0"/>
    <w:rsid w:val="00875CAE"/>
    <w:rsid w:val="00875CCC"/>
    <w:rsid w:val="008769DD"/>
    <w:rsid w:val="00876C84"/>
    <w:rsid w:val="008774EE"/>
    <w:rsid w:val="008805B1"/>
    <w:rsid w:val="00882AAC"/>
    <w:rsid w:val="00882F38"/>
    <w:rsid w:val="008835FE"/>
    <w:rsid w:val="008836E9"/>
    <w:rsid w:val="0088428E"/>
    <w:rsid w:val="008846F3"/>
    <w:rsid w:val="0088508C"/>
    <w:rsid w:val="00885338"/>
    <w:rsid w:val="008858D6"/>
    <w:rsid w:val="00885AF5"/>
    <w:rsid w:val="0088628D"/>
    <w:rsid w:val="00886597"/>
    <w:rsid w:val="00886A24"/>
    <w:rsid w:val="008872D0"/>
    <w:rsid w:val="008876C8"/>
    <w:rsid w:val="008876FB"/>
    <w:rsid w:val="00890E90"/>
    <w:rsid w:val="00892DE5"/>
    <w:rsid w:val="008939BA"/>
    <w:rsid w:val="00893A0C"/>
    <w:rsid w:val="00893CCF"/>
    <w:rsid w:val="008943A7"/>
    <w:rsid w:val="00894615"/>
    <w:rsid w:val="00895651"/>
    <w:rsid w:val="008957D3"/>
    <w:rsid w:val="00896C78"/>
    <w:rsid w:val="00897D46"/>
    <w:rsid w:val="008A034D"/>
    <w:rsid w:val="008A063E"/>
    <w:rsid w:val="008A16E2"/>
    <w:rsid w:val="008A4F2A"/>
    <w:rsid w:val="008A6835"/>
    <w:rsid w:val="008A6E76"/>
    <w:rsid w:val="008A761F"/>
    <w:rsid w:val="008A7814"/>
    <w:rsid w:val="008B0FCF"/>
    <w:rsid w:val="008B2148"/>
    <w:rsid w:val="008B2189"/>
    <w:rsid w:val="008B2591"/>
    <w:rsid w:val="008B2B5E"/>
    <w:rsid w:val="008B2EBC"/>
    <w:rsid w:val="008B45C9"/>
    <w:rsid w:val="008B4F64"/>
    <w:rsid w:val="008B558C"/>
    <w:rsid w:val="008B564A"/>
    <w:rsid w:val="008B6EEF"/>
    <w:rsid w:val="008B7891"/>
    <w:rsid w:val="008B7ABA"/>
    <w:rsid w:val="008C0742"/>
    <w:rsid w:val="008C0B72"/>
    <w:rsid w:val="008C1AE0"/>
    <w:rsid w:val="008C1C98"/>
    <w:rsid w:val="008C277B"/>
    <w:rsid w:val="008C313C"/>
    <w:rsid w:val="008C37B8"/>
    <w:rsid w:val="008C45ED"/>
    <w:rsid w:val="008C47C1"/>
    <w:rsid w:val="008C5389"/>
    <w:rsid w:val="008C60F5"/>
    <w:rsid w:val="008D1623"/>
    <w:rsid w:val="008D1A68"/>
    <w:rsid w:val="008D2E23"/>
    <w:rsid w:val="008D3A61"/>
    <w:rsid w:val="008D4553"/>
    <w:rsid w:val="008D4C0F"/>
    <w:rsid w:val="008D5AEB"/>
    <w:rsid w:val="008D5CB7"/>
    <w:rsid w:val="008D5F38"/>
    <w:rsid w:val="008D71BC"/>
    <w:rsid w:val="008E06D7"/>
    <w:rsid w:val="008E27DA"/>
    <w:rsid w:val="008E42E9"/>
    <w:rsid w:val="008E46D0"/>
    <w:rsid w:val="008E5864"/>
    <w:rsid w:val="008E593D"/>
    <w:rsid w:val="008E5B8E"/>
    <w:rsid w:val="008E6809"/>
    <w:rsid w:val="008E703F"/>
    <w:rsid w:val="008E70F4"/>
    <w:rsid w:val="008E7980"/>
    <w:rsid w:val="008F05D3"/>
    <w:rsid w:val="008F0761"/>
    <w:rsid w:val="008F1387"/>
    <w:rsid w:val="008F190A"/>
    <w:rsid w:val="008F23EE"/>
    <w:rsid w:val="008F36B4"/>
    <w:rsid w:val="008F4112"/>
    <w:rsid w:val="008F5048"/>
    <w:rsid w:val="008F5234"/>
    <w:rsid w:val="008F5CB4"/>
    <w:rsid w:val="008F64D5"/>
    <w:rsid w:val="008F6599"/>
    <w:rsid w:val="008F66F9"/>
    <w:rsid w:val="008F7005"/>
    <w:rsid w:val="008F739E"/>
    <w:rsid w:val="008F7CF6"/>
    <w:rsid w:val="009002D9"/>
    <w:rsid w:val="00900BD2"/>
    <w:rsid w:val="009010E9"/>
    <w:rsid w:val="0090170E"/>
    <w:rsid w:val="00901932"/>
    <w:rsid w:val="009026F8"/>
    <w:rsid w:val="009031AB"/>
    <w:rsid w:val="009032D5"/>
    <w:rsid w:val="0090343F"/>
    <w:rsid w:val="00903D0C"/>
    <w:rsid w:val="00904B04"/>
    <w:rsid w:val="00904F2E"/>
    <w:rsid w:val="00905483"/>
    <w:rsid w:val="0090634A"/>
    <w:rsid w:val="0090794D"/>
    <w:rsid w:val="00910BEB"/>
    <w:rsid w:val="00910ED3"/>
    <w:rsid w:val="009119C5"/>
    <w:rsid w:val="009125AC"/>
    <w:rsid w:val="009125CC"/>
    <w:rsid w:val="009130B8"/>
    <w:rsid w:val="00913278"/>
    <w:rsid w:val="009133AE"/>
    <w:rsid w:val="00913BFD"/>
    <w:rsid w:val="00913C7D"/>
    <w:rsid w:val="00914C79"/>
    <w:rsid w:val="009166FE"/>
    <w:rsid w:val="00917CB6"/>
    <w:rsid w:val="00917D8E"/>
    <w:rsid w:val="00920153"/>
    <w:rsid w:val="00921E38"/>
    <w:rsid w:val="00922D68"/>
    <w:rsid w:val="00923D99"/>
    <w:rsid w:val="009241B0"/>
    <w:rsid w:val="009245D0"/>
    <w:rsid w:val="00924D02"/>
    <w:rsid w:val="0092507F"/>
    <w:rsid w:val="00925A79"/>
    <w:rsid w:val="00925BB3"/>
    <w:rsid w:val="00926D80"/>
    <w:rsid w:val="009273B9"/>
    <w:rsid w:val="0093109E"/>
    <w:rsid w:val="00931E7A"/>
    <w:rsid w:val="009326F2"/>
    <w:rsid w:val="00932E99"/>
    <w:rsid w:val="00933952"/>
    <w:rsid w:val="009349E8"/>
    <w:rsid w:val="00934C75"/>
    <w:rsid w:val="009356D2"/>
    <w:rsid w:val="00935D15"/>
    <w:rsid w:val="009369F5"/>
    <w:rsid w:val="0093703A"/>
    <w:rsid w:val="00937E23"/>
    <w:rsid w:val="00940C8A"/>
    <w:rsid w:val="00941534"/>
    <w:rsid w:val="00941F1A"/>
    <w:rsid w:val="00942401"/>
    <w:rsid w:val="009439E8"/>
    <w:rsid w:val="00944593"/>
    <w:rsid w:val="00944FE2"/>
    <w:rsid w:val="00946082"/>
    <w:rsid w:val="009463FC"/>
    <w:rsid w:val="0095201B"/>
    <w:rsid w:val="00952242"/>
    <w:rsid w:val="009553FB"/>
    <w:rsid w:val="00955441"/>
    <w:rsid w:val="00955787"/>
    <w:rsid w:val="009557BD"/>
    <w:rsid w:val="009562A7"/>
    <w:rsid w:val="00957590"/>
    <w:rsid w:val="0095773D"/>
    <w:rsid w:val="0095775A"/>
    <w:rsid w:val="0095791F"/>
    <w:rsid w:val="009605A4"/>
    <w:rsid w:val="009625BE"/>
    <w:rsid w:val="00962BC8"/>
    <w:rsid w:val="009630D5"/>
    <w:rsid w:val="009631BF"/>
    <w:rsid w:val="009632EE"/>
    <w:rsid w:val="00963BC6"/>
    <w:rsid w:val="009644C3"/>
    <w:rsid w:val="0096495D"/>
    <w:rsid w:val="0096504B"/>
    <w:rsid w:val="009659B4"/>
    <w:rsid w:val="00965B22"/>
    <w:rsid w:val="0096616A"/>
    <w:rsid w:val="00967A20"/>
    <w:rsid w:val="00967EB9"/>
    <w:rsid w:val="00970901"/>
    <w:rsid w:val="009711E5"/>
    <w:rsid w:val="00971548"/>
    <w:rsid w:val="00972EE7"/>
    <w:rsid w:val="009730D0"/>
    <w:rsid w:val="00973473"/>
    <w:rsid w:val="009745C6"/>
    <w:rsid w:val="00974C24"/>
    <w:rsid w:val="00975A28"/>
    <w:rsid w:val="00976388"/>
    <w:rsid w:val="00976A74"/>
    <w:rsid w:val="00976BD5"/>
    <w:rsid w:val="00976D5A"/>
    <w:rsid w:val="009773E4"/>
    <w:rsid w:val="009804BF"/>
    <w:rsid w:val="00980AFF"/>
    <w:rsid w:val="00980E83"/>
    <w:rsid w:val="00981867"/>
    <w:rsid w:val="00981AE9"/>
    <w:rsid w:val="00981C88"/>
    <w:rsid w:val="009820A9"/>
    <w:rsid w:val="00982893"/>
    <w:rsid w:val="00984A1E"/>
    <w:rsid w:val="00984C6C"/>
    <w:rsid w:val="00984F87"/>
    <w:rsid w:val="00985ABF"/>
    <w:rsid w:val="00987ED1"/>
    <w:rsid w:val="009904E0"/>
    <w:rsid w:val="009905F9"/>
    <w:rsid w:val="00990797"/>
    <w:rsid w:val="00992223"/>
    <w:rsid w:val="009923FC"/>
    <w:rsid w:val="00993180"/>
    <w:rsid w:val="009952BB"/>
    <w:rsid w:val="00995B82"/>
    <w:rsid w:val="00995B9C"/>
    <w:rsid w:val="009968CF"/>
    <w:rsid w:val="0099696B"/>
    <w:rsid w:val="00996B2F"/>
    <w:rsid w:val="00997194"/>
    <w:rsid w:val="00997B26"/>
    <w:rsid w:val="009A0EF4"/>
    <w:rsid w:val="009A1167"/>
    <w:rsid w:val="009A1B22"/>
    <w:rsid w:val="009A2244"/>
    <w:rsid w:val="009A297B"/>
    <w:rsid w:val="009A2CF5"/>
    <w:rsid w:val="009A3FD1"/>
    <w:rsid w:val="009A4648"/>
    <w:rsid w:val="009A554F"/>
    <w:rsid w:val="009A6603"/>
    <w:rsid w:val="009A73ED"/>
    <w:rsid w:val="009A7E6E"/>
    <w:rsid w:val="009B02E1"/>
    <w:rsid w:val="009B1A22"/>
    <w:rsid w:val="009B1A5B"/>
    <w:rsid w:val="009B2133"/>
    <w:rsid w:val="009B4557"/>
    <w:rsid w:val="009B46D5"/>
    <w:rsid w:val="009B4885"/>
    <w:rsid w:val="009B4C18"/>
    <w:rsid w:val="009B4F71"/>
    <w:rsid w:val="009B54BB"/>
    <w:rsid w:val="009B56E4"/>
    <w:rsid w:val="009B5DE9"/>
    <w:rsid w:val="009B5E26"/>
    <w:rsid w:val="009B62BC"/>
    <w:rsid w:val="009B64B8"/>
    <w:rsid w:val="009B6ACD"/>
    <w:rsid w:val="009B6B36"/>
    <w:rsid w:val="009C07E9"/>
    <w:rsid w:val="009C128A"/>
    <w:rsid w:val="009C1B4C"/>
    <w:rsid w:val="009C2509"/>
    <w:rsid w:val="009C2522"/>
    <w:rsid w:val="009C2FB7"/>
    <w:rsid w:val="009C31B8"/>
    <w:rsid w:val="009C4113"/>
    <w:rsid w:val="009C5A08"/>
    <w:rsid w:val="009C6968"/>
    <w:rsid w:val="009C71C6"/>
    <w:rsid w:val="009C73B0"/>
    <w:rsid w:val="009D30AB"/>
    <w:rsid w:val="009D421A"/>
    <w:rsid w:val="009D4CA4"/>
    <w:rsid w:val="009D528A"/>
    <w:rsid w:val="009D6707"/>
    <w:rsid w:val="009D6FF6"/>
    <w:rsid w:val="009D727C"/>
    <w:rsid w:val="009D7720"/>
    <w:rsid w:val="009D78B0"/>
    <w:rsid w:val="009D7A70"/>
    <w:rsid w:val="009E02A7"/>
    <w:rsid w:val="009E0A00"/>
    <w:rsid w:val="009E2FD0"/>
    <w:rsid w:val="009E3841"/>
    <w:rsid w:val="009E7487"/>
    <w:rsid w:val="009F0452"/>
    <w:rsid w:val="009F1F56"/>
    <w:rsid w:val="009F2DDA"/>
    <w:rsid w:val="009F4362"/>
    <w:rsid w:val="009F4691"/>
    <w:rsid w:val="009F4720"/>
    <w:rsid w:val="009F4A24"/>
    <w:rsid w:val="009F5176"/>
    <w:rsid w:val="009F58E5"/>
    <w:rsid w:val="009F5E11"/>
    <w:rsid w:val="009F70B2"/>
    <w:rsid w:val="009F72B6"/>
    <w:rsid w:val="009F7C44"/>
    <w:rsid w:val="00A00959"/>
    <w:rsid w:val="00A01D31"/>
    <w:rsid w:val="00A01DDF"/>
    <w:rsid w:val="00A0276B"/>
    <w:rsid w:val="00A03C9E"/>
    <w:rsid w:val="00A03DC7"/>
    <w:rsid w:val="00A054D5"/>
    <w:rsid w:val="00A062FB"/>
    <w:rsid w:val="00A06761"/>
    <w:rsid w:val="00A06C0B"/>
    <w:rsid w:val="00A07B03"/>
    <w:rsid w:val="00A11048"/>
    <w:rsid w:val="00A112EB"/>
    <w:rsid w:val="00A12886"/>
    <w:rsid w:val="00A12D4B"/>
    <w:rsid w:val="00A12E2E"/>
    <w:rsid w:val="00A138C2"/>
    <w:rsid w:val="00A13F5D"/>
    <w:rsid w:val="00A140F9"/>
    <w:rsid w:val="00A141F4"/>
    <w:rsid w:val="00A14260"/>
    <w:rsid w:val="00A15344"/>
    <w:rsid w:val="00A1541B"/>
    <w:rsid w:val="00A166AF"/>
    <w:rsid w:val="00A16F25"/>
    <w:rsid w:val="00A16F67"/>
    <w:rsid w:val="00A17138"/>
    <w:rsid w:val="00A17534"/>
    <w:rsid w:val="00A17A21"/>
    <w:rsid w:val="00A17FA4"/>
    <w:rsid w:val="00A20D7A"/>
    <w:rsid w:val="00A2101F"/>
    <w:rsid w:val="00A211FA"/>
    <w:rsid w:val="00A21A5E"/>
    <w:rsid w:val="00A21A75"/>
    <w:rsid w:val="00A21F45"/>
    <w:rsid w:val="00A23822"/>
    <w:rsid w:val="00A24607"/>
    <w:rsid w:val="00A24B52"/>
    <w:rsid w:val="00A24DE9"/>
    <w:rsid w:val="00A255FF"/>
    <w:rsid w:val="00A25A56"/>
    <w:rsid w:val="00A26161"/>
    <w:rsid w:val="00A26D36"/>
    <w:rsid w:val="00A26E86"/>
    <w:rsid w:val="00A27A50"/>
    <w:rsid w:val="00A27DA4"/>
    <w:rsid w:val="00A306B6"/>
    <w:rsid w:val="00A30D93"/>
    <w:rsid w:val="00A321F1"/>
    <w:rsid w:val="00A32BBD"/>
    <w:rsid w:val="00A332F9"/>
    <w:rsid w:val="00A3375C"/>
    <w:rsid w:val="00A3539D"/>
    <w:rsid w:val="00A3557E"/>
    <w:rsid w:val="00A36AFF"/>
    <w:rsid w:val="00A36EB9"/>
    <w:rsid w:val="00A36EC2"/>
    <w:rsid w:val="00A3709D"/>
    <w:rsid w:val="00A37880"/>
    <w:rsid w:val="00A40C4F"/>
    <w:rsid w:val="00A41B18"/>
    <w:rsid w:val="00A41E2E"/>
    <w:rsid w:val="00A42E83"/>
    <w:rsid w:val="00A4476D"/>
    <w:rsid w:val="00A44827"/>
    <w:rsid w:val="00A44D87"/>
    <w:rsid w:val="00A4510E"/>
    <w:rsid w:val="00A45C23"/>
    <w:rsid w:val="00A45D23"/>
    <w:rsid w:val="00A45E5B"/>
    <w:rsid w:val="00A46464"/>
    <w:rsid w:val="00A466BC"/>
    <w:rsid w:val="00A46DDD"/>
    <w:rsid w:val="00A4735D"/>
    <w:rsid w:val="00A4746C"/>
    <w:rsid w:val="00A5032C"/>
    <w:rsid w:val="00A506F4"/>
    <w:rsid w:val="00A50E72"/>
    <w:rsid w:val="00A513D1"/>
    <w:rsid w:val="00A514E9"/>
    <w:rsid w:val="00A531F0"/>
    <w:rsid w:val="00A535A9"/>
    <w:rsid w:val="00A53A87"/>
    <w:rsid w:val="00A545C2"/>
    <w:rsid w:val="00A54CDA"/>
    <w:rsid w:val="00A557CD"/>
    <w:rsid w:val="00A55893"/>
    <w:rsid w:val="00A56491"/>
    <w:rsid w:val="00A570AF"/>
    <w:rsid w:val="00A573FE"/>
    <w:rsid w:val="00A60515"/>
    <w:rsid w:val="00A63072"/>
    <w:rsid w:val="00A63A54"/>
    <w:rsid w:val="00A643B4"/>
    <w:rsid w:val="00A64EC4"/>
    <w:rsid w:val="00A65104"/>
    <w:rsid w:val="00A6586F"/>
    <w:rsid w:val="00A6685F"/>
    <w:rsid w:val="00A67D4E"/>
    <w:rsid w:val="00A70936"/>
    <w:rsid w:val="00A72CB8"/>
    <w:rsid w:val="00A73378"/>
    <w:rsid w:val="00A73650"/>
    <w:rsid w:val="00A76AC0"/>
    <w:rsid w:val="00A77243"/>
    <w:rsid w:val="00A801C6"/>
    <w:rsid w:val="00A81B02"/>
    <w:rsid w:val="00A81C53"/>
    <w:rsid w:val="00A823F3"/>
    <w:rsid w:val="00A832FE"/>
    <w:rsid w:val="00A8395C"/>
    <w:rsid w:val="00A842E2"/>
    <w:rsid w:val="00A849A9"/>
    <w:rsid w:val="00A84D84"/>
    <w:rsid w:val="00A85122"/>
    <w:rsid w:val="00A866B4"/>
    <w:rsid w:val="00A86857"/>
    <w:rsid w:val="00A87C0E"/>
    <w:rsid w:val="00A87C4F"/>
    <w:rsid w:val="00A87FDA"/>
    <w:rsid w:val="00A90900"/>
    <w:rsid w:val="00A90C9D"/>
    <w:rsid w:val="00A912CB"/>
    <w:rsid w:val="00A916B4"/>
    <w:rsid w:val="00A9171A"/>
    <w:rsid w:val="00A91A10"/>
    <w:rsid w:val="00A91F6C"/>
    <w:rsid w:val="00A922E6"/>
    <w:rsid w:val="00A92A44"/>
    <w:rsid w:val="00A92D49"/>
    <w:rsid w:val="00A93B76"/>
    <w:rsid w:val="00A941B7"/>
    <w:rsid w:val="00A942EA"/>
    <w:rsid w:val="00A945E8"/>
    <w:rsid w:val="00A94BE4"/>
    <w:rsid w:val="00A9505C"/>
    <w:rsid w:val="00A963D4"/>
    <w:rsid w:val="00A97BB7"/>
    <w:rsid w:val="00AA0052"/>
    <w:rsid w:val="00AA0E9A"/>
    <w:rsid w:val="00AA1071"/>
    <w:rsid w:val="00AA1B05"/>
    <w:rsid w:val="00AA3D24"/>
    <w:rsid w:val="00AA49F1"/>
    <w:rsid w:val="00AA4C01"/>
    <w:rsid w:val="00AA4E19"/>
    <w:rsid w:val="00AA4FC3"/>
    <w:rsid w:val="00AA6096"/>
    <w:rsid w:val="00AA6644"/>
    <w:rsid w:val="00AA6A84"/>
    <w:rsid w:val="00AA6BFD"/>
    <w:rsid w:val="00AA7B23"/>
    <w:rsid w:val="00AB0442"/>
    <w:rsid w:val="00AB0EE3"/>
    <w:rsid w:val="00AB1329"/>
    <w:rsid w:val="00AB17EE"/>
    <w:rsid w:val="00AB19BC"/>
    <w:rsid w:val="00AB1BB3"/>
    <w:rsid w:val="00AB1E54"/>
    <w:rsid w:val="00AB2C73"/>
    <w:rsid w:val="00AB2F8D"/>
    <w:rsid w:val="00AB37E1"/>
    <w:rsid w:val="00AB3CE3"/>
    <w:rsid w:val="00AB41D0"/>
    <w:rsid w:val="00AB425B"/>
    <w:rsid w:val="00AB443A"/>
    <w:rsid w:val="00AB54A9"/>
    <w:rsid w:val="00AB5BE3"/>
    <w:rsid w:val="00AB6C5B"/>
    <w:rsid w:val="00AB6FD6"/>
    <w:rsid w:val="00AB7218"/>
    <w:rsid w:val="00AB7E36"/>
    <w:rsid w:val="00AC2487"/>
    <w:rsid w:val="00AC2F2D"/>
    <w:rsid w:val="00AC40A3"/>
    <w:rsid w:val="00AC461C"/>
    <w:rsid w:val="00AC5327"/>
    <w:rsid w:val="00AC67BD"/>
    <w:rsid w:val="00AC6ACF"/>
    <w:rsid w:val="00AC75A9"/>
    <w:rsid w:val="00AD17DC"/>
    <w:rsid w:val="00AD181E"/>
    <w:rsid w:val="00AD2C7F"/>
    <w:rsid w:val="00AD2CBE"/>
    <w:rsid w:val="00AD31D4"/>
    <w:rsid w:val="00AD371F"/>
    <w:rsid w:val="00AD3CD0"/>
    <w:rsid w:val="00AD4164"/>
    <w:rsid w:val="00AD4D4B"/>
    <w:rsid w:val="00AD4DC2"/>
    <w:rsid w:val="00AD4E99"/>
    <w:rsid w:val="00AD7323"/>
    <w:rsid w:val="00AD745B"/>
    <w:rsid w:val="00AD76DD"/>
    <w:rsid w:val="00AD7910"/>
    <w:rsid w:val="00AD795D"/>
    <w:rsid w:val="00AE0323"/>
    <w:rsid w:val="00AE167C"/>
    <w:rsid w:val="00AE18C8"/>
    <w:rsid w:val="00AE27F0"/>
    <w:rsid w:val="00AE2849"/>
    <w:rsid w:val="00AE2CC1"/>
    <w:rsid w:val="00AE3206"/>
    <w:rsid w:val="00AE4290"/>
    <w:rsid w:val="00AE45FE"/>
    <w:rsid w:val="00AE5829"/>
    <w:rsid w:val="00AE5ABA"/>
    <w:rsid w:val="00AE6F4D"/>
    <w:rsid w:val="00AE739A"/>
    <w:rsid w:val="00AF019E"/>
    <w:rsid w:val="00AF0B55"/>
    <w:rsid w:val="00AF0FFA"/>
    <w:rsid w:val="00AF13E7"/>
    <w:rsid w:val="00AF178B"/>
    <w:rsid w:val="00AF182A"/>
    <w:rsid w:val="00AF2622"/>
    <w:rsid w:val="00AF3090"/>
    <w:rsid w:val="00AF3CF8"/>
    <w:rsid w:val="00AF556F"/>
    <w:rsid w:val="00AF55FB"/>
    <w:rsid w:val="00AF7DD5"/>
    <w:rsid w:val="00AF7E46"/>
    <w:rsid w:val="00B004B9"/>
    <w:rsid w:val="00B007B4"/>
    <w:rsid w:val="00B00EF2"/>
    <w:rsid w:val="00B0157F"/>
    <w:rsid w:val="00B02581"/>
    <w:rsid w:val="00B02C04"/>
    <w:rsid w:val="00B0358A"/>
    <w:rsid w:val="00B03BA5"/>
    <w:rsid w:val="00B03D1C"/>
    <w:rsid w:val="00B04229"/>
    <w:rsid w:val="00B05992"/>
    <w:rsid w:val="00B06134"/>
    <w:rsid w:val="00B06D2B"/>
    <w:rsid w:val="00B07444"/>
    <w:rsid w:val="00B103AB"/>
    <w:rsid w:val="00B11829"/>
    <w:rsid w:val="00B12480"/>
    <w:rsid w:val="00B13D53"/>
    <w:rsid w:val="00B15429"/>
    <w:rsid w:val="00B1562A"/>
    <w:rsid w:val="00B159EF"/>
    <w:rsid w:val="00B16DE1"/>
    <w:rsid w:val="00B20034"/>
    <w:rsid w:val="00B20047"/>
    <w:rsid w:val="00B216A6"/>
    <w:rsid w:val="00B21726"/>
    <w:rsid w:val="00B227AD"/>
    <w:rsid w:val="00B2299D"/>
    <w:rsid w:val="00B22B06"/>
    <w:rsid w:val="00B22CE9"/>
    <w:rsid w:val="00B242BB"/>
    <w:rsid w:val="00B243EE"/>
    <w:rsid w:val="00B24D10"/>
    <w:rsid w:val="00B2586F"/>
    <w:rsid w:val="00B2593E"/>
    <w:rsid w:val="00B26BB4"/>
    <w:rsid w:val="00B27811"/>
    <w:rsid w:val="00B30091"/>
    <w:rsid w:val="00B3038A"/>
    <w:rsid w:val="00B31214"/>
    <w:rsid w:val="00B3122E"/>
    <w:rsid w:val="00B31FCC"/>
    <w:rsid w:val="00B322E5"/>
    <w:rsid w:val="00B32414"/>
    <w:rsid w:val="00B328E6"/>
    <w:rsid w:val="00B32E2D"/>
    <w:rsid w:val="00B338A2"/>
    <w:rsid w:val="00B339CE"/>
    <w:rsid w:val="00B33BA1"/>
    <w:rsid w:val="00B33F2C"/>
    <w:rsid w:val="00B347D6"/>
    <w:rsid w:val="00B352BE"/>
    <w:rsid w:val="00B3595A"/>
    <w:rsid w:val="00B37921"/>
    <w:rsid w:val="00B40A00"/>
    <w:rsid w:val="00B41A61"/>
    <w:rsid w:val="00B41E4E"/>
    <w:rsid w:val="00B425C0"/>
    <w:rsid w:val="00B4277C"/>
    <w:rsid w:val="00B43EB3"/>
    <w:rsid w:val="00B43FC6"/>
    <w:rsid w:val="00B45DCA"/>
    <w:rsid w:val="00B4681A"/>
    <w:rsid w:val="00B4719D"/>
    <w:rsid w:val="00B47577"/>
    <w:rsid w:val="00B51903"/>
    <w:rsid w:val="00B51D26"/>
    <w:rsid w:val="00B52993"/>
    <w:rsid w:val="00B52C30"/>
    <w:rsid w:val="00B53748"/>
    <w:rsid w:val="00B539E6"/>
    <w:rsid w:val="00B564A4"/>
    <w:rsid w:val="00B6051B"/>
    <w:rsid w:val="00B6068B"/>
    <w:rsid w:val="00B607CA"/>
    <w:rsid w:val="00B616DD"/>
    <w:rsid w:val="00B61F2B"/>
    <w:rsid w:val="00B62DE6"/>
    <w:rsid w:val="00B634A6"/>
    <w:rsid w:val="00B63631"/>
    <w:rsid w:val="00B63BD9"/>
    <w:rsid w:val="00B6456D"/>
    <w:rsid w:val="00B65BED"/>
    <w:rsid w:val="00B663DA"/>
    <w:rsid w:val="00B674D8"/>
    <w:rsid w:val="00B67611"/>
    <w:rsid w:val="00B676DA"/>
    <w:rsid w:val="00B705F6"/>
    <w:rsid w:val="00B70D46"/>
    <w:rsid w:val="00B70E44"/>
    <w:rsid w:val="00B72815"/>
    <w:rsid w:val="00B73394"/>
    <w:rsid w:val="00B73801"/>
    <w:rsid w:val="00B7544E"/>
    <w:rsid w:val="00B759E5"/>
    <w:rsid w:val="00B763B3"/>
    <w:rsid w:val="00B765EC"/>
    <w:rsid w:val="00B76FB9"/>
    <w:rsid w:val="00B777B5"/>
    <w:rsid w:val="00B80243"/>
    <w:rsid w:val="00B821EE"/>
    <w:rsid w:val="00B825A7"/>
    <w:rsid w:val="00B83F30"/>
    <w:rsid w:val="00B842F5"/>
    <w:rsid w:val="00B853AC"/>
    <w:rsid w:val="00B857B0"/>
    <w:rsid w:val="00B859E8"/>
    <w:rsid w:val="00B860F4"/>
    <w:rsid w:val="00B877DB"/>
    <w:rsid w:val="00B87DE7"/>
    <w:rsid w:val="00B87E4B"/>
    <w:rsid w:val="00B907E8"/>
    <w:rsid w:val="00B9193E"/>
    <w:rsid w:val="00B92112"/>
    <w:rsid w:val="00B92163"/>
    <w:rsid w:val="00B92583"/>
    <w:rsid w:val="00B92796"/>
    <w:rsid w:val="00B92C27"/>
    <w:rsid w:val="00B93190"/>
    <w:rsid w:val="00B9488C"/>
    <w:rsid w:val="00B9497C"/>
    <w:rsid w:val="00B95205"/>
    <w:rsid w:val="00B95A76"/>
    <w:rsid w:val="00B96431"/>
    <w:rsid w:val="00B96540"/>
    <w:rsid w:val="00B96994"/>
    <w:rsid w:val="00B96E37"/>
    <w:rsid w:val="00B96EB6"/>
    <w:rsid w:val="00B97B35"/>
    <w:rsid w:val="00B97B3F"/>
    <w:rsid w:val="00BA0A0F"/>
    <w:rsid w:val="00BA0E28"/>
    <w:rsid w:val="00BA2AF1"/>
    <w:rsid w:val="00BA3673"/>
    <w:rsid w:val="00BA369B"/>
    <w:rsid w:val="00BA3B0B"/>
    <w:rsid w:val="00BA52C3"/>
    <w:rsid w:val="00BA5379"/>
    <w:rsid w:val="00BA5643"/>
    <w:rsid w:val="00BA57BE"/>
    <w:rsid w:val="00BA582C"/>
    <w:rsid w:val="00BA5D71"/>
    <w:rsid w:val="00BA60E8"/>
    <w:rsid w:val="00BA62BA"/>
    <w:rsid w:val="00BB00C2"/>
    <w:rsid w:val="00BB2397"/>
    <w:rsid w:val="00BB24B6"/>
    <w:rsid w:val="00BB2B22"/>
    <w:rsid w:val="00BB2CF5"/>
    <w:rsid w:val="00BB3C0D"/>
    <w:rsid w:val="00BB3CD1"/>
    <w:rsid w:val="00BB4983"/>
    <w:rsid w:val="00BB52D0"/>
    <w:rsid w:val="00BB56B9"/>
    <w:rsid w:val="00BB57EC"/>
    <w:rsid w:val="00BB6147"/>
    <w:rsid w:val="00BB6A90"/>
    <w:rsid w:val="00BB7651"/>
    <w:rsid w:val="00BB7741"/>
    <w:rsid w:val="00BB7885"/>
    <w:rsid w:val="00BC01B6"/>
    <w:rsid w:val="00BC1134"/>
    <w:rsid w:val="00BC1A4C"/>
    <w:rsid w:val="00BC2895"/>
    <w:rsid w:val="00BC36D0"/>
    <w:rsid w:val="00BC47ED"/>
    <w:rsid w:val="00BC4F21"/>
    <w:rsid w:val="00BC50EF"/>
    <w:rsid w:val="00BC559D"/>
    <w:rsid w:val="00BC5BF4"/>
    <w:rsid w:val="00BC67A8"/>
    <w:rsid w:val="00BD02BB"/>
    <w:rsid w:val="00BD058D"/>
    <w:rsid w:val="00BD098A"/>
    <w:rsid w:val="00BD0AC7"/>
    <w:rsid w:val="00BD144B"/>
    <w:rsid w:val="00BD1A8E"/>
    <w:rsid w:val="00BD2B55"/>
    <w:rsid w:val="00BD3517"/>
    <w:rsid w:val="00BD50D7"/>
    <w:rsid w:val="00BD5341"/>
    <w:rsid w:val="00BD6538"/>
    <w:rsid w:val="00BD668E"/>
    <w:rsid w:val="00BD6BD3"/>
    <w:rsid w:val="00BD743A"/>
    <w:rsid w:val="00BD7858"/>
    <w:rsid w:val="00BE13EF"/>
    <w:rsid w:val="00BE1414"/>
    <w:rsid w:val="00BE28CB"/>
    <w:rsid w:val="00BE2FCC"/>
    <w:rsid w:val="00BE315B"/>
    <w:rsid w:val="00BE43AF"/>
    <w:rsid w:val="00BE47F8"/>
    <w:rsid w:val="00BE4DB4"/>
    <w:rsid w:val="00BE57B5"/>
    <w:rsid w:val="00BE61DC"/>
    <w:rsid w:val="00BF0FCA"/>
    <w:rsid w:val="00BF20CB"/>
    <w:rsid w:val="00BF262C"/>
    <w:rsid w:val="00BF365D"/>
    <w:rsid w:val="00BF3BC4"/>
    <w:rsid w:val="00BF3F15"/>
    <w:rsid w:val="00BF4752"/>
    <w:rsid w:val="00BF4B14"/>
    <w:rsid w:val="00BF50AC"/>
    <w:rsid w:val="00BF528E"/>
    <w:rsid w:val="00BF687D"/>
    <w:rsid w:val="00BF6AA3"/>
    <w:rsid w:val="00BF793D"/>
    <w:rsid w:val="00C0022D"/>
    <w:rsid w:val="00C005B6"/>
    <w:rsid w:val="00C0087E"/>
    <w:rsid w:val="00C02386"/>
    <w:rsid w:val="00C02839"/>
    <w:rsid w:val="00C03DDE"/>
    <w:rsid w:val="00C0507D"/>
    <w:rsid w:val="00C05BC5"/>
    <w:rsid w:val="00C07177"/>
    <w:rsid w:val="00C07B71"/>
    <w:rsid w:val="00C07E90"/>
    <w:rsid w:val="00C102E6"/>
    <w:rsid w:val="00C11C7A"/>
    <w:rsid w:val="00C11F1F"/>
    <w:rsid w:val="00C1203E"/>
    <w:rsid w:val="00C12390"/>
    <w:rsid w:val="00C129FA"/>
    <w:rsid w:val="00C12ECD"/>
    <w:rsid w:val="00C13E5D"/>
    <w:rsid w:val="00C140B0"/>
    <w:rsid w:val="00C14630"/>
    <w:rsid w:val="00C14632"/>
    <w:rsid w:val="00C1492B"/>
    <w:rsid w:val="00C1494E"/>
    <w:rsid w:val="00C14E42"/>
    <w:rsid w:val="00C14E6D"/>
    <w:rsid w:val="00C15504"/>
    <w:rsid w:val="00C16473"/>
    <w:rsid w:val="00C17D66"/>
    <w:rsid w:val="00C17E73"/>
    <w:rsid w:val="00C200A6"/>
    <w:rsid w:val="00C20D47"/>
    <w:rsid w:val="00C218BC"/>
    <w:rsid w:val="00C21AF6"/>
    <w:rsid w:val="00C231D6"/>
    <w:rsid w:val="00C23524"/>
    <w:rsid w:val="00C2458D"/>
    <w:rsid w:val="00C2564B"/>
    <w:rsid w:val="00C26C8C"/>
    <w:rsid w:val="00C270F1"/>
    <w:rsid w:val="00C274C2"/>
    <w:rsid w:val="00C3077E"/>
    <w:rsid w:val="00C31D3A"/>
    <w:rsid w:val="00C32C2A"/>
    <w:rsid w:val="00C33058"/>
    <w:rsid w:val="00C34D30"/>
    <w:rsid w:val="00C357C2"/>
    <w:rsid w:val="00C35A48"/>
    <w:rsid w:val="00C36931"/>
    <w:rsid w:val="00C37D32"/>
    <w:rsid w:val="00C37DB0"/>
    <w:rsid w:val="00C40F24"/>
    <w:rsid w:val="00C41E17"/>
    <w:rsid w:val="00C41E6A"/>
    <w:rsid w:val="00C42231"/>
    <w:rsid w:val="00C42FAD"/>
    <w:rsid w:val="00C44D0A"/>
    <w:rsid w:val="00C45BE9"/>
    <w:rsid w:val="00C45D97"/>
    <w:rsid w:val="00C469A7"/>
    <w:rsid w:val="00C4714D"/>
    <w:rsid w:val="00C47388"/>
    <w:rsid w:val="00C47479"/>
    <w:rsid w:val="00C4797E"/>
    <w:rsid w:val="00C47D59"/>
    <w:rsid w:val="00C50A9A"/>
    <w:rsid w:val="00C50C23"/>
    <w:rsid w:val="00C51260"/>
    <w:rsid w:val="00C5139F"/>
    <w:rsid w:val="00C519FC"/>
    <w:rsid w:val="00C51D2B"/>
    <w:rsid w:val="00C522FB"/>
    <w:rsid w:val="00C52894"/>
    <w:rsid w:val="00C52B51"/>
    <w:rsid w:val="00C5364A"/>
    <w:rsid w:val="00C53ABE"/>
    <w:rsid w:val="00C55EDE"/>
    <w:rsid w:val="00C55F94"/>
    <w:rsid w:val="00C57AFD"/>
    <w:rsid w:val="00C609BE"/>
    <w:rsid w:val="00C610D3"/>
    <w:rsid w:val="00C61115"/>
    <w:rsid w:val="00C6121F"/>
    <w:rsid w:val="00C6135D"/>
    <w:rsid w:val="00C61753"/>
    <w:rsid w:val="00C61C33"/>
    <w:rsid w:val="00C627D1"/>
    <w:rsid w:val="00C62E7B"/>
    <w:rsid w:val="00C64645"/>
    <w:rsid w:val="00C64893"/>
    <w:rsid w:val="00C65C41"/>
    <w:rsid w:val="00C67370"/>
    <w:rsid w:val="00C677E1"/>
    <w:rsid w:val="00C7078A"/>
    <w:rsid w:val="00C70990"/>
    <w:rsid w:val="00C70EB3"/>
    <w:rsid w:val="00C70FED"/>
    <w:rsid w:val="00C719A9"/>
    <w:rsid w:val="00C72791"/>
    <w:rsid w:val="00C738A3"/>
    <w:rsid w:val="00C74012"/>
    <w:rsid w:val="00C74FA3"/>
    <w:rsid w:val="00C754D4"/>
    <w:rsid w:val="00C75ABD"/>
    <w:rsid w:val="00C7606B"/>
    <w:rsid w:val="00C774E1"/>
    <w:rsid w:val="00C77880"/>
    <w:rsid w:val="00C8078F"/>
    <w:rsid w:val="00C80C0F"/>
    <w:rsid w:val="00C810C7"/>
    <w:rsid w:val="00C8196F"/>
    <w:rsid w:val="00C81A5D"/>
    <w:rsid w:val="00C81CFD"/>
    <w:rsid w:val="00C82949"/>
    <w:rsid w:val="00C82C57"/>
    <w:rsid w:val="00C84BDA"/>
    <w:rsid w:val="00C85FDB"/>
    <w:rsid w:val="00C866D5"/>
    <w:rsid w:val="00C873C9"/>
    <w:rsid w:val="00C902E2"/>
    <w:rsid w:val="00C904B9"/>
    <w:rsid w:val="00C9091C"/>
    <w:rsid w:val="00C90DDC"/>
    <w:rsid w:val="00C94AA8"/>
    <w:rsid w:val="00C9575C"/>
    <w:rsid w:val="00C964A8"/>
    <w:rsid w:val="00C97CF0"/>
    <w:rsid w:val="00CA0164"/>
    <w:rsid w:val="00CA09E4"/>
    <w:rsid w:val="00CA1352"/>
    <w:rsid w:val="00CA1689"/>
    <w:rsid w:val="00CA3B66"/>
    <w:rsid w:val="00CA4ABF"/>
    <w:rsid w:val="00CA59BB"/>
    <w:rsid w:val="00CB0CAF"/>
    <w:rsid w:val="00CB0DE0"/>
    <w:rsid w:val="00CB1CA6"/>
    <w:rsid w:val="00CB1F26"/>
    <w:rsid w:val="00CB2E3E"/>
    <w:rsid w:val="00CB3222"/>
    <w:rsid w:val="00CB32FE"/>
    <w:rsid w:val="00CB3422"/>
    <w:rsid w:val="00CB35D2"/>
    <w:rsid w:val="00CB4F7F"/>
    <w:rsid w:val="00CB5536"/>
    <w:rsid w:val="00CB79AE"/>
    <w:rsid w:val="00CB7F6B"/>
    <w:rsid w:val="00CC0434"/>
    <w:rsid w:val="00CC096C"/>
    <w:rsid w:val="00CC0B54"/>
    <w:rsid w:val="00CC14A6"/>
    <w:rsid w:val="00CC1C76"/>
    <w:rsid w:val="00CC23EC"/>
    <w:rsid w:val="00CC2844"/>
    <w:rsid w:val="00CC3D8C"/>
    <w:rsid w:val="00CC422C"/>
    <w:rsid w:val="00CC49B8"/>
    <w:rsid w:val="00CC576D"/>
    <w:rsid w:val="00CC5B54"/>
    <w:rsid w:val="00CC62B7"/>
    <w:rsid w:val="00CC6B11"/>
    <w:rsid w:val="00CC7A4D"/>
    <w:rsid w:val="00CD0052"/>
    <w:rsid w:val="00CD06B5"/>
    <w:rsid w:val="00CD08CF"/>
    <w:rsid w:val="00CD092A"/>
    <w:rsid w:val="00CD1447"/>
    <w:rsid w:val="00CD1C3B"/>
    <w:rsid w:val="00CD3548"/>
    <w:rsid w:val="00CD3958"/>
    <w:rsid w:val="00CD3A1A"/>
    <w:rsid w:val="00CD3D73"/>
    <w:rsid w:val="00CD4767"/>
    <w:rsid w:val="00CD6776"/>
    <w:rsid w:val="00CD6B8E"/>
    <w:rsid w:val="00CD6C97"/>
    <w:rsid w:val="00CD7616"/>
    <w:rsid w:val="00CD786B"/>
    <w:rsid w:val="00CE0FDD"/>
    <w:rsid w:val="00CE19EB"/>
    <w:rsid w:val="00CE200A"/>
    <w:rsid w:val="00CE215D"/>
    <w:rsid w:val="00CE22A2"/>
    <w:rsid w:val="00CE444F"/>
    <w:rsid w:val="00CE5583"/>
    <w:rsid w:val="00CE6045"/>
    <w:rsid w:val="00CE7457"/>
    <w:rsid w:val="00CE7F2D"/>
    <w:rsid w:val="00CF0DFE"/>
    <w:rsid w:val="00CF1237"/>
    <w:rsid w:val="00CF2381"/>
    <w:rsid w:val="00CF3497"/>
    <w:rsid w:val="00CF3E42"/>
    <w:rsid w:val="00CF485C"/>
    <w:rsid w:val="00CF4CB1"/>
    <w:rsid w:val="00CF5BC5"/>
    <w:rsid w:val="00CF6CAF"/>
    <w:rsid w:val="00CF7348"/>
    <w:rsid w:val="00D00B0F"/>
    <w:rsid w:val="00D00C5A"/>
    <w:rsid w:val="00D00DAB"/>
    <w:rsid w:val="00D0193D"/>
    <w:rsid w:val="00D01A10"/>
    <w:rsid w:val="00D01A9A"/>
    <w:rsid w:val="00D01BB1"/>
    <w:rsid w:val="00D02A94"/>
    <w:rsid w:val="00D02BAF"/>
    <w:rsid w:val="00D03F63"/>
    <w:rsid w:val="00D04767"/>
    <w:rsid w:val="00D05592"/>
    <w:rsid w:val="00D05CC7"/>
    <w:rsid w:val="00D066B9"/>
    <w:rsid w:val="00D06904"/>
    <w:rsid w:val="00D06BF2"/>
    <w:rsid w:val="00D074DE"/>
    <w:rsid w:val="00D10544"/>
    <w:rsid w:val="00D11002"/>
    <w:rsid w:val="00D112AD"/>
    <w:rsid w:val="00D13084"/>
    <w:rsid w:val="00D134DD"/>
    <w:rsid w:val="00D13D01"/>
    <w:rsid w:val="00D13D1A"/>
    <w:rsid w:val="00D14BCD"/>
    <w:rsid w:val="00D14E76"/>
    <w:rsid w:val="00D166EE"/>
    <w:rsid w:val="00D16C60"/>
    <w:rsid w:val="00D16E47"/>
    <w:rsid w:val="00D2015F"/>
    <w:rsid w:val="00D20999"/>
    <w:rsid w:val="00D21395"/>
    <w:rsid w:val="00D21450"/>
    <w:rsid w:val="00D21457"/>
    <w:rsid w:val="00D21A8E"/>
    <w:rsid w:val="00D22C3E"/>
    <w:rsid w:val="00D22DBA"/>
    <w:rsid w:val="00D24608"/>
    <w:rsid w:val="00D2516C"/>
    <w:rsid w:val="00D25419"/>
    <w:rsid w:val="00D25E69"/>
    <w:rsid w:val="00D25F4C"/>
    <w:rsid w:val="00D260EB"/>
    <w:rsid w:val="00D2611C"/>
    <w:rsid w:val="00D26B3D"/>
    <w:rsid w:val="00D31332"/>
    <w:rsid w:val="00D31869"/>
    <w:rsid w:val="00D31BE6"/>
    <w:rsid w:val="00D32758"/>
    <w:rsid w:val="00D32DCB"/>
    <w:rsid w:val="00D35435"/>
    <w:rsid w:val="00D35578"/>
    <w:rsid w:val="00D37687"/>
    <w:rsid w:val="00D3782E"/>
    <w:rsid w:val="00D37A3A"/>
    <w:rsid w:val="00D405F7"/>
    <w:rsid w:val="00D4083D"/>
    <w:rsid w:val="00D413EB"/>
    <w:rsid w:val="00D4174A"/>
    <w:rsid w:val="00D41F0E"/>
    <w:rsid w:val="00D42367"/>
    <w:rsid w:val="00D43D1F"/>
    <w:rsid w:val="00D43DF5"/>
    <w:rsid w:val="00D44D2B"/>
    <w:rsid w:val="00D4592B"/>
    <w:rsid w:val="00D47F24"/>
    <w:rsid w:val="00D52098"/>
    <w:rsid w:val="00D520AA"/>
    <w:rsid w:val="00D521D0"/>
    <w:rsid w:val="00D534D2"/>
    <w:rsid w:val="00D540FE"/>
    <w:rsid w:val="00D543D8"/>
    <w:rsid w:val="00D54B67"/>
    <w:rsid w:val="00D55176"/>
    <w:rsid w:val="00D5574D"/>
    <w:rsid w:val="00D55DCE"/>
    <w:rsid w:val="00D568A6"/>
    <w:rsid w:val="00D56C86"/>
    <w:rsid w:val="00D56D9E"/>
    <w:rsid w:val="00D57256"/>
    <w:rsid w:val="00D572ED"/>
    <w:rsid w:val="00D60744"/>
    <w:rsid w:val="00D60F3B"/>
    <w:rsid w:val="00D622F9"/>
    <w:rsid w:val="00D6281B"/>
    <w:rsid w:val="00D62875"/>
    <w:rsid w:val="00D63776"/>
    <w:rsid w:val="00D63820"/>
    <w:rsid w:val="00D63D38"/>
    <w:rsid w:val="00D63D5E"/>
    <w:rsid w:val="00D6484C"/>
    <w:rsid w:val="00D6504A"/>
    <w:rsid w:val="00D700A9"/>
    <w:rsid w:val="00D7116F"/>
    <w:rsid w:val="00D727E8"/>
    <w:rsid w:val="00D72D16"/>
    <w:rsid w:val="00D73764"/>
    <w:rsid w:val="00D73BF2"/>
    <w:rsid w:val="00D7496E"/>
    <w:rsid w:val="00D74DA5"/>
    <w:rsid w:val="00D765BE"/>
    <w:rsid w:val="00D765FC"/>
    <w:rsid w:val="00D76A2E"/>
    <w:rsid w:val="00D76DEF"/>
    <w:rsid w:val="00D76E11"/>
    <w:rsid w:val="00D77261"/>
    <w:rsid w:val="00D77A6B"/>
    <w:rsid w:val="00D8137B"/>
    <w:rsid w:val="00D8177A"/>
    <w:rsid w:val="00D81B76"/>
    <w:rsid w:val="00D8243C"/>
    <w:rsid w:val="00D82F7C"/>
    <w:rsid w:val="00D8346C"/>
    <w:rsid w:val="00D8388A"/>
    <w:rsid w:val="00D83A35"/>
    <w:rsid w:val="00D84B0A"/>
    <w:rsid w:val="00D84E01"/>
    <w:rsid w:val="00D85440"/>
    <w:rsid w:val="00D864E6"/>
    <w:rsid w:val="00D8666E"/>
    <w:rsid w:val="00D86C94"/>
    <w:rsid w:val="00D8756D"/>
    <w:rsid w:val="00D87A6F"/>
    <w:rsid w:val="00D90505"/>
    <w:rsid w:val="00D909E9"/>
    <w:rsid w:val="00D915A7"/>
    <w:rsid w:val="00D916FC"/>
    <w:rsid w:val="00D92C59"/>
    <w:rsid w:val="00D92C94"/>
    <w:rsid w:val="00D94476"/>
    <w:rsid w:val="00D94D35"/>
    <w:rsid w:val="00D97786"/>
    <w:rsid w:val="00D97AC5"/>
    <w:rsid w:val="00DA121E"/>
    <w:rsid w:val="00DA1621"/>
    <w:rsid w:val="00DA19E0"/>
    <w:rsid w:val="00DA1C3F"/>
    <w:rsid w:val="00DA1F69"/>
    <w:rsid w:val="00DA248E"/>
    <w:rsid w:val="00DA371A"/>
    <w:rsid w:val="00DA37E6"/>
    <w:rsid w:val="00DA398E"/>
    <w:rsid w:val="00DA4570"/>
    <w:rsid w:val="00DA4826"/>
    <w:rsid w:val="00DA4E08"/>
    <w:rsid w:val="00DA510D"/>
    <w:rsid w:val="00DA5B58"/>
    <w:rsid w:val="00DA699E"/>
    <w:rsid w:val="00DA7700"/>
    <w:rsid w:val="00DB054B"/>
    <w:rsid w:val="00DB27EE"/>
    <w:rsid w:val="00DB33F4"/>
    <w:rsid w:val="00DB3775"/>
    <w:rsid w:val="00DB386A"/>
    <w:rsid w:val="00DB3A13"/>
    <w:rsid w:val="00DB3BB5"/>
    <w:rsid w:val="00DB3E7F"/>
    <w:rsid w:val="00DB5F8D"/>
    <w:rsid w:val="00DB6255"/>
    <w:rsid w:val="00DB7179"/>
    <w:rsid w:val="00DB735B"/>
    <w:rsid w:val="00DB7729"/>
    <w:rsid w:val="00DB7D8D"/>
    <w:rsid w:val="00DC01B4"/>
    <w:rsid w:val="00DC024B"/>
    <w:rsid w:val="00DC0EEB"/>
    <w:rsid w:val="00DC1C00"/>
    <w:rsid w:val="00DC2DD5"/>
    <w:rsid w:val="00DC3517"/>
    <w:rsid w:val="00DC39C7"/>
    <w:rsid w:val="00DC48F8"/>
    <w:rsid w:val="00DC5C05"/>
    <w:rsid w:val="00DC63C3"/>
    <w:rsid w:val="00DD0044"/>
    <w:rsid w:val="00DD0588"/>
    <w:rsid w:val="00DD0E55"/>
    <w:rsid w:val="00DD16B0"/>
    <w:rsid w:val="00DD2307"/>
    <w:rsid w:val="00DD305E"/>
    <w:rsid w:val="00DD3140"/>
    <w:rsid w:val="00DD36B8"/>
    <w:rsid w:val="00DD43E6"/>
    <w:rsid w:val="00DD4B76"/>
    <w:rsid w:val="00DD6132"/>
    <w:rsid w:val="00DD6F64"/>
    <w:rsid w:val="00DD7711"/>
    <w:rsid w:val="00DD7894"/>
    <w:rsid w:val="00DE09DD"/>
    <w:rsid w:val="00DE1368"/>
    <w:rsid w:val="00DE1699"/>
    <w:rsid w:val="00DE18F9"/>
    <w:rsid w:val="00DE1BDC"/>
    <w:rsid w:val="00DE26BB"/>
    <w:rsid w:val="00DE2FC0"/>
    <w:rsid w:val="00DE3DCC"/>
    <w:rsid w:val="00DE51D2"/>
    <w:rsid w:val="00DE553B"/>
    <w:rsid w:val="00DE57F6"/>
    <w:rsid w:val="00DE580D"/>
    <w:rsid w:val="00DE750A"/>
    <w:rsid w:val="00DF2F80"/>
    <w:rsid w:val="00DF3B3E"/>
    <w:rsid w:val="00DF43F1"/>
    <w:rsid w:val="00DF4CD9"/>
    <w:rsid w:val="00DF4CEF"/>
    <w:rsid w:val="00DF4D71"/>
    <w:rsid w:val="00DF5854"/>
    <w:rsid w:val="00DF6B9F"/>
    <w:rsid w:val="00DF719A"/>
    <w:rsid w:val="00DF7AA0"/>
    <w:rsid w:val="00E00AC2"/>
    <w:rsid w:val="00E00AFA"/>
    <w:rsid w:val="00E0464D"/>
    <w:rsid w:val="00E048AD"/>
    <w:rsid w:val="00E04A12"/>
    <w:rsid w:val="00E04F8B"/>
    <w:rsid w:val="00E0531F"/>
    <w:rsid w:val="00E06492"/>
    <w:rsid w:val="00E074C0"/>
    <w:rsid w:val="00E10FC8"/>
    <w:rsid w:val="00E117DF"/>
    <w:rsid w:val="00E11F66"/>
    <w:rsid w:val="00E12C64"/>
    <w:rsid w:val="00E1300B"/>
    <w:rsid w:val="00E134B8"/>
    <w:rsid w:val="00E13AD7"/>
    <w:rsid w:val="00E148D6"/>
    <w:rsid w:val="00E1513C"/>
    <w:rsid w:val="00E152B4"/>
    <w:rsid w:val="00E15C78"/>
    <w:rsid w:val="00E15DB5"/>
    <w:rsid w:val="00E1677C"/>
    <w:rsid w:val="00E16D0B"/>
    <w:rsid w:val="00E17235"/>
    <w:rsid w:val="00E17CEF"/>
    <w:rsid w:val="00E17CF3"/>
    <w:rsid w:val="00E20973"/>
    <w:rsid w:val="00E20A68"/>
    <w:rsid w:val="00E21024"/>
    <w:rsid w:val="00E211CA"/>
    <w:rsid w:val="00E22928"/>
    <w:rsid w:val="00E242C0"/>
    <w:rsid w:val="00E26171"/>
    <w:rsid w:val="00E2665D"/>
    <w:rsid w:val="00E267A9"/>
    <w:rsid w:val="00E26A4A"/>
    <w:rsid w:val="00E272CD"/>
    <w:rsid w:val="00E27E4D"/>
    <w:rsid w:val="00E30785"/>
    <w:rsid w:val="00E30D5C"/>
    <w:rsid w:val="00E30E48"/>
    <w:rsid w:val="00E31001"/>
    <w:rsid w:val="00E315AA"/>
    <w:rsid w:val="00E32CBA"/>
    <w:rsid w:val="00E33417"/>
    <w:rsid w:val="00E334FB"/>
    <w:rsid w:val="00E337DF"/>
    <w:rsid w:val="00E33E27"/>
    <w:rsid w:val="00E344D3"/>
    <w:rsid w:val="00E34671"/>
    <w:rsid w:val="00E3527C"/>
    <w:rsid w:val="00E35E98"/>
    <w:rsid w:val="00E35FE7"/>
    <w:rsid w:val="00E360E1"/>
    <w:rsid w:val="00E36C8E"/>
    <w:rsid w:val="00E36F62"/>
    <w:rsid w:val="00E37FB5"/>
    <w:rsid w:val="00E40F3D"/>
    <w:rsid w:val="00E418EB"/>
    <w:rsid w:val="00E41B19"/>
    <w:rsid w:val="00E42BED"/>
    <w:rsid w:val="00E42F01"/>
    <w:rsid w:val="00E44064"/>
    <w:rsid w:val="00E44281"/>
    <w:rsid w:val="00E45A89"/>
    <w:rsid w:val="00E4623D"/>
    <w:rsid w:val="00E46661"/>
    <w:rsid w:val="00E4695B"/>
    <w:rsid w:val="00E471FB"/>
    <w:rsid w:val="00E4756D"/>
    <w:rsid w:val="00E47E36"/>
    <w:rsid w:val="00E506AA"/>
    <w:rsid w:val="00E50F60"/>
    <w:rsid w:val="00E5134E"/>
    <w:rsid w:val="00E520B2"/>
    <w:rsid w:val="00E5215E"/>
    <w:rsid w:val="00E5273C"/>
    <w:rsid w:val="00E52A1D"/>
    <w:rsid w:val="00E53119"/>
    <w:rsid w:val="00E533DF"/>
    <w:rsid w:val="00E536B6"/>
    <w:rsid w:val="00E55CFF"/>
    <w:rsid w:val="00E56002"/>
    <w:rsid w:val="00E563A1"/>
    <w:rsid w:val="00E5644E"/>
    <w:rsid w:val="00E56FE1"/>
    <w:rsid w:val="00E570D4"/>
    <w:rsid w:val="00E57200"/>
    <w:rsid w:val="00E572A7"/>
    <w:rsid w:val="00E57BA1"/>
    <w:rsid w:val="00E60111"/>
    <w:rsid w:val="00E60C04"/>
    <w:rsid w:val="00E613DF"/>
    <w:rsid w:val="00E61645"/>
    <w:rsid w:val="00E61836"/>
    <w:rsid w:val="00E624BD"/>
    <w:rsid w:val="00E63215"/>
    <w:rsid w:val="00E632F3"/>
    <w:rsid w:val="00E634EE"/>
    <w:rsid w:val="00E63797"/>
    <w:rsid w:val="00E64155"/>
    <w:rsid w:val="00E64177"/>
    <w:rsid w:val="00E64AD6"/>
    <w:rsid w:val="00E64EDC"/>
    <w:rsid w:val="00E65B8B"/>
    <w:rsid w:val="00E709A4"/>
    <w:rsid w:val="00E70FAE"/>
    <w:rsid w:val="00E72B9D"/>
    <w:rsid w:val="00E7345A"/>
    <w:rsid w:val="00E7519F"/>
    <w:rsid w:val="00E75294"/>
    <w:rsid w:val="00E76D05"/>
    <w:rsid w:val="00E76F5C"/>
    <w:rsid w:val="00E774C4"/>
    <w:rsid w:val="00E77769"/>
    <w:rsid w:val="00E80679"/>
    <w:rsid w:val="00E80E5A"/>
    <w:rsid w:val="00E811ED"/>
    <w:rsid w:val="00E816E0"/>
    <w:rsid w:val="00E81D70"/>
    <w:rsid w:val="00E82081"/>
    <w:rsid w:val="00E827FB"/>
    <w:rsid w:val="00E82C9F"/>
    <w:rsid w:val="00E82F47"/>
    <w:rsid w:val="00E83659"/>
    <w:rsid w:val="00E83944"/>
    <w:rsid w:val="00E83BF9"/>
    <w:rsid w:val="00E84338"/>
    <w:rsid w:val="00E85503"/>
    <w:rsid w:val="00E85D80"/>
    <w:rsid w:val="00E8672B"/>
    <w:rsid w:val="00E86983"/>
    <w:rsid w:val="00E90743"/>
    <w:rsid w:val="00E91911"/>
    <w:rsid w:val="00E91F08"/>
    <w:rsid w:val="00E926B7"/>
    <w:rsid w:val="00E9313A"/>
    <w:rsid w:val="00E93511"/>
    <w:rsid w:val="00E93755"/>
    <w:rsid w:val="00E94806"/>
    <w:rsid w:val="00E96392"/>
    <w:rsid w:val="00E96400"/>
    <w:rsid w:val="00E968A8"/>
    <w:rsid w:val="00E969A0"/>
    <w:rsid w:val="00E96BDA"/>
    <w:rsid w:val="00E970B5"/>
    <w:rsid w:val="00EA0060"/>
    <w:rsid w:val="00EA02F7"/>
    <w:rsid w:val="00EA0856"/>
    <w:rsid w:val="00EA0862"/>
    <w:rsid w:val="00EA0D33"/>
    <w:rsid w:val="00EA141C"/>
    <w:rsid w:val="00EA202C"/>
    <w:rsid w:val="00EA2F07"/>
    <w:rsid w:val="00EA3482"/>
    <w:rsid w:val="00EA3CBC"/>
    <w:rsid w:val="00EA46ED"/>
    <w:rsid w:val="00EA4768"/>
    <w:rsid w:val="00EA4F44"/>
    <w:rsid w:val="00EA6B7E"/>
    <w:rsid w:val="00EA7BFB"/>
    <w:rsid w:val="00EB0445"/>
    <w:rsid w:val="00EB11A3"/>
    <w:rsid w:val="00EB183C"/>
    <w:rsid w:val="00EB23D2"/>
    <w:rsid w:val="00EB2A3A"/>
    <w:rsid w:val="00EB2FA2"/>
    <w:rsid w:val="00EB598D"/>
    <w:rsid w:val="00EB6781"/>
    <w:rsid w:val="00EB69A8"/>
    <w:rsid w:val="00EB6AB1"/>
    <w:rsid w:val="00EB6FB0"/>
    <w:rsid w:val="00EB76EE"/>
    <w:rsid w:val="00EB7701"/>
    <w:rsid w:val="00EB7920"/>
    <w:rsid w:val="00EC050F"/>
    <w:rsid w:val="00EC343D"/>
    <w:rsid w:val="00EC3E91"/>
    <w:rsid w:val="00EC3EEE"/>
    <w:rsid w:val="00EC47FC"/>
    <w:rsid w:val="00EC4911"/>
    <w:rsid w:val="00EC4BD6"/>
    <w:rsid w:val="00EC593E"/>
    <w:rsid w:val="00EC67E8"/>
    <w:rsid w:val="00EC74F5"/>
    <w:rsid w:val="00ED14DD"/>
    <w:rsid w:val="00ED236E"/>
    <w:rsid w:val="00ED2B7C"/>
    <w:rsid w:val="00ED4178"/>
    <w:rsid w:val="00ED4661"/>
    <w:rsid w:val="00ED7AB9"/>
    <w:rsid w:val="00ED7DE3"/>
    <w:rsid w:val="00EE035A"/>
    <w:rsid w:val="00EE0D0E"/>
    <w:rsid w:val="00EE1B05"/>
    <w:rsid w:val="00EE1BC5"/>
    <w:rsid w:val="00EE25B9"/>
    <w:rsid w:val="00EE48FC"/>
    <w:rsid w:val="00EE4A26"/>
    <w:rsid w:val="00EE60CF"/>
    <w:rsid w:val="00EE6F5C"/>
    <w:rsid w:val="00EE7932"/>
    <w:rsid w:val="00EF080C"/>
    <w:rsid w:val="00EF19AF"/>
    <w:rsid w:val="00EF2196"/>
    <w:rsid w:val="00EF2978"/>
    <w:rsid w:val="00EF35FB"/>
    <w:rsid w:val="00EF38C4"/>
    <w:rsid w:val="00EF427A"/>
    <w:rsid w:val="00EF52C8"/>
    <w:rsid w:val="00EF7057"/>
    <w:rsid w:val="00EF7B21"/>
    <w:rsid w:val="00EF7B35"/>
    <w:rsid w:val="00F00993"/>
    <w:rsid w:val="00F00E06"/>
    <w:rsid w:val="00F02723"/>
    <w:rsid w:val="00F028E9"/>
    <w:rsid w:val="00F02B7D"/>
    <w:rsid w:val="00F03C81"/>
    <w:rsid w:val="00F069C5"/>
    <w:rsid w:val="00F071C9"/>
    <w:rsid w:val="00F0771B"/>
    <w:rsid w:val="00F10392"/>
    <w:rsid w:val="00F13C92"/>
    <w:rsid w:val="00F13D2E"/>
    <w:rsid w:val="00F15085"/>
    <w:rsid w:val="00F160F4"/>
    <w:rsid w:val="00F167A8"/>
    <w:rsid w:val="00F16F70"/>
    <w:rsid w:val="00F17ED3"/>
    <w:rsid w:val="00F21716"/>
    <w:rsid w:val="00F21721"/>
    <w:rsid w:val="00F21A8D"/>
    <w:rsid w:val="00F21AD6"/>
    <w:rsid w:val="00F22AB6"/>
    <w:rsid w:val="00F23398"/>
    <w:rsid w:val="00F23474"/>
    <w:rsid w:val="00F2372D"/>
    <w:rsid w:val="00F23C67"/>
    <w:rsid w:val="00F23CCA"/>
    <w:rsid w:val="00F244CA"/>
    <w:rsid w:val="00F268FD"/>
    <w:rsid w:val="00F26CB2"/>
    <w:rsid w:val="00F274E2"/>
    <w:rsid w:val="00F2758F"/>
    <w:rsid w:val="00F275CE"/>
    <w:rsid w:val="00F27D90"/>
    <w:rsid w:val="00F30798"/>
    <w:rsid w:val="00F30896"/>
    <w:rsid w:val="00F31C41"/>
    <w:rsid w:val="00F3326B"/>
    <w:rsid w:val="00F33347"/>
    <w:rsid w:val="00F334CF"/>
    <w:rsid w:val="00F33529"/>
    <w:rsid w:val="00F34421"/>
    <w:rsid w:val="00F3498B"/>
    <w:rsid w:val="00F34BD4"/>
    <w:rsid w:val="00F35BD0"/>
    <w:rsid w:val="00F35E57"/>
    <w:rsid w:val="00F35E73"/>
    <w:rsid w:val="00F36025"/>
    <w:rsid w:val="00F3615C"/>
    <w:rsid w:val="00F3652B"/>
    <w:rsid w:val="00F3699D"/>
    <w:rsid w:val="00F36BA7"/>
    <w:rsid w:val="00F370BC"/>
    <w:rsid w:val="00F3713A"/>
    <w:rsid w:val="00F41012"/>
    <w:rsid w:val="00F41690"/>
    <w:rsid w:val="00F416F0"/>
    <w:rsid w:val="00F41AC0"/>
    <w:rsid w:val="00F41EB3"/>
    <w:rsid w:val="00F42090"/>
    <w:rsid w:val="00F43993"/>
    <w:rsid w:val="00F43FDA"/>
    <w:rsid w:val="00F44542"/>
    <w:rsid w:val="00F44D72"/>
    <w:rsid w:val="00F454F2"/>
    <w:rsid w:val="00F463D7"/>
    <w:rsid w:val="00F46859"/>
    <w:rsid w:val="00F46A87"/>
    <w:rsid w:val="00F473B3"/>
    <w:rsid w:val="00F474F4"/>
    <w:rsid w:val="00F51143"/>
    <w:rsid w:val="00F52A98"/>
    <w:rsid w:val="00F52B31"/>
    <w:rsid w:val="00F53422"/>
    <w:rsid w:val="00F53AA8"/>
    <w:rsid w:val="00F54FA5"/>
    <w:rsid w:val="00F55526"/>
    <w:rsid w:val="00F558D4"/>
    <w:rsid w:val="00F5614D"/>
    <w:rsid w:val="00F56645"/>
    <w:rsid w:val="00F56858"/>
    <w:rsid w:val="00F57630"/>
    <w:rsid w:val="00F60199"/>
    <w:rsid w:val="00F606E2"/>
    <w:rsid w:val="00F60927"/>
    <w:rsid w:val="00F614AF"/>
    <w:rsid w:val="00F61741"/>
    <w:rsid w:val="00F61C8E"/>
    <w:rsid w:val="00F62D7B"/>
    <w:rsid w:val="00F63B5B"/>
    <w:rsid w:val="00F63B5C"/>
    <w:rsid w:val="00F63D8C"/>
    <w:rsid w:val="00F647FC"/>
    <w:rsid w:val="00F64D63"/>
    <w:rsid w:val="00F65463"/>
    <w:rsid w:val="00F6608F"/>
    <w:rsid w:val="00F6658F"/>
    <w:rsid w:val="00F66B61"/>
    <w:rsid w:val="00F673E7"/>
    <w:rsid w:val="00F676CE"/>
    <w:rsid w:val="00F6781F"/>
    <w:rsid w:val="00F67A1A"/>
    <w:rsid w:val="00F71228"/>
    <w:rsid w:val="00F7170D"/>
    <w:rsid w:val="00F72501"/>
    <w:rsid w:val="00F727B0"/>
    <w:rsid w:val="00F72927"/>
    <w:rsid w:val="00F72B70"/>
    <w:rsid w:val="00F72D8E"/>
    <w:rsid w:val="00F73171"/>
    <w:rsid w:val="00F74FC8"/>
    <w:rsid w:val="00F80175"/>
    <w:rsid w:val="00F804A3"/>
    <w:rsid w:val="00F805E4"/>
    <w:rsid w:val="00F80637"/>
    <w:rsid w:val="00F806F0"/>
    <w:rsid w:val="00F80D59"/>
    <w:rsid w:val="00F82C7C"/>
    <w:rsid w:val="00F855D2"/>
    <w:rsid w:val="00F864F8"/>
    <w:rsid w:val="00F90F69"/>
    <w:rsid w:val="00F9132C"/>
    <w:rsid w:val="00F92121"/>
    <w:rsid w:val="00F9355D"/>
    <w:rsid w:val="00F94157"/>
    <w:rsid w:val="00F943AA"/>
    <w:rsid w:val="00F94547"/>
    <w:rsid w:val="00F967A6"/>
    <w:rsid w:val="00FA6241"/>
    <w:rsid w:val="00FA66A2"/>
    <w:rsid w:val="00FA6A54"/>
    <w:rsid w:val="00FA6FBF"/>
    <w:rsid w:val="00FA7685"/>
    <w:rsid w:val="00FB078B"/>
    <w:rsid w:val="00FB0E9E"/>
    <w:rsid w:val="00FB16BE"/>
    <w:rsid w:val="00FB1D73"/>
    <w:rsid w:val="00FB204F"/>
    <w:rsid w:val="00FB3085"/>
    <w:rsid w:val="00FB3624"/>
    <w:rsid w:val="00FB3C15"/>
    <w:rsid w:val="00FB40D2"/>
    <w:rsid w:val="00FB4296"/>
    <w:rsid w:val="00FB49F3"/>
    <w:rsid w:val="00FB67C7"/>
    <w:rsid w:val="00FB784C"/>
    <w:rsid w:val="00FB7AC7"/>
    <w:rsid w:val="00FB7C97"/>
    <w:rsid w:val="00FC1313"/>
    <w:rsid w:val="00FC4D14"/>
    <w:rsid w:val="00FC564E"/>
    <w:rsid w:val="00FC68D6"/>
    <w:rsid w:val="00FC7ADD"/>
    <w:rsid w:val="00FD07AA"/>
    <w:rsid w:val="00FD1D00"/>
    <w:rsid w:val="00FD2AC4"/>
    <w:rsid w:val="00FD2AE0"/>
    <w:rsid w:val="00FD3360"/>
    <w:rsid w:val="00FD4210"/>
    <w:rsid w:val="00FD482F"/>
    <w:rsid w:val="00FD4E71"/>
    <w:rsid w:val="00FD4FEA"/>
    <w:rsid w:val="00FD60BC"/>
    <w:rsid w:val="00FD6509"/>
    <w:rsid w:val="00FD6782"/>
    <w:rsid w:val="00FD6B8E"/>
    <w:rsid w:val="00FD7D8E"/>
    <w:rsid w:val="00FE0F79"/>
    <w:rsid w:val="00FE165E"/>
    <w:rsid w:val="00FE16DE"/>
    <w:rsid w:val="00FE274B"/>
    <w:rsid w:val="00FE33CC"/>
    <w:rsid w:val="00FE352D"/>
    <w:rsid w:val="00FE3F87"/>
    <w:rsid w:val="00FE49A3"/>
    <w:rsid w:val="00FE53BD"/>
    <w:rsid w:val="00FE5C7C"/>
    <w:rsid w:val="00FF1B89"/>
    <w:rsid w:val="00FF2631"/>
    <w:rsid w:val="00FF28C4"/>
    <w:rsid w:val="00FF3464"/>
    <w:rsid w:val="00FF3491"/>
    <w:rsid w:val="00FF4209"/>
    <w:rsid w:val="00FF4A4D"/>
    <w:rsid w:val="00FF4F2E"/>
    <w:rsid w:val="00FF6F74"/>
    <w:rsid w:val="00FF7473"/>
    <w:rsid w:val="00FF7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8F6AC6"/>
  <w15:docId w15:val="{13EC57AC-0884-473F-91FF-1F3E7781B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C30"/>
    <w:pPr>
      <w:spacing w:after="100" w:line="276" w:lineRule="auto"/>
      <w:contextualSpacing/>
      <w:jc w:val="both"/>
    </w:pPr>
    <w:rPr>
      <w:rFonts w:ascii="Verdana" w:hAnsi="Verdana"/>
      <w:sz w:val="20"/>
      <w:lang w:val="en-GB" w:eastAsia="fr-FR" w:bidi="ta-IN"/>
    </w:rPr>
  </w:style>
  <w:style w:type="paragraph" w:styleId="Heading1">
    <w:name w:val="heading 1"/>
    <w:basedOn w:val="Heading2"/>
    <w:next w:val="Text1"/>
    <w:link w:val="Heading1Char"/>
    <w:autoRedefine/>
    <w:uiPriority w:val="99"/>
    <w:qFormat/>
    <w:rsid w:val="003E4E45"/>
    <w:pPr>
      <w:pageBreakBefore/>
      <w:numPr>
        <w:ilvl w:val="0"/>
      </w:numPr>
      <w:ind w:left="482" w:hanging="482"/>
      <w:outlineLvl w:val="0"/>
    </w:pPr>
    <w:rPr>
      <w:caps/>
    </w:rPr>
  </w:style>
  <w:style w:type="paragraph" w:styleId="Heading2">
    <w:name w:val="heading 2"/>
    <w:basedOn w:val="Normal"/>
    <w:next w:val="Normal"/>
    <w:link w:val="Heading2Char"/>
    <w:uiPriority w:val="99"/>
    <w:qFormat/>
    <w:rsid w:val="0003495A"/>
    <w:pPr>
      <w:keepNext/>
      <w:numPr>
        <w:ilvl w:val="1"/>
        <w:numId w:val="24"/>
      </w:numPr>
      <w:spacing w:before="240" w:after="120"/>
      <w:outlineLvl w:val="1"/>
    </w:pPr>
    <w:rPr>
      <w:b/>
      <w:lang w:val="en-US" w:eastAsia="en-GB"/>
    </w:rPr>
  </w:style>
  <w:style w:type="paragraph" w:styleId="Heading3">
    <w:name w:val="heading 3"/>
    <w:basedOn w:val="Normal"/>
    <w:next w:val="Normal"/>
    <w:link w:val="Heading3Char"/>
    <w:uiPriority w:val="99"/>
    <w:qFormat/>
    <w:rsid w:val="00B32E2D"/>
    <w:pPr>
      <w:keepNext/>
      <w:numPr>
        <w:ilvl w:val="2"/>
        <w:numId w:val="24"/>
      </w:numPr>
      <w:spacing w:before="240"/>
      <w:outlineLvl w:val="2"/>
    </w:pPr>
    <w:rPr>
      <w:i/>
    </w:rPr>
  </w:style>
  <w:style w:type="paragraph" w:styleId="Heading4">
    <w:name w:val="heading 4"/>
    <w:basedOn w:val="Normal"/>
    <w:next w:val="Text4"/>
    <w:link w:val="Heading4Char"/>
    <w:uiPriority w:val="99"/>
    <w:qFormat/>
    <w:rsid w:val="00D84E01"/>
    <w:pPr>
      <w:keepNext/>
      <w:numPr>
        <w:ilvl w:val="3"/>
        <w:numId w:val="2"/>
      </w:numPr>
      <w:tabs>
        <w:tab w:val="clear" w:pos="643"/>
        <w:tab w:val="num" w:pos="1920"/>
      </w:tabs>
      <w:spacing w:before="240"/>
      <w:ind w:left="720" w:hanging="720"/>
      <w:outlineLvl w:val="3"/>
    </w:pPr>
  </w:style>
  <w:style w:type="paragraph" w:styleId="Heading5">
    <w:name w:val="heading 5"/>
    <w:basedOn w:val="Normal"/>
    <w:next w:val="Normal"/>
    <w:link w:val="Heading5Char"/>
    <w:uiPriority w:val="99"/>
    <w:qFormat/>
    <w:rsid w:val="005B7875"/>
    <w:pPr>
      <w:tabs>
        <w:tab w:val="num" w:pos="0"/>
      </w:tabs>
      <w:spacing w:before="240" w:after="60"/>
      <w:outlineLvl w:val="4"/>
    </w:pPr>
    <w:rPr>
      <w:rFonts w:ascii="Arial" w:hAnsi="Arial"/>
      <w:sz w:val="22"/>
    </w:rPr>
  </w:style>
  <w:style w:type="paragraph" w:styleId="Heading6">
    <w:name w:val="heading 6"/>
    <w:basedOn w:val="Normal"/>
    <w:next w:val="Normal"/>
    <w:link w:val="Heading6Char"/>
    <w:uiPriority w:val="99"/>
    <w:qFormat/>
    <w:rsid w:val="005B7875"/>
    <w:pPr>
      <w:tabs>
        <w:tab w:val="num" w:pos="0"/>
      </w:tabs>
      <w:spacing w:before="240" w:after="60"/>
      <w:outlineLvl w:val="5"/>
    </w:pPr>
    <w:rPr>
      <w:rFonts w:ascii="Arial" w:hAnsi="Arial"/>
      <w:i/>
      <w:sz w:val="22"/>
    </w:rPr>
  </w:style>
  <w:style w:type="paragraph" w:styleId="Heading7">
    <w:name w:val="heading 7"/>
    <w:basedOn w:val="Normal"/>
    <w:next w:val="Normal"/>
    <w:link w:val="Heading7Char"/>
    <w:uiPriority w:val="99"/>
    <w:qFormat/>
    <w:rsid w:val="005B7875"/>
    <w:pPr>
      <w:tabs>
        <w:tab w:val="num" w:pos="0"/>
      </w:tabs>
      <w:spacing w:before="240" w:after="60"/>
      <w:outlineLvl w:val="6"/>
    </w:pPr>
    <w:rPr>
      <w:rFonts w:ascii="Arial" w:hAnsi="Arial"/>
    </w:rPr>
  </w:style>
  <w:style w:type="paragraph" w:styleId="Heading8">
    <w:name w:val="heading 8"/>
    <w:basedOn w:val="Normal"/>
    <w:next w:val="Normal"/>
    <w:link w:val="Heading8Char"/>
    <w:uiPriority w:val="99"/>
    <w:qFormat/>
    <w:rsid w:val="005B7875"/>
    <w:pPr>
      <w:tabs>
        <w:tab w:val="num" w:pos="0"/>
      </w:tabs>
      <w:spacing w:before="240" w:after="60"/>
      <w:outlineLvl w:val="7"/>
    </w:pPr>
    <w:rPr>
      <w:rFonts w:ascii="Arial" w:hAnsi="Arial"/>
      <w:i/>
    </w:rPr>
  </w:style>
  <w:style w:type="paragraph" w:styleId="Heading9">
    <w:name w:val="heading 9"/>
    <w:basedOn w:val="Normal"/>
    <w:next w:val="Normal"/>
    <w:link w:val="Heading9Char"/>
    <w:uiPriority w:val="99"/>
    <w:qFormat/>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E4E45"/>
    <w:rPr>
      <w:rFonts w:ascii="Verdana" w:hAnsi="Verdana"/>
      <w:b/>
      <w:caps/>
      <w:sz w:val="20"/>
      <w:lang w:eastAsia="en-GB" w:bidi="ta-IN"/>
    </w:rPr>
  </w:style>
  <w:style w:type="character" w:customStyle="1" w:styleId="Heading2Char">
    <w:name w:val="Heading 2 Char"/>
    <w:basedOn w:val="DefaultParagraphFont"/>
    <w:link w:val="Heading2"/>
    <w:uiPriority w:val="99"/>
    <w:locked/>
    <w:rsid w:val="0003495A"/>
    <w:rPr>
      <w:rFonts w:ascii="Verdana" w:hAnsi="Verdana"/>
      <w:b/>
      <w:sz w:val="20"/>
      <w:szCs w:val="20"/>
      <w:lang w:eastAsia="en-GB" w:bidi="ta-IN"/>
    </w:rPr>
  </w:style>
  <w:style w:type="character" w:customStyle="1" w:styleId="Heading3Char">
    <w:name w:val="Heading 3 Char"/>
    <w:basedOn w:val="DefaultParagraphFont"/>
    <w:link w:val="Heading3"/>
    <w:uiPriority w:val="99"/>
    <w:locked/>
    <w:rsid w:val="00B32E2D"/>
    <w:rPr>
      <w:rFonts w:ascii="Verdana" w:hAnsi="Verdana"/>
      <w:i/>
      <w:sz w:val="20"/>
      <w:lang w:val="en-GB" w:eastAsia="fr-FR" w:bidi="ta-IN"/>
    </w:rPr>
  </w:style>
  <w:style w:type="character" w:customStyle="1" w:styleId="Heading4Char">
    <w:name w:val="Heading 4 Char"/>
    <w:basedOn w:val="DefaultParagraphFont"/>
    <w:link w:val="Heading4"/>
    <w:uiPriority w:val="99"/>
    <w:locked/>
    <w:rsid w:val="00CD06B5"/>
    <w:rPr>
      <w:rFonts w:ascii="Verdana" w:hAnsi="Verdana"/>
      <w:sz w:val="20"/>
      <w:szCs w:val="20"/>
      <w:lang w:val="en-GB"/>
    </w:rPr>
  </w:style>
  <w:style w:type="character" w:customStyle="1" w:styleId="Heading5Char">
    <w:name w:val="Heading 5 Char"/>
    <w:basedOn w:val="DefaultParagraphFont"/>
    <w:link w:val="Heading5"/>
    <w:uiPriority w:val="99"/>
    <w:locked/>
    <w:rsid w:val="00CD06B5"/>
    <w:rPr>
      <w:rFonts w:ascii="Arial" w:hAnsi="Arial" w:cs="Times New Roman"/>
      <w:sz w:val="22"/>
      <w:lang w:val="fr-FR" w:eastAsia="en-US"/>
    </w:rPr>
  </w:style>
  <w:style w:type="character" w:customStyle="1" w:styleId="Heading6Char">
    <w:name w:val="Heading 6 Char"/>
    <w:basedOn w:val="DefaultParagraphFont"/>
    <w:link w:val="Heading6"/>
    <w:uiPriority w:val="99"/>
    <w:locked/>
    <w:rsid w:val="00CD06B5"/>
    <w:rPr>
      <w:rFonts w:ascii="Arial" w:hAnsi="Arial" w:cs="Times New Roman"/>
      <w:i/>
      <w:sz w:val="22"/>
      <w:lang w:val="fr-FR" w:eastAsia="en-US"/>
    </w:rPr>
  </w:style>
  <w:style w:type="character" w:customStyle="1" w:styleId="Heading7Char">
    <w:name w:val="Heading 7 Char"/>
    <w:basedOn w:val="DefaultParagraphFont"/>
    <w:link w:val="Heading7"/>
    <w:uiPriority w:val="99"/>
    <w:locked/>
    <w:rsid w:val="00CD06B5"/>
    <w:rPr>
      <w:rFonts w:ascii="Arial" w:hAnsi="Arial" w:cs="Times New Roman"/>
      <w:lang w:val="fr-FR" w:eastAsia="en-US"/>
    </w:rPr>
  </w:style>
  <w:style w:type="character" w:customStyle="1" w:styleId="Heading8Char">
    <w:name w:val="Heading 8 Char"/>
    <w:basedOn w:val="DefaultParagraphFont"/>
    <w:link w:val="Heading8"/>
    <w:uiPriority w:val="99"/>
    <w:locked/>
    <w:rsid w:val="00CD06B5"/>
    <w:rPr>
      <w:rFonts w:ascii="Arial" w:hAnsi="Arial" w:cs="Times New Roman"/>
      <w:i/>
      <w:lang w:val="fr-FR" w:eastAsia="en-US"/>
    </w:rPr>
  </w:style>
  <w:style w:type="character" w:customStyle="1" w:styleId="Heading9Char">
    <w:name w:val="Heading 9 Char"/>
    <w:basedOn w:val="DefaultParagraphFont"/>
    <w:link w:val="Heading9"/>
    <w:uiPriority w:val="99"/>
    <w:locked/>
    <w:rsid w:val="00CD06B5"/>
    <w:rPr>
      <w:rFonts w:ascii="Arial" w:hAnsi="Arial" w:cs="Times New Roman"/>
      <w:i/>
      <w:sz w:val="18"/>
      <w:lang w:val="fr-FR" w:eastAsia="en-US"/>
    </w:rPr>
  </w:style>
  <w:style w:type="paragraph" w:customStyle="1" w:styleId="Text1">
    <w:name w:val="Text 1"/>
    <w:basedOn w:val="Normal"/>
    <w:uiPriority w:val="99"/>
    <w:rsid w:val="005B7875"/>
    <w:pPr>
      <w:ind w:left="482"/>
    </w:pPr>
  </w:style>
  <w:style w:type="paragraph" w:customStyle="1" w:styleId="Text2">
    <w:name w:val="Text 2"/>
    <w:basedOn w:val="Normal"/>
    <w:uiPriority w:val="99"/>
    <w:rsid w:val="005B7875"/>
    <w:pPr>
      <w:tabs>
        <w:tab w:val="left" w:pos="2302"/>
      </w:tabs>
      <w:ind w:left="1202"/>
    </w:pPr>
  </w:style>
  <w:style w:type="paragraph" w:customStyle="1" w:styleId="Text3">
    <w:name w:val="Text 3"/>
    <w:basedOn w:val="Normal"/>
    <w:uiPriority w:val="99"/>
    <w:rsid w:val="005B7875"/>
    <w:pPr>
      <w:tabs>
        <w:tab w:val="left" w:pos="2302"/>
      </w:tabs>
      <w:ind w:left="1202"/>
    </w:pPr>
  </w:style>
  <w:style w:type="paragraph" w:customStyle="1" w:styleId="Text4">
    <w:name w:val="Text 4"/>
    <w:basedOn w:val="Normal"/>
    <w:uiPriority w:val="99"/>
    <w:rsid w:val="005B7875"/>
    <w:pPr>
      <w:tabs>
        <w:tab w:val="left" w:pos="2302"/>
      </w:tabs>
      <w:ind w:left="1202"/>
    </w:pPr>
  </w:style>
  <w:style w:type="paragraph" w:customStyle="1" w:styleId="Address">
    <w:name w:val="Address"/>
    <w:basedOn w:val="Normal"/>
    <w:uiPriority w:val="99"/>
    <w:rsid w:val="005B7875"/>
  </w:style>
  <w:style w:type="paragraph" w:customStyle="1" w:styleId="AddressTL">
    <w:name w:val="AddressTL"/>
    <w:basedOn w:val="Normal"/>
    <w:next w:val="Normal"/>
    <w:uiPriority w:val="99"/>
    <w:rsid w:val="005B7875"/>
    <w:pPr>
      <w:spacing w:after="720"/>
    </w:pPr>
  </w:style>
  <w:style w:type="paragraph" w:customStyle="1" w:styleId="AddressTR">
    <w:name w:val="AddressTR"/>
    <w:basedOn w:val="Normal"/>
    <w:next w:val="Normal"/>
    <w:uiPriority w:val="99"/>
    <w:rsid w:val="005B7875"/>
    <w:pPr>
      <w:spacing w:after="720"/>
      <w:ind w:left="5103"/>
    </w:pPr>
  </w:style>
  <w:style w:type="paragraph" w:styleId="BlockText">
    <w:name w:val="Block Text"/>
    <w:basedOn w:val="Normal"/>
    <w:uiPriority w:val="99"/>
    <w:rsid w:val="005B7875"/>
    <w:pPr>
      <w:spacing w:after="120"/>
      <w:ind w:left="1440" w:right="1440"/>
    </w:pPr>
  </w:style>
  <w:style w:type="paragraph" w:styleId="BodyText">
    <w:name w:val="Body Text"/>
    <w:basedOn w:val="Normal"/>
    <w:link w:val="BodyTextChar"/>
    <w:uiPriority w:val="99"/>
    <w:rsid w:val="005B7875"/>
    <w:pPr>
      <w:spacing w:after="120"/>
    </w:pPr>
  </w:style>
  <w:style w:type="character" w:customStyle="1" w:styleId="BodyTextChar">
    <w:name w:val="Body Text Char"/>
    <w:basedOn w:val="DefaultParagraphFont"/>
    <w:link w:val="BodyText"/>
    <w:uiPriority w:val="99"/>
    <w:locked/>
    <w:rsid w:val="00CD06B5"/>
    <w:rPr>
      <w:rFonts w:cs="Times New Roman"/>
      <w:sz w:val="24"/>
      <w:lang w:val="fr-FR" w:eastAsia="en-US"/>
    </w:rPr>
  </w:style>
  <w:style w:type="paragraph" w:styleId="BodyText2">
    <w:name w:val="Body Text 2"/>
    <w:basedOn w:val="Normal"/>
    <w:link w:val="BodyText2Char"/>
    <w:uiPriority w:val="99"/>
    <w:rsid w:val="005B7875"/>
    <w:pPr>
      <w:spacing w:after="120" w:line="480" w:lineRule="auto"/>
    </w:pPr>
  </w:style>
  <w:style w:type="character" w:customStyle="1" w:styleId="BodyText2Char">
    <w:name w:val="Body Text 2 Char"/>
    <w:basedOn w:val="DefaultParagraphFont"/>
    <w:link w:val="BodyText2"/>
    <w:uiPriority w:val="99"/>
    <w:locked/>
    <w:rsid w:val="00CD06B5"/>
    <w:rPr>
      <w:rFonts w:cs="Times New Roman"/>
      <w:sz w:val="24"/>
      <w:lang w:val="fr-FR" w:eastAsia="en-US"/>
    </w:rPr>
  </w:style>
  <w:style w:type="paragraph" w:styleId="BodyText3">
    <w:name w:val="Body Text 3"/>
    <w:basedOn w:val="Normal"/>
    <w:link w:val="BodyText3Char"/>
    <w:uiPriority w:val="99"/>
    <w:rsid w:val="005B7875"/>
    <w:pPr>
      <w:spacing w:after="120"/>
    </w:pPr>
    <w:rPr>
      <w:sz w:val="16"/>
    </w:rPr>
  </w:style>
  <w:style w:type="character" w:customStyle="1" w:styleId="BodyText3Char">
    <w:name w:val="Body Text 3 Char"/>
    <w:basedOn w:val="DefaultParagraphFont"/>
    <w:link w:val="BodyText3"/>
    <w:uiPriority w:val="99"/>
    <w:locked/>
    <w:rsid w:val="00CD06B5"/>
    <w:rPr>
      <w:rFonts w:cs="Times New Roman"/>
      <w:sz w:val="16"/>
      <w:lang w:val="fr-FR" w:eastAsia="en-US"/>
    </w:rPr>
  </w:style>
  <w:style w:type="paragraph" w:styleId="BodyTextFirstIndent">
    <w:name w:val="Body Text First Indent"/>
    <w:basedOn w:val="BodyText"/>
    <w:link w:val="BodyTextFirstIndentChar"/>
    <w:uiPriority w:val="99"/>
    <w:rsid w:val="005B7875"/>
    <w:pPr>
      <w:ind w:firstLine="210"/>
    </w:pPr>
  </w:style>
  <w:style w:type="character" w:customStyle="1" w:styleId="BodyTextFirstIndentChar">
    <w:name w:val="Body Text First Indent Char"/>
    <w:basedOn w:val="BodyTextChar"/>
    <w:link w:val="BodyTextFirstIndent"/>
    <w:uiPriority w:val="99"/>
    <w:locked/>
    <w:rsid w:val="00CD06B5"/>
    <w:rPr>
      <w:rFonts w:cs="Times New Roman"/>
      <w:sz w:val="24"/>
      <w:lang w:val="fr-FR" w:eastAsia="en-US"/>
    </w:rPr>
  </w:style>
  <w:style w:type="paragraph" w:styleId="BodyTextIndent">
    <w:name w:val="Body Text Indent"/>
    <w:basedOn w:val="Normal"/>
    <w:link w:val="BodyTextIndentChar"/>
    <w:uiPriority w:val="99"/>
    <w:rsid w:val="005B7875"/>
    <w:pPr>
      <w:spacing w:after="120"/>
      <w:ind w:left="283"/>
    </w:pPr>
  </w:style>
  <w:style w:type="character" w:customStyle="1" w:styleId="BodyTextIndentChar">
    <w:name w:val="Body Text Indent Char"/>
    <w:basedOn w:val="DefaultParagraphFont"/>
    <w:link w:val="BodyTextIndent"/>
    <w:uiPriority w:val="99"/>
    <w:locked/>
    <w:rsid w:val="00CD06B5"/>
    <w:rPr>
      <w:rFonts w:cs="Times New Roman"/>
      <w:sz w:val="24"/>
      <w:lang w:val="fr-FR" w:eastAsia="en-US"/>
    </w:rPr>
  </w:style>
  <w:style w:type="paragraph" w:styleId="BodyTextFirstIndent2">
    <w:name w:val="Body Text First Indent 2"/>
    <w:basedOn w:val="BodyTextIndent"/>
    <w:link w:val="BodyTextFirstIndent2Char"/>
    <w:uiPriority w:val="99"/>
    <w:rsid w:val="005B7875"/>
    <w:pPr>
      <w:ind w:firstLine="210"/>
    </w:pPr>
  </w:style>
  <w:style w:type="character" w:customStyle="1" w:styleId="BodyTextFirstIndent2Char">
    <w:name w:val="Body Text First Indent 2 Char"/>
    <w:basedOn w:val="BodyTextIndentChar"/>
    <w:link w:val="BodyTextFirstIndent2"/>
    <w:uiPriority w:val="99"/>
    <w:locked/>
    <w:rsid w:val="00CD06B5"/>
    <w:rPr>
      <w:rFonts w:cs="Times New Roman"/>
      <w:sz w:val="24"/>
      <w:lang w:val="fr-FR" w:eastAsia="en-US"/>
    </w:rPr>
  </w:style>
  <w:style w:type="paragraph" w:styleId="BodyTextIndent2">
    <w:name w:val="Body Text Indent 2"/>
    <w:basedOn w:val="Normal"/>
    <w:link w:val="BodyTextIndent2Char"/>
    <w:uiPriority w:val="99"/>
    <w:rsid w:val="005B7875"/>
    <w:pPr>
      <w:spacing w:after="120" w:line="480" w:lineRule="auto"/>
      <w:ind w:left="283"/>
    </w:pPr>
  </w:style>
  <w:style w:type="character" w:customStyle="1" w:styleId="BodyTextIndent2Char">
    <w:name w:val="Body Text Indent 2 Char"/>
    <w:basedOn w:val="DefaultParagraphFont"/>
    <w:link w:val="BodyTextIndent2"/>
    <w:uiPriority w:val="99"/>
    <w:locked/>
    <w:rsid w:val="00CD06B5"/>
    <w:rPr>
      <w:rFonts w:cs="Times New Roman"/>
      <w:sz w:val="24"/>
      <w:lang w:val="fr-FR" w:eastAsia="en-US"/>
    </w:rPr>
  </w:style>
  <w:style w:type="paragraph" w:styleId="BodyTextIndent3">
    <w:name w:val="Body Text Indent 3"/>
    <w:basedOn w:val="Normal"/>
    <w:link w:val="BodyTextIndent3Char"/>
    <w:uiPriority w:val="99"/>
    <w:rsid w:val="005B7875"/>
    <w:pPr>
      <w:spacing w:after="120"/>
      <w:ind w:left="283"/>
    </w:pPr>
    <w:rPr>
      <w:sz w:val="16"/>
    </w:rPr>
  </w:style>
  <w:style w:type="character" w:customStyle="1" w:styleId="BodyTextIndent3Char">
    <w:name w:val="Body Text Indent 3 Char"/>
    <w:basedOn w:val="DefaultParagraphFont"/>
    <w:link w:val="BodyTextIndent3"/>
    <w:uiPriority w:val="99"/>
    <w:locked/>
    <w:rsid w:val="00CD06B5"/>
    <w:rPr>
      <w:rFonts w:cs="Times New Roman"/>
      <w:sz w:val="16"/>
      <w:lang w:val="fr-FR" w:eastAsia="en-US"/>
    </w:rPr>
  </w:style>
  <w:style w:type="paragraph" w:styleId="Caption">
    <w:name w:val="caption"/>
    <w:basedOn w:val="Normal"/>
    <w:next w:val="Normal"/>
    <w:uiPriority w:val="99"/>
    <w:qFormat/>
    <w:rsid w:val="00C61C33"/>
    <w:pPr>
      <w:keepNext/>
      <w:spacing w:before="120" w:after="120"/>
    </w:pPr>
    <w:rPr>
      <w:b/>
      <w:sz w:val="18"/>
      <w:szCs w:val="18"/>
      <w:lang w:val="en-US"/>
    </w:rPr>
  </w:style>
  <w:style w:type="paragraph" w:customStyle="1" w:styleId="ChapterTitle">
    <w:name w:val="ChapterTitle"/>
    <w:basedOn w:val="Normal"/>
    <w:next w:val="SectionTitle"/>
    <w:uiPriority w:val="99"/>
    <w:rsid w:val="005B7875"/>
    <w:pPr>
      <w:keepNext/>
      <w:spacing w:after="480"/>
      <w:jc w:val="center"/>
    </w:pPr>
    <w:rPr>
      <w:b/>
      <w:sz w:val="32"/>
    </w:rPr>
  </w:style>
  <w:style w:type="paragraph" w:customStyle="1" w:styleId="SectionTitle">
    <w:name w:val="SectionTitle"/>
    <w:basedOn w:val="Normal"/>
    <w:next w:val="Heading1"/>
    <w:uiPriority w:val="99"/>
    <w:rsid w:val="005B7875"/>
    <w:pPr>
      <w:keepNext/>
      <w:spacing w:after="480"/>
      <w:jc w:val="center"/>
    </w:pPr>
    <w:rPr>
      <w:b/>
      <w:smallCaps/>
      <w:sz w:val="28"/>
    </w:rPr>
  </w:style>
  <w:style w:type="paragraph" w:styleId="Closing">
    <w:name w:val="Closing"/>
    <w:basedOn w:val="Normal"/>
    <w:link w:val="ClosingChar"/>
    <w:uiPriority w:val="99"/>
    <w:rsid w:val="005B7875"/>
    <w:pPr>
      <w:ind w:left="4252"/>
    </w:pPr>
  </w:style>
  <w:style w:type="character" w:customStyle="1" w:styleId="ClosingChar">
    <w:name w:val="Closing Char"/>
    <w:basedOn w:val="DefaultParagraphFont"/>
    <w:link w:val="Closing"/>
    <w:uiPriority w:val="99"/>
    <w:locked/>
    <w:rsid w:val="00CD06B5"/>
    <w:rPr>
      <w:rFonts w:cs="Times New Roman"/>
      <w:sz w:val="24"/>
      <w:lang w:val="fr-FR" w:eastAsia="en-US"/>
    </w:rPr>
  </w:style>
  <w:style w:type="paragraph" w:styleId="CommentText">
    <w:name w:val="annotation text"/>
    <w:basedOn w:val="Normal"/>
    <w:link w:val="CommentTextChar"/>
    <w:uiPriority w:val="99"/>
    <w:rsid w:val="005B7875"/>
  </w:style>
  <w:style w:type="character" w:customStyle="1" w:styleId="CommentTextChar">
    <w:name w:val="Comment Text Char"/>
    <w:basedOn w:val="DefaultParagraphFont"/>
    <w:link w:val="CommentText"/>
    <w:uiPriority w:val="99"/>
    <w:locked/>
    <w:rsid w:val="001622F7"/>
    <w:rPr>
      <w:rFonts w:cs="Times New Roman"/>
      <w:lang w:val="fr-FR" w:eastAsia="en-US"/>
    </w:rPr>
  </w:style>
  <w:style w:type="paragraph" w:styleId="Date">
    <w:name w:val="Date"/>
    <w:basedOn w:val="Normal"/>
    <w:next w:val="References"/>
    <w:link w:val="DateChar"/>
    <w:uiPriority w:val="99"/>
    <w:rsid w:val="005B7875"/>
    <w:pPr>
      <w:ind w:left="5103" w:right="-567"/>
    </w:pPr>
  </w:style>
  <w:style w:type="character" w:customStyle="1" w:styleId="DateChar">
    <w:name w:val="Date Char"/>
    <w:basedOn w:val="DefaultParagraphFont"/>
    <w:link w:val="Date"/>
    <w:uiPriority w:val="99"/>
    <w:locked/>
    <w:rsid w:val="00CD06B5"/>
    <w:rPr>
      <w:rFonts w:cs="Times New Roman"/>
      <w:sz w:val="24"/>
      <w:lang w:val="fr-FR" w:eastAsia="en-US"/>
    </w:rPr>
  </w:style>
  <w:style w:type="paragraph" w:customStyle="1" w:styleId="References">
    <w:name w:val="References"/>
    <w:basedOn w:val="Normal"/>
    <w:next w:val="AddressTR"/>
    <w:uiPriority w:val="99"/>
    <w:rsid w:val="005B7875"/>
    <w:pPr>
      <w:ind w:left="5103"/>
    </w:pPr>
  </w:style>
  <w:style w:type="paragraph" w:styleId="DocumentMap">
    <w:name w:val="Document Map"/>
    <w:basedOn w:val="Normal"/>
    <w:link w:val="DocumentMapChar"/>
    <w:uiPriority w:val="99"/>
    <w:semiHidden/>
    <w:rsid w:val="005B7875"/>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CD06B5"/>
    <w:rPr>
      <w:rFonts w:ascii="Tahoma" w:hAnsi="Tahoma" w:cs="Times New Roman"/>
      <w:sz w:val="24"/>
      <w:shd w:val="clear" w:color="auto" w:fill="000080"/>
      <w:lang w:val="fr-FR" w:eastAsia="en-US"/>
    </w:rPr>
  </w:style>
  <w:style w:type="paragraph" w:customStyle="1" w:styleId="DoubSign">
    <w:name w:val="DoubSign"/>
    <w:basedOn w:val="Normal"/>
    <w:next w:val="Enclosures"/>
    <w:uiPriority w:val="99"/>
    <w:rsid w:val="005B7875"/>
    <w:pPr>
      <w:tabs>
        <w:tab w:val="left" w:pos="5103"/>
      </w:tabs>
      <w:spacing w:before="1200"/>
    </w:pPr>
  </w:style>
  <w:style w:type="paragraph" w:customStyle="1" w:styleId="Enclosures">
    <w:name w:val="Enclosures"/>
    <w:basedOn w:val="Normal"/>
    <w:uiPriority w:val="99"/>
    <w:rsid w:val="005B7875"/>
    <w:pPr>
      <w:keepNext/>
      <w:keepLines/>
      <w:tabs>
        <w:tab w:val="left" w:pos="5642"/>
      </w:tabs>
      <w:spacing w:before="480"/>
      <w:ind w:left="1191" w:hanging="1191"/>
    </w:pPr>
  </w:style>
  <w:style w:type="paragraph" w:styleId="EndnoteText">
    <w:name w:val="endnote text"/>
    <w:basedOn w:val="Normal"/>
    <w:link w:val="EndnoteTextChar"/>
    <w:uiPriority w:val="99"/>
    <w:semiHidden/>
    <w:rsid w:val="005B7875"/>
  </w:style>
  <w:style w:type="character" w:customStyle="1" w:styleId="EndnoteTextChar">
    <w:name w:val="Endnote Text Char"/>
    <w:basedOn w:val="DefaultParagraphFont"/>
    <w:link w:val="EndnoteText"/>
    <w:uiPriority w:val="99"/>
    <w:semiHidden/>
    <w:locked/>
    <w:rsid w:val="00CD06B5"/>
    <w:rPr>
      <w:rFonts w:cs="Times New Roman"/>
      <w:lang w:val="fr-FR" w:eastAsia="en-US"/>
    </w:rPr>
  </w:style>
  <w:style w:type="paragraph" w:styleId="EnvelopeAddress">
    <w:name w:val="envelope address"/>
    <w:basedOn w:val="Normal"/>
    <w:uiPriority w:val="99"/>
    <w:rsid w:val="005B7875"/>
    <w:pPr>
      <w:framePr w:w="7920" w:h="1980" w:hRule="exact" w:hSpace="180" w:wrap="auto" w:hAnchor="page" w:xAlign="center" w:yAlign="bottom"/>
    </w:pPr>
  </w:style>
  <w:style w:type="paragraph" w:styleId="EnvelopeReturn">
    <w:name w:val="envelope return"/>
    <w:basedOn w:val="Normal"/>
    <w:uiPriority w:val="99"/>
    <w:rsid w:val="005B7875"/>
  </w:style>
  <w:style w:type="paragraph" w:styleId="Footer">
    <w:name w:val="footer"/>
    <w:basedOn w:val="Normal"/>
    <w:link w:val="FooterChar"/>
    <w:uiPriority w:val="99"/>
    <w:rsid w:val="005B7875"/>
    <w:pPr>
      <w:ind w:right="-567"/>
    </w:pPr>
    <w:rPr>
      <w:rFonts w:ascii="Arial" w:hAnsi="Arial"/>
      <w:sz w:val="16"/>
    </w:rPr>
  </w:style>
  <w:style w:type="character" w:customStyle="1" w:styleId="FooterChar">
    <w:name w:val="Footer Char"/>
    <w:basedOn w:val="DefaultParagraphFont"/>
    <w:link w:val="Footer"/>
    <w:uiPriority w:val="99"/>
    <w:locked/>
    <w:rsid w:val="00EE60CF"/>
    <w:rPr>
      <w:rFonts w:ascii="Arial" w:hAnsi="Arial" w:cs="Times New Roman"/>
      <w:sz w:val="16"/>
      <w:lang w:val="fr-FR"/>
    </w:rPr>
  </w:style>
  <w:style w:type="paragraph" w:styleId="FootnoteText">
    <w:name w:val="footnote text"/>
    <w:aliases w:val="Schriftart: 9 pt,Schriftart: 10 pt,Schriftart: 8 pt,Podrozdział,Footnote,o,Footnote Text Char Char,Fußnote,single space,FOOTNOTES,fn,Char Char Char,Note de bas de page2,Footnotes Char,footnote text Char,Footnotes,Char Cha,f,Car"/>
    <w:basedOn w:val="Normal"/>
    <w:link w:val="FootnoteTextChar3"/>
    <w:uiPriority w:val="99"/>
    <w:rsid w:val="005B7875"/>
    <w:pPr>
      <w:ind w:left="357" w:hanging="357"/>
    </w:pPr>
  </w:style>
  <w:style w:type="character" w:customStyle="1" w:styleId="FootnoteTextChar">
    <w:name w:val="Footnote Text Char"/>
    <w:aliases w:val="Schriftart: 9 pt Char,Schriftart: 10 pt Char,Schriftart: 8 pt Char,Podrozdział Char,Footnote Char,o Char,Footnote Text Char Char Char,Fußnote Char,single space Char,FOOTNOTES Char,fn Char,Char Char Char Char,Note de bas de page2 Char"/>
    <w:basedOn w:val="DefaultParagraphFont"/>
    <w:uiPriority w:val="99"/>
    <w:locked/>
    <w:rsid w:val="001B1F64"/>
    <w:rPr>
      <w:rFonts w:cs="Times New Roman"/>
      <w:sz w:val="20"/>
      <w:szCs w:val="20"/>
      <w:lang w:val="fr-FR"/>
    </w:rPr>
  </w:style>
  <w:style w:type="paragraph" w:styleId="Header">
    <w:name w:val="header"/>
    <w:basedOn w:val="Normal"/>
    <w:link w:val="HeaderChar"/>
    <w:uiPriority w:val="99"/>
    <w:rsid w:val="005B7875"/>
    <w:pPr>
      <w:tabs>
        <w:tab w:val="center" w:pos="4153"/>
        <w:tab w:val="right" w:pos="8306"/>
      </w:tabs>
    </w:pPr>
  </w:style>
  <w:style w:type="character" w:customStyle="1" w:styleId="HeaderChar">
    <w:name w:val="Header Char"/>
    <w:basedOn w:val="DefaultParagraphFont"/>
    <w:link w:val="Header"/>
    <w:uiPriority w:val="99"/>
    <w:locked/>
    <w:rsid w:val="00EE60CF"/>
    <w:rPr>
      <w:rFonts w:cs="Times New Roman"/>
      <w:sz w:val="24"/>
      <w:lang w:val="fr-FR"/>
    </w:rPr>
  </w:style>
  <w:style w:type="paragraph" w:styleId="Index1">
    <w:name w:val="index 1"/>
    <w:basedOn w:val="Normal"/>
    <w:next w:val="Normal"/>
    <w:autoRedefine/>
    <w:uiPriority w:val="99"/>
    <w:semiHidden/>
    <w:rsid w:val="005B7875"/>
    <w:pPr>
      <w:ind w:left="240" w:hanging="240"/>
    </w:pPr>
  </w:style>
  <w:style w:type="paragraph" w:styleId="Index2">
    <w:name w:val="index 2"/>
    <w:basedOn w:val="Normal"/>
    <w:next w:val="Normal"/>
    <w:autoRedefine/>
    <w:uiPriority w:val="99"/>
    <w:semiHidden/>
    <w:rsid w:val="005B7875"/>
    <w:pPr>
      <w:ind w:left="480" w:hanging="240"/>
    </w:pPr>
  </w:style>
  <w:style w:type="paragraph" w:styleId="Index3">
    <w:name w:val="index 3"/>
    <w:basedOn w:val="Normal"/>
    <w:next w:val="Normal"/>
    <w:autoRedefine/>
    <w:uiPriority w:val="99"/>
    <w:semiHidden/>
    <w:rsid w:val="005B7875"/>
    <w:pPr>
      <w:ind w:left="720" w:hanging="240"/>
    </w:pPr>
  </w:style>
  <w:style w:type="paragraph" w:styleId="Index4">
    <w:name w:val="index 4"/>
    <w:basedOn w:val="Normal"/>
    <w:next w:val="Normal"/>
    <w:autoRedefine/>
    <w:uiPriority w:val="99"/>
    <w:semiHidden/>
    <w:rsid w:val="005B7875"/>
    <w:pPr>
      <w:ind w:left="960" w:hanging="240"/>
    </w:pPr>
  </w:style>
  <w:style w:type="paragraph" w:styleId="Index5">
    <w:name w:val="index 5"/>
    <w:basedOn w:val="Normal"/>
    <w:next w:val="Normal"/>
    <w:autoRedefine/>
    <w:uiPriority w:val="99"/>
    <w:semiHidden/>
    <w:rsid w:val="005B7875"/>
    <w:pPr>
      <w:ind w:left="1200" w:hanging="240"/>
    </w:pPr>
  </w:style>
  <w:style w:type="paragraph" w:styleId="Index6">
    <w:name w:val="index 6"/>
    <w:basedOn w:val="Normal"/>
    <w:next w:val="Normal"/>
    <w:autoRedefine/>
    <w:uiPriority w:val="99"/>
    <w:semiHidden/>
    <w:rsid w:val="005B7875"/>
    <w:pPr>
      <w:ind w:left="1440" w:hanging="240"/>
    </w:pPr>
  </w:style>
  <w:style w:type="paragraph" w:styleId="Index7">
    <w:name w:val="index 7"/>
    <w:basedOn w:val="Normal"/>
    <w:next w:val="Normal"/>
    <w:autoRedefine/>
    <w:uiPriority w:val="99"/>
    <w:semiHidden/>
    <w:rsid w:val="005B7875"/>
    <w:pPr>
      <w:ind w:left="1680" w:hanging="240"/>
    </w:pPr>
  </w:style>
  <w:style w:type="paragraph" w:styleId="Index8">
    <w:name w:val="index 8"/>
    <w:basedOn w:val="Normal"/>
    <w:next w:val="Normal"/>
    <w:autoRedefine/>
    <w:uiPriority w:val="99"/>
    <w:semiHidden/>
    <w:rsid w:val="005B7875"/>
    <w:pPr>
      <w:ind w:left="1920" w:hanging="240"/>
    </w:pPr>
  </w:style>
  <w:style w:type="paragraph" w:styleId="Index9">
    <w:name w:val="index 9"/>
    <w:basedOn w:val="Normal"/>
    <w:next w:val="Normal"/>
    <w:autoRedefine/>
    <w:uiPriority w:val="99"/>
    <w:semiHidden/>
    <w:rsid w:val="005B7875"/>
    <w:pPr>
      <w:ind w:left="2160" w:hanging="240"/>
    </w:pPr>
  </w:style>
  <w:style w:type="paragraph" w:styleId="IndexHeading">
    <w:name w:val="index heading"/>
    <w:basedOn w:val="Normal"/>
    <w:next w:val="Index1"/>
    <w:uiPriority w:val="99"/>
    <w:semiHidden/>
    <w:rsid w:val="005B7875"/>
    <w:rPr>
      <w:rFonts w:ascii="Arial" w:hAnsi="Arial"/>
      <w:b/>
    </w:rPr>
  </w:style>
  <w:style w:type="paragraph" w:styleId="List">
    <w:name w:val="List"/>
    <w:basedOn w:val="Normal"/>
    <w:uiPriority w:val="99"/>
    <w:rsid w:val="005B7875"/>
    <w:pPr>
      <w:ind w:left="283" w:hanging="283"/>
    </w:pPr>
  </w:style>
  <w:style w:type="paragraph" w:styleId="List2">
    <w:name w:val="List 2"/>
    <w:basedOn w:val="Normal"/>
    <w:uiPriority w:val="99"/>
    <w:rsid w:val="005B7875"/>
    <w:pPr>
      <w:ind w:left="566" w:hanging="283"/>
    </w:pPr>
  </w:style>
  <w:style w:type="paragraph" w:styleId="List3">
    <w:name w:val="List 3"/>
    <w:basedOn w:val="Normal"/>
    <w:uiPriority w:val="99"/>
    <w:rsid w:val="005B7875"/>
    <w:pPr>
      <w:ind w:left="849" w:hanging="283"/>
    </w:pPr>
  </w:style>
  <w:style w:type="paragraph" w:styleId="List4">
    <w:name w:val="List 4"/>
    <w:basedOn w:val="Normal"/>
    <w:uiPriority w:val="99"/>
    <w:rsid w:val="005B7875"/>
    <w:pPr>
      <w:ind w:left="1132" w:hanging="283"/>
    </w:pPr>
  </w:style>
  <w:style w:type="paragraph" w:styleId="List5">
    <w:name w:val="List 5"/>
    <w:basedOn w:val="Normal"/>
    <w:uiPriority w:val="99"/>
    <w:rsid w:val="005B7875"/>
    <w:pPr>
      <w:ind w:left="1415" w:hanging="283"/>
    </w:pPr>
  </w:style>
  <w:style w:type="paragraph" w:styleId="ListBullet">
    <w:name w:val="List Bullet"/>
    <w:basedOn w:val="Normal"/>
    <w:uiPriority w:val="99"/>
    <w:rsid w:val="005B7875"/>
    <w:pPr>
      <w:numPr>
        <w:numId w:val="8"/>
      </w:numPr>
    </w:pPr>
  </w:style>
  <w:style w:type="paragraph" w:styleId="ListBullet2">
    <w:name w:val="List Bullet 2"/>
    <w:basedOn w:val="Text2"/>
    <w:uiPriority w:val="99"/>
    <w:rsid w:val="005B7875"/>
    <w:pPr>
      <w:numPr>
        <w:numId w:val="10"/>
      </w:numPr>
      <w:tabs>
        <w:tab w:val="clear" w:pos="2302"/>
      </w:tabs>
    </w:pPr>
  </w:style>
  <w:style w:type="paragraph" w:styleId="ListBullet3">
    <w:name w:val="List Bullet 3"/>
    <w:basedOn w:val="Text3"/>
    <w:uiPriority w:val="99"/>
    <w:rsid w:val="005B7875"/>
    <w:pPr>
      <w:numPr>
        <w:numId w:val="11"/>
      </w:numPr>
      <w:tabs>
        <w:tab w:val="clear" w:pos="2302"/>
      </w:tabs>
    </w:pPr>
  </w:style>
  <w:style w:type="paragraph" w:styleId="ListBullet4">
    <w:name w:val="List Bullet 4"/>
    <w:basedOn w:val="Text4"/>
    <w:uiPriority w:val="99"/>
    <w:rsid w:val="005B7875"/>
    <w:pPr>
      <w:numPr>
        <w:numId w:val="12"/>
      </w:numPr>
      <w:tabs>
        <w:tab w:val="clear" w:pos="2302"/>
      </w:tabs>
    </w:pPr>
  </w:style>
  <w:style w:type="paragraph" w:styleId="ListBullet5">
    <w:name w:val="List Bullet 5"/>
    <w:basedOn w:val="Normal"/>
    <w:autoRedefine/>
    <w:uiPriority w:val="99"/>
    <w:rsid w:val="005B7875"/>
    <w:pPr>
      <w:numPr>
        <w:numId w:val="6"/>
      </w:numPr>
      <w:tabs>
        <w:tab w:val="clear" w:pos="360"/>
        <w:tab w:val="num" w:pos="1492"/>
      </w:tabs>
      <w:ind w:left="1492"/>
    </w:pPr>
  </w:style>
  <w:style w:type="paragraph" w:styleId="ListContinue">
    <w:name w:val="List Continue"/>
    <w:basedOn w:val="Normal"/>
    <w:uiPriority w:val="99"/>
    <w:rsid w:val="005B7875"/>
    <w:pPr>
      <w:spacing w:after="120"/>
      <w:ind w:left="283"/>
    </w:pPr>
  </w:style>
  <w:style w:type="paragraph" w:styleId="ListContinue2">
    <w:name w:val="List Continue 2"/>
    <w:basedOn w:val="Normal"/>
    <w:uiPriority w:val="99"/>
    <w:rsid w:val="005B7875"/>
    <w:pPr>
      <w:spacing w:after="120"/>
      <w:ind w:left="566"/>
    </w:pPr>
  </w:style>
  <w:style w:type="paragraph" w:styleId="ListContinue3">
    <w:name w:val="List Continue 3"/>
    <w:basedOn w:val="Normal"/>
    <w:uiPriority w:val="99"/>
    <w:rsid w:val="005B7875"/>
    <w:pPr>
      <w:spacing w:after="120"/>
      <w:ind w:left="849"/>
    </w:pPr>
  </w:style>
  <w:style w:type="paragraph" w:styleId="ListContinue4">
    <w:name w:val="List Continue 4"/>
    <w:basedOn w:val="Normal"/>
    <w:uiPriority w:val="99"/>
    <w:rsid w:val="005B7875"/>
    <w:pPr>
      <w:spacing w:after="120"/>
      <w:ind w:left="1132"/>
    </w:pPr>
  </w:style>
  <w:style w:type="paragraph" w:styleId="ListContinue5">
    <w:name w:val="List Continue 5"/>
    <w:basedOn w:val="Normal"/>
    <w:uiPriority w:val="99"/>
    <w:rsid w:val="005B7875"/>
    <w:pPr>
      <w:spacing w:after="120"/>
      <w:ind w:left="1415"/>
    </w:pPr>
  </w:style>
  <w:style w:type="paragraph" w:styleId="ListNumber">
    <w:name w:val="List Number"/>
    <w:basedOn w:val="Normal"/>
    <w:uiPriority w:val="99"/>
    <w:rsid w:val="005B7875"/>
    <w:pPr>
      <w:numPr>
        <w:numId w:val="18"/>
      </w:numPr>
    </w:pPr>
  </w:style>
  <w:style w:type="paragraph" w:styleId="ListNumber2">
    <w:name w:val="List Number 2"/>
    <w:basedOn w:val="Text2"/>
    <w:uiPriority w:val="99"/>
    <w:rsid w:val="005B7875"/>
    <w:pPr>
      <w:numPr>
        <w:numId w:val="20"/>
      </w:numPr>
      <w:tabs>
        <w:tab w:val="clear" w:pos="2302"/>
      </w:tabs>
    </w:pPr>
  </w:style>
  <w:style w:type="paragraph" w:styleId="ListNumber3">
    <w:name w:val="List Number 3"/>
    <w:basedOn w:val="Text3"/>
    <w:uiPriority w:val="99"/>
    <w:rsid w:val="005B7875"/>
    <w:pPr>
      <w:numPr>
        <w:numId w:val="21"/>
      </w:numPr>
      <w:tabs>
        <w:tab w:val="clear" w:pos="2302"/>
      </w:tabs>
    </w:pPr>
  </w:style>
  <w:style w:type="paragraph" w:styleId="ListNumber4">
    <w:name w:val="List Number 4"/>
    <w:basedOn w:val="Text4"/>
    <w:uiPriority w:val="99"/>
    <w:rsid w:val="005B7875"/>
    <w:pPr>
      <w:numPr>
        <w:numId w:val="22"/>
      </w:numPr>
      <w:tabs>
        <w:tab w:val="clear" w:pos="2302"/>
      </w:tabs>
    </w:pPr>
  </w:style>
  <w:style w:type="paragraph" w:styleId="ListNumber5">
    <w:name w:val="List Number 5"/>
    <w:basedOn w:val="Normal"/>
    <w:uiPriority w:val="99"/>
    <w:rsid w:val="005B7875"/>
    <w:pPr>
      <w:numPr>
        <w:numId w:val="7"/>
      </w:numPr>
      <w:tabs>
        <w:tab w:val="clear" w:pos="643"/>
        <w:tab w:val="num" w:pos="1492"/>
      </w:tabs>
      <w:ind w:left="1492"/>
    </w:pPr>
  </w:style>
  <w:style w:type="paragraph" w:styleId="MacroText">
    <w:name w:val="macro"/>
    <w:link w:val="MacroTextChar"/>
    <w:uiPriority w:val="99"/>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sz w:val="20"/>
      <w:szCs w:val="20"/>
      <w:lang w:val="en-GB"/>
    </w:rPr>
  </w:style>
  <w:style w:type="character" w:customStyle="1" w:styleId="MacroTextChar">
    <w:name w:val="Macro Text Char"/>
    <w:basedOn w:val="DefaultParagraphFont"/>
    <w:link w:val="MacroText"/>
    <w:uiPriority w:val="99"/>
    <w:semiHidden/>
    <w:locked/>
    <w:rsid w:val="00CD06B5"/>
    <w:rPr>
      <w:rFonts w:ascii="Courier New" w:hAnsi="Courier New" w:cs="Times New Roman"/>
      <w:lang w:val="en-GB" w:eastAsia="en-US" w:bidi="ar-SA"/>
    </w:rPr>
  </w:style>
  <w:style w:type="paragraph" w:styleId="MessageHeader">
    <w:name w:val="Message Header"/>
    <w:basedOn w:val="Normal"/>
    <w:link w:val="MessageHeaderChar"/>
    <w:uiPriority w:val="99"/>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character" w:customStyle="1" w:styleId="MessageHeaderChar">
    <w:name w:val="Message Header Char"/>
    <w:basedOn w:val="DefaultParagraphFont"/>
    <w:link w:val="MessageHeader"/>
    <w:uiPriority w:val="99"/>
    <w:locked/>
    <w:rsid w:val="00CD06B5"/>
    <w:rPr>
      <w:rFonts w:ascii="Arial" w:hAnsi="Arial" w:cs="Times New Roman"/>
      <w:sz w:val="24"/>
      <w:shd w:val="pct20" w:color="auto" w:fill="auto"/>
      <w:lang w:val="fr-FR" w:eastAsia="en-US"/>
    </w:rPr>
  </w:style>
  <w:style w:type="paragraph" w:styleId="NormalIndent">
    <w:name w:val="Normal Indent"/>
    <w:basedOn w:val="Normal"/>
    <w:link w:val="NormalIndentChar"/>
    <w:uiPriority w:val="99"/>
    <w:rsid w:val="005B7875"/>
    <w:pPr>
      <w:ind w:left="720"/>
    </w:pPr>
    <w:rPr>
      <w:rFonts w:ascii="Times New Roman" w:hAnsi="Times New Roman"/>
      <w:sz w:val="24"/>
      <w:lang w:val="fr-FR"/>
    </w:rPr>
  </w:style>
  <w:style w:type="paragraph" w:styleId="NoteHeading">
    <w:name w:val="Note Heading"/>
    <w:basedOn w:val="Normal"/>
    <w:next w:val="Normal"/>
    <w:link w:val="NoteHeadingChar"/>
    <w:uiPriority w:val="99"/>
    <w:rsid w:val="005B7875"/>
  </w:style>
  <w:style w:type="character" w:customStyle="1" w:styleId="NoteHeadingChar">
    <w:name w:val="Note Heading Char"/>
    <w:basedOn w:val="DefaultParagraphFont"/>
    <w:link w:val="NoteHeading"/>
    <w:uiPriority w:val="99"/>
    <w:locked/>
    <w:rsid w:val="00CD06B5"/>
    <w:rPr>
      <w:rFonts w:cs="Times New Roman"/>
      <w:sz w:val="24"/>
      <w:lang w:val="fr-FR" w:eastAsia="en-US"/>
    </w:rPr>
  </w:style>
  <w:style w:type="paragraph" w:customStyle="1" w:styleId="NoteHead">
    <w:name w:val="NoteHead"/>
    <w:basedOn w:val="Normal"/>
    <w:next w:val="Subject"/>
    <w:uiPriority w:val="99"/>
    <w:rsid w:val="005B7875"/>
    <w:pPr>
      <w:spacing w:before="720" w:after="720"/>
      <w:jc w:val="center"/>
    </w:pPr>
    <w:rPr>
      <w:b/>
      <w:smallCaps/>
    </w:rPr>
  </w:style>
  <w:style w:type="paragraph" w:customStyle="1" w:styleId="Subject">
    <w:name w:val="Subject"/>
    <w:basedOn w:val="Normal"/>
    <w:next w:val="Normal"/>
    <w:uiPriority w:val="99"/>
    <w:rsid w:val="005B7875"/>
    <w:pPr>
      <w:spacing w:after="480"/>
      <w:ind w:left="1531" w:hanging="1531"/>
    </w:pPr>
    <w:rPr>
      <w:b/>
    </w:rPr>
  </w:style>
  <w:style w:type="paragraph" w:customStyle="1" w:styleId="NoteList">
    <w:name w:val="NoteList"/>
    <w:basedOn w:val="Normal"/>
    <w:next w:val="Subject"/>
    <w:uiPriority w:val="99"/>
    <w:rsid w:val="005B7875"/>
    <w:pPr>
      <w:tabs>
        <w:tab w:val="left" w:pos="5823"/>
      </w:tabs>
      <w:spacing w:before="720" w:after="720"/>
      <w:ind w:left="5104" w:hanging="3119"/>
    </w:pPr>
    <w:rPr>
      <w:b/>
      <w:smallCaps/>
    </w:rPr>
  </w:style>
  <w:style w:type="paragraph" w:customStyle="1" w:styleId="NumPar1">
    <w:name w:val="NumPar 1"/>
    <w:basedOn w:val="Heading1"/>
    <w:next w:val="Text1"/>
    <w:uiPriority w:val="99"/>
    <w:rsid w:val="005B7875"/>
    <w:pPr>
      <w:keepNext w:val="0"/>
      <w:numPr>
        <w:numId w:val="0"/>
      </w:numPr>
      <w:tabs>
        <w:tab w:val="num" w:pos="480"/>
      </w:tabs>
      <w:spacing w:before="0"/>
      <w:ind w:left="480" w:hanging="480"/>
      <w:outlineLvl w:val="9"/>
    </w:pPr>
    <w:rPr>
      <w:b w:val="0"/>
      <w:smallCaps/>
    </w:rPr>
  </w:style>
  <w:style w:type="paragraph" w:customStyle="1" w:styleId="NumPar2">
    <w:name w:val="NumPar 2"/>
    <w:basedOn w:val="Heading2"/>
    <w:next w:val="Text2"/>
    <w:uiPriority w:val="99"/>
    <w:rsid w:val="005B7875"/>
    <w:pPr>
      <w:keepNext w:val="0"/>
      <w:numPr>
        <w:numId w:val="3"/>
      </w:numPr>
      <w:tabs>
        <w:tab w:val="clear" w:pos="926"/>
        <w:tab w:val="num" w:pos="720"/>
      </w:tabs>
      <w:ind w:left="720" w:hanging="720"/>
      <w:outlineLvl w:val="9"/>
    </w:pPr>
    <w:rPr>
      <w:b w:val="0"/>
    </w:rPr>
  </w:style>
  <w:style w:type="paragraph" w:customStyle="1" w:styleId="NumPar3">
    <w:name w:val="NumPar 3"/>
    <w:basedOn w:val="Heading3"/>
    <w:next w:val="Text3"/>
    <w:uiPriority w:val="99"/>
    <w:rsid w:val="005B7875"/>
    <w:pPr>
      <w:keepNext w:val="0"/>
      <w:numPr>
        <w:numId w:val="4"/>
      </w:numPr>
      <w:tabs>
        <w:tab w:val="clear" w:pos="1209"/>
        <w:tab w:val="num" w:pos="1920"/>
      </w:tabs>
      <w:ind w:left="1920" w:hanging="720"/>
      <w:outlineLvl w:val="9"/>
    </w:pPr>
    <w:rPr>
      <w:i w:val="0"/>
    </w:rPr>
  </w:style>
  <w:style w:type="paragraph" w:customStyle="1" w:styleId="NumPar4">
    <w:name w:val="NumPar 4"/>
    <w:basedOn w:val="Heading4"/>
    <w:next w:val="Text4"/>
    <w:uiPriority w:val="99"/>
    <w:rsid w:val="005B7875"/>
    <w:pPr>
      <w:keepNext w:val="0"/>
      <w:numPr>
        <w:numId w:val="5"/>
      </w:numPr>
      <w:tabs>
        <w:tab w:val="clear" w:pos="1492"/>
        <w:tab w:val="num" w:pos="1920"/>
      </w:tabs>
      <w:ind w:left="720" w:hanging="720"/>
      <w:outlineLvl w:val="9"/>
    </w:pPr>
  </w:style>
  <w:style w:type="paragraph" w:customStyle="1" w:styleId="PartTitle">
    <w:name w:val="PartTitle"/>
    <w:basedOn w:val="Normal"/>
    <w:next w:val="ChapterTitle"/>
    <w:uiPriority w:val="99"/>
    <w:rsid w:val="005B7875"/>
    <w:pPr>
      <w:keepNext/>
      <w:pageBreakBefore/>
      <w:spacing w:after="480"/>
      <w:jc w:val="center"/>
    </w:pPr>
    <w:rPr>
      <w:b/>
      <w:sz w:val="36"/>
    </w:rPr>
  </w:style>
  <w:style w:type="paragraph" w:styleId="PlainText">
    <w:name w:val="Plain Text"/>
    <w:basedOn w:val="Normal"/>
    <w:link w:val="PlainTextChar"/>
    <w:uiPriority w:val="99"/>
    <w:rsid w:val="005B7875"/>
    <w:rPr>
      <w:rFonts w:ascii="Courier New" w:hAnsi="Courier New"/>
    </w:rPr>
  </w:style>
  <w:style w:type="character" w:customStyle="1" w:styleId="PlainTextChar">
    <w:name w:val="Plain Text Char"/>
    <w:basedOn w:val="DefaultParagraphFont"/>
    <w:link w:val="PlainText"/>
    <w:uiPriority w:val="99"/>
    <w:locked/>
    <w:rsid w:val="00CD06B5"/>
    <w:rPr>
      <w:rFonts w:ascii="Courier New" w:hAnsi="Courier New" w:cs="Times New Roman"/>
      <w:lang w:val="fr-FR" w:eastAsia="en-US"/>
    </w:rPr>
  </w:style>
  <w:style w:type="paragraph" w:styleId="Salutation">
    <w:name w:val="Salutation"/>
    <w:basedOn w:val="Normal"/>
    <w:next w:val="Normal"/>
    <w:link w:val="SalutationChar"/>
    <w:uiPriority w:val="99"/>
    <w:rsid w:val="005B7875"/>
  </w:style>
  <w:style w:type="character" w:customStyle="1" w:styleId="SalutationChar">
    <w:name w:val="Salutation Char"/>
    <w:basedOn w:val="DefaultParagraphFont"/>
    <w:link w:val="Salutation"/>
    <w:uiPriority w:val="99"/>
    <w:locked/>
    <w:rsid w:val="00CD06B5"/>
    <w:rPr>
      <w:rFonts w:cs="Times New Roman"/>
      <w:sz w:val="24"/>
      <w:lang w:val="fr-FR" w:eastAsia="en-US"/>
    </w:rPr>
  </w:style>
  <w:style w:type="paragraph" w:styleId="Signature">
    <w:name w:val="Signature"/>
    <w:basedOn w:val="Normal"/>
    <w:next w:val="Enclosures"/>
    <w:link w:val="SignatureChar"/>
    <w:uiPriority w:val="99"/>
    <w:rsid w:val="005B7875"/>
    <w:pPr>
      <w:tabs>
        <w:tab w:val="left" w:pos="5103"/>
      </w:tabs>
      <w:spacing w:before="1200"/>
      <w:ind w:left="5103"/>
      <w:jc w:val="center"/>
    </w:pPr>
  </w:style>
  <w:style w:type="character" w:customStyle="1" w:styleId="SignatureChar">
    <w:name w:val="Signature Char"/>
    <w:basedOn w:val="DefaultParagraphFont"/>
    <w:link w:val="Signature"/>
    <w:uiPriority w:val="99"/>
    <w:locked/>
    <w:rsid w:val="00CD06B5"/>
    <w:rPr>
      <w:rFonts w:cs="Times New Roman"/>
      <w:sz w:val="24"/>
      <w:lang w:val="fr-FR" w:eastAsia="en-US"/>
    </w:rPr>
  </w:style>
  <w:style w:type="paragraph" w:styleId="Subtitle">
    <w:name w:val="Subtitle"/>
    <w:basedOn w:val="Normal"/>
    <w:link w:val="SubtitleChar"/>
    <w:uiPriority w:val="99"/>
    <w:qFormat/>
    <w:rsid w:val="005B7875"/>
    <w:pPr>
      <w:spacing w:after="60"/>
      <w:jc w:val="center"/>
      <w:outlineLvl w:val="1"/>
    </w:pPr>
    <w:rPr>
      <w:rFonts w:ascii="Arial" w:hAnsi="Arial"/>
    </w:rPr>
  </w:style>
  <w:style w:type="character" w:customStyle="1" w:styleId="SubtitleChar">
    <w:name w:val="Subtitle Char"/>
    <w:basedOn w:val="DefaultParagraphFont"/>
    <w:link w:val="Subtitle"/>
    <w:uiPriority w:val="99"/>
    <w:locked/>
    <w:rsid w:val="0014045B"/>
    <w:rPr>
      <w:rFonts w:ascii="Arial" w:hAnsi="Arial" w:cs="Times New Roman"/>
      <w:sz w:val="24"/>
      <w:lang w:val="fr-FR" w:eastAsia="en-US"/>
    </w:rPr>
  </w:style>
  <w:style w:type="paragraph" w:customStyle="1" w:styleId="SubTitle1">
    <w:name w:val="SubTitle 1"/>
    <w:basedOn w:val="Normal"/>
    <w:next w:val="SubTitle2"/>
    <w:uiPriority w:val="99"/>
    <w:rsid w:val="005B7875"/>
    <w:pPr>
      <w:jc w:val="center"/>
    </w:pPr>
    <w:rPr>
      <w:b/>
      <w:sz w:val="40"/>
    </w:rPr>
  </w:style>
  <w:style w:type="paragraph" w:customStyle="1" w:styleId="SubTitle2">
    <w:name w:val="SubTitle 2"/>
    <w:basedOn w:val="Normal"/>
    <w:uiPriority w:val="99"/>
    <w:rsid w:val="005B7875"/>
    <w:pPr>
      <w:jc w:val="center"/>
    </w:pPr>
    <w:rPr>
      <w:b/>
      <w:sz w:val="32"/>
    </w:rPr>
  </w:style>
  <w:style w:type="paragraph" w:styleId="TableofAuthorities">
    <w:name w:val="table of authorities"/>
    <w:basedOn w:val="Normal"/>
    <w:next w:val="Normal"/>
    <w:uiPriority w:val="99"/>
    <w:semiHidden/>
    <w:rsid w:val="005B7875"/>
    <w:pPr>
      <w:ind w:left="240" w:hanging="240"/>
    </w:pPr>
  </w:style>
  <w:style w:type="paragraph" w:styleId="TableofFigures">
    <w:name w:val="table of figures"/>
    <w:basedOn w:val="Normal"/>
    <w:next w:val="Normal"/>
    <w:uiPriority w:val="99"/>
    <w:rsid w:val="00C70EB3"/>
    <w:pPr>
      <w:ind w:left="480" w:hanging="480"/>
    </w:pPr>
    <w:rPr>
      <w:rFonts w:ascii="Calibri" w:hAnsi="Calibri"/>
    </w:rPr>
  </w:style>
  <w:style w:type="paragraph" w:styleId="Title">
    <w:name w:val="Title"/>
    <w:basedOn w:val="Normal"/>
    <w:next w:val="SubTitle1"/>
    <w:link w:val="TitleChar"/>
    <w:uiPriority w:val="99"/>
    <w:qFormat/>
    <w:rsid w:val="005B7875"/>
    <w:pPr>
      <w:spacing w:after="480"/>
      <w:jc w:val="center"/>
    </w:pPr>
    <w:rPr>
      <w:b/>
      <w:kern w:val="28"/>
      <w:sz w:val="48"/>
    </w:rPr>
  </w:style>
  <w:style w:type="character" w:customStyle="1" w:styleId="TitleChar">
    <w:name w:val="Title Char"/>
    <w:basedOn w:val="DefaultParagraphFont"/>
    <w:link w:val="Title"/>
    <w:uiPriority w:val="99"/>
    <w:locked/>
    <w:rsid w:val="00CD06B5"/>
    <w:rPr>
      <w:rFonts w:cs="Times New Roman"/>
      <w:b/>
      <w:kern w:val="28"/>
      <w:sz w:val="48"/>
      <w:lang w:val="fr-FR" w:eastAsia="en-US"/>
    </w:rPr>
  </w:style>
  <w:style w:type="paragraph" w:styleId="TOAHeading">
    <w:name w:val="toa heading"/>
    <w:basedOn w:val="Normal"/>
    <w:next w:val="Normal"/>
    <w:uiPriority w:val="99"/>
    <w:semiHidden/>
    <w:rsid w:val="005B7875"/>
    <w:pPr>
      <w:spacing w:before="120"/>
    </w:pPr>
    <w:rPr>
      <w:rFonts w:ascii="Arial" w:hAnsi="Arial"/>
      <w:b/>
    </w:rPr>
  </w:style>
  <w:style w:type="paragraph" w:styleId="TOC1">
    <w:name w:val="toc 1"/>
    <w:basedOn w:val="Body"/>
    <w:next w:val="Normal"/>
    <w:autoRedefine/>
    <w:uiPriority w:val="39"/>
    <w:rsid w:val="005B7875"/>
    <w:pPr>
      <w:spacing w:before="120"/>
    </w:pPr>
    <w:rPr>
      <w:rFonts w:ascii="Calibri" w:hAnsi="Calibri"/>
      <w:b/>
      <w:bCs/>
      <w:caps/>
      <w:lang w:val="fr-FR"/>
    </w:rPr>
  </w:style>
  <w:style w:type="paragraph" w:styleId="TOC2">
    <w:name w:val="toc 2"/>
    <w:basedOn w:val="Normal"/>
    <w:next w:val="Normal"/>
    <w:uiPriority w:val="39"/>
    <w:rsid w:val="005B7875"/>
    <w:pPr>
      <w:ind w:left="240"/>
    </w:pPr>
    <w:rPr>
      <w:rFonts w:ascii="Calibri" w:hAnsi="Calibri"/>
      <w:smallCaps/>
    </w:rPr>
  </w:style>
  <w:style w:type="paragraph" w:styleId="TOC3">
    <w:name w:val="toc 3"/>
    <w:basedOn w:val="Normal"/>
    <w:next w:val="Normal"/>
    <w:uiPriority w:val="39"/>
    <w:rsid w:val="005B7875"/>
    <w:pPr>
      <w:ind w:left="480"/>
    </w:pPr>
    <w:rPr>
      <w:rFonts w:ascii="Calibri" w:hAnsi="Calibri"/>
      <w:i/>
      <w:iCs/>
    </w:rPr>
  </w:style>
  <w:style w:type="paragraph" w:styleId="TOC4">
    <w:name w:val="toc 4"/>
    <w:basedOn w:val="Normal"/>
    <w:next w:val="Normal"/>
    <w:uiPriority w:val="39"/>
    <w:rsid w:val="005B7875"/>
    <w:pPr>
      <w:ind w:left="720"/>
    </w:pPr>
    <w:rPr>
      <w:rFonts w:ascii="Calibri" w:hAnsi="Calibri"/>
      <w:sz w:val="18"/>
      <w:szCs w:val="18"/>
    </w:rPr>
  </w:style>
  <w:style w:type="paragraph" w:styleId="TOC5">
    <w:name w:val="toc 5"/>
    <w:basedOn w:val="Normal"/>
    <w:next w:val="Normal"/>
    <w:uiPriority w:val="39"/>
    <w:rsid w:val="005B7875"/>
    <w:pPr>
      <w:ind w:left="960"/>
    </w:pPr>
    <w:rPr>
      <w:rFonts w:ascii="Calibri" w:hAnsi="Calibri"/>
      <w:sz w:val="18"/>
      <w:szCs w:val="18"/>
    </w:rPr>
  </w:style>
  <w:style w:type="paragraph" w:styleId="TOC6">
    <w:name w:val="toc 6"/>
    <w:basedOn w:val="Normal"/>
    <w:next w:val="Normal"/>
    <w:autoRedefine/>
    <w:uiPriority w:val="39"/>
    <w:rsid w:val="005B7875"/>
    <w:pPr>
      <w:ind w:left="1200"/>
    </w:pPr>
    <w:rPr>
      <w:rFonts w:ascii="Calibri" w:hAnsi="Calibri"/>
      <w:sz w:val="18"/>
      <w:szCs w:val="18"/>
    </w:rPr>
  </w:style>
  <w:style w:type="paragraph" w:styleId="TOC7">
    <w:name w:val="toc 7"/>
    <w:basedOn w:val="Normal"/>
    <w:next w:val="Normal"/>
    <w:autoRedefine/>
    <w:uiPriority w:val="39"/>
    <w:rsid w:val="005B7875"/>
    <w:pPr>
      <w:ind w:left="1440"/>
    </w:pPr>
    <w:rPr>
      <w:rFonts w:ascii="Calibri" w:hAnsi="Calibri"/>
      <w:sz w:val="18"/>
      <w:szCs w:val="18"/>
    </w:rPr>
  </w:style>
  <w:style w:type="paragraph" w:styleId="TOC8">
    <w:name w:val="toc 8"/>
    <w:basedOn w:val="Normal"/>
    <w:next w:val="Normal"/>
    <w:autoRedefine/>
    <w:uiPriority w:val="39"/>
    <w:rsid w:val="005B7875"/>
    <w:pPr>
      <w:ind w:left="1680"/>
    </w:pPr>
    <w:rPr>
      <w:rFonts w:ascii="Calibri" w:hAnsi="Calibri"/>
      <w:sz w:val="18"/>
      <w:szCs w:val="18"/>
    </w:rPr>
  </w:style>
  <w:style w:type="paragraph" w:styleId="TOC9">
    <w:name w:val="toc 9"/>
    <w:basedOn w:val="Normal"/>
    <w:next w:val="Normal"/>
    <w:autoRedefine/>
    <w:uiPriority w:val="39"/>
    <w:rsid w:val="005B7875"/>
    <w:pPr>
      <w:ind w:left="1920"/>
    </w:pPr>
    <w:rPr>
      <w:rFonts w:ascii="Calibri" w:hAnsi="Calibri"/>
      <w:sz w:val="18"/>
      <w:szCs w:val="18"/>
    </w:rPr>
  </w:style>
  <w:style w:type="paragraph" w:customStyle="1" w:styleId="YReferences">
    <w:name w:val="YReferences"/>
    <w:basedOn w:val="Normal"/>
    <w:next w:val="Normal"/>
    <w:uiPriority w:val="99"/>
    <w:rsid w:val="005B7875"/>
    <w:pPr>
      <w:spacing w:after="480"/>
      <w:ind w:left="1531" w:hanging="1531"/>
    </w:pPr>
  </w:style>
  <w:style w:type="paragraph" w:customStyle="1" w:styleId="ListBullet1">
    <w:name w:val="List Bullet 1"/>
    <w:basedOn w:val="Text1"/>
    <w:uiPriority w:val="99"/>
    <w:rsid w:val="005B7875"/>
    <w:pPr>
      <w:numPr>
        <w:numId w:val="9"/>
      </w:numPr>
    </w:pPr>
  </w:style>
  <w:style w:type="paragraph" w:customStyle="1" w:styleId="ListDash">
    <w:name w:val="List Dash"/>
    <w:basedOn w:val="Normal"/>
    <w:uiPriority w:val="99"/>
    <w:rsid w:val="005B7875"/>
    <w:pPr>
      <w:numPr>
        <w:numId w:val="13"/>
      </w:numPr>
    </w:pPr>
  </w:style>
  <w:style w:type="paragraph" w:customStyle="1" w:styleId="ListDash1">
    <w:name w:val="List Dash 1"/>
    <w:basedOn w:val="Text1"/>
    <w:uiPriority w:val="99"/>
    <w:rsid w:val="005B7875"/>
    <w:pPr>
      <w:numPr>
        <w:numId w:val="14"/>
      </w:numPr>
    </w:pPr>
  </w:style>
  <w:style w:type="paragraph" w:customStyle="1" w:styleId="ListDash2">
    <w:name w:val="List Dash 2"/>
    <w:basedOn w:val="Text2"/>
    <w:uiPriority w:val="99"/>
    <w:rsid w:val="005B7875"/>
    <w:pPr>
      <w:numPr>
        <w:numId w:val="15"/>
      </w:numPr>
      <w:tabs>
        <w:tab w:val="clear" w:pos="2302"/>
      </w:tabs>
    </w:pPr>
  </w:style>
  <w:style w:type="paragraph" w:customStyle="1" w:styleId="ListDash3">
    <w:name w:val="List Dash 3"/>
    <w:basedOn w:val="Text3"/>
    <w:uiPriority w:val="99"/>
    <w:rsid w:val="005B7875"/>
    <w:pPr>
      <w:numPr>
        <w:numId w:val="16"/>
      </w:numPr>
      <w:tabs>
        <w:tab w:val="clear" w:pos="2302"/>
      </w:tabs>
    </w:pPr>
  </w:style>
  <w:style w:type="paragraph" w:customStyle="1" w:styleId="ListDash4">
    <w:name w:val="List Dash 4"/>
    <w:basedOn w:val="Text4"/>
    <w:uiPriority w:val="99"/>
    <w:rsid w:val="005B7875"/>
    <w:pPr>
      <w:numPr>
        <w:numId w:val="17"/>
      </w:numPr>
      <w:tabs>
        <w:tab w:val="clear" w:pos="2302"/>
      </w:tabs>
    </w:pPr>
  </w:style>
  <w:style w:type="paragraph" w:customStyle="1" w:styleId="ListNumberLevel2">
    <w:name w:val="List Number (Level 2)"/>
    <w:basedOn w:val="Normal"/>
    <w:uiPriority w:val="99"/>
    <w:rsid w:val="005B7875"/>
    <w:pPr>
      <w:numPr>
        <w:ilvl w:val="1"/>
        <w:numId w:val="18"/>
      </w:numPr>
    </w:pPr>
  </w:style>
  <w:style w:type="paragraph" w:customStyle="1" w:styleId="ListNumberLevel3">
    <w:name w:val="List Number (Level 3)"/>
    <w:basedOn w:val="Normal"/>
    <w:uiPriority w:val="99"/>
    <w:rsid w:val="005B7875"/>
    <w:pPr>
      <w:numPr>
        <w:ilvl w:val="2"/>
        <w:numId w:val="18"/>
      </w:numPr>
    </w:pPr>
  </w:style>
  <w:style w:type="paragraph" w:customStyle="1" w:styleId="ListNumberLevel4">
    <w:name w:val="List Number (Level 4)"/>
    <w:basedOn w:val="Normal"/>
    <w:uiPriority w:val="99"/>
    <w:rsid w:val="005B7875"/>
    <w:pPr>
      <w:numPr>
        <w:ilvl w:val="3"/>
        <w:numId w:val="18"/>
      </w:numPr>
    </w:pPr>
  </w:style>
  <w:style w:type="paragraph" w:customStyle="1" w:styleId="ListNumber1">
    <w:name w:val="List Number 1"/>
    <w:basedOn w:val="Text1"/>
    <w:uiPriority w:val="99"/>
    <w:rsid w:val="005B7875"/>
    <w:pPr>
      <w:numPr>
        <w:numId w:val="19"/>
      </w:numPr>
    </w:pPr>
  </w:style>
  <w:style w:type="paragraph" w:customStyle="1" w:styleId="ListNumber1Level2">
    <w:name w:val="List Number 1 (Level 2)"/>
    <w:basedOn w:val="Text1"/>
    <w:uiPriority w:val="99"/>
    <w:rsid w:val="005B7875"/>
    <w:pPr>
      <w:numPr>
        <w:ilvl w:val="1"/>
        <w:numId w:val="19"/>
      </w:numPr>
    </w:pPr>
  </w:style>
  <w:style w:type="paragraph" w:customStyle="1" w:styleId="ListNumber1Level3">
    <w:name w:val="List Number 1 (Level 3)"/>
    <w:basedOn w:val="Text1"/>
    <w:uiPriority w:val="99"/>
    <w:rsid w:val="005B7875"/>
    <w:pPr>
      <w:numPr>
        <w:ilvl w:val="2"/>
        <w:numId w:val="19"/>
      </w:numPr>
    </w:pPr>
  </w:style>
  <w:style w:type="paragraph" w:customStyle="1" w:styleId="ListNumber1Level4">
    <w:name w:val="List Number 1 (Level 4)"/>
    <w:basedOn w:val="Text1"/>
    <w:uiPriority w:val="99"/>
    <w:rsid w:val="005B7875"/>
    <w:pPr>
      <w:numPr>
        <w:ilvl w:val="3"/>
        <w:numId w:val="19"/>
      </w:numPr>
    </w:pPr>
  </w:style>
  <w:style w:type="paragraph" w:customStyle="1" w:styleId="ListNumber2Level2">
    <w:name w:val="List Number 2 (Level 2)"/>
    <w:basedOn w:val="Text2"/>
    <w:uiPriority w:val="99"/>
    <w:rsid w:val="005B7875"/>
    <w:pPr>
      <w:numPr>
        <w:ilvl w:val="1"/>
        <w:numId w:val="20"/>
      </w:numPr>
      <w:tabs>
        <w:tab w:val="clear" w:pos="2302"/>
      </w:tabs>
    </w:pPr>
  </w:style>
  <w:style w:type="paragraph" w:customStyle="1" w:styleId="ListNumber2Level3">
    <w:name w:val="List Number 2 (Level 3)"/>
    <w:basedOn w:val="Text2"/>
    <w:uiPriority w:val="99"/>
    <w:rsid w:val="005B7875"/>
    <w:pPr>
      <w:numPr>
        <w:ilvl w:val="2"/>
        <w:numId w:val="20"/>
      </w:numPr>
      <w:tabs>
        <w:tab w:val="clear" w:pos="2302"/>
      </w:tabs>
    </w:pPr>
  </w:style>
  <w:style w:type="paragraph" w:customStyle="1" w:styleId="ListNumber2Level4">
    <w:name w:val="List Number 2 (Level 4)"/>
    <w:basedOn w:val="Text2"/>
    <w:uiPriority w:val="99"/>
    <w:rsid w:val="005B7875"/>
    <w:pPr>
      <w:numPr>
        <w:ilvl w:val="3"/>
        <w:numId w:val="20"/>
      </w:numPr>
      <w:tabs>
        <w:tab w:val="clear" w:pos="2302"/>
      </w:tabs>
    </w:pPr>
  </w:style>
  <w:style w:type="paragraph" w:customStyle="1" w:styleId="ListNumber3Level2">
    <w:name w:val="List Number 3 (Level 2)"/>
    <w:basedOn w:val="Text3"/>
    <w:uiPriority w:val="99"/>
    <w:rsid w:val="005B7875"/>
    <w:pPr>
      <w:numPr>
        <w:ilvl w:val="1"/>
        <w:numId w:val="21"/>
      </w:numPr>
      <w:tabs>
        <w:tab w:val="clear" w:pos="2302"/>
      </w:tabs>
    </w:pPr>
  </w:style>
  <w:style w:type="paragraph" w:customStyle="1" w:styleId="ListNumber3Level3">
    <w:name w:val="List Number 3 (Level 3)"/>
    <w:basedOn w:val="Text3"/>
    <w:uiPriority w:val="99"/>
    <w:rsid w:val="005B7875"/>
    <w:pPr>
      <w:numPr>
        <w:ilvl w:val="2"/>
        <w:numId w:val="21"/>
      </w:numPr>
      <w:tabs>
        <w:tab w:val="clear" w:pos="2302"/>
      </w:tabs>
    </w:pPr>
  </w:style>
  <w:style w:type="paragraph" w:customStyle="1" w:styleId="ListNumber3Level4">
    <w:name w:val="List Number 3 (Level 4)"/>
    <w:basedOn w:val="Text3"/>
    <w:uiPriority w:val="99"/>
    <w:rsid w:val="005B7875"/>
    <w:pPr>
      <w:numPr>
        <w:ilvl w:val="3"/>
        <w:numId w:val="21"/>
      </w:numPr>
      <w:tabs>
        <w:tab w:val="clear" w:pos="2302"/>
      </w:tabs>
    </w:pPr>
  </w:style>
  <w:style w:type="paragraph" w:customStyle="1" w:styleId="ListNumber4Level2">
    <w:name w:val="List Number 4 (Level 2)"/>
    <w:basedOn w:val="Text4"/>
    <w:uiPriority w:val="99"/>
    <w:rsid w:val="005B7875"/>
    <w:pPr>
      <w:numPr>
        <w:ilvl w:val="1"/>
        <w:numId w:val="22"/>
      </w:numPr>
      <w:tabs>
        <w:tab w:val="clear" w:pos="2302"/>
      </w:tabs>
    </w:pPr>
  </w:style>
  <w:style w:type="paragraph" w:customStyle="1" w:styleId="ListNumber4Level3">
    <w:name w:val="List Number 4 (Level 3)"/>
    <w:basedOn w:val="Text4"/>
    <w:uiPriority w:val="99"/>
    <w:rsid w:val="005B7875"/>
    <w:pPr>
      <w:numPr>
        <w:ilvl w:val="2"/>
        <w:numId w:val="22"/>
      </w:numPr>
      <w:tabs>
        <w:tab w:val="clear" w:pos="2302"/>
      </w:tabs>
    </w:pPr>
  </w:style>
  <w:style w:type="paragraph" w:customStyle="1" w:styleId="ListNumber4Level4">
    <w:name w:val="List Number 4 (Level 4)"/>
    <w:basedOn w:val="Text4"/>
    <w:uiPriority w:val="99"/>
    <w:rsid w:val="005B7875"/>
    <w:pPr>
      <w:numPr>
        <w:ilvl w:val="3"/>
        <w:numId w:val="22"/>
      </w:numPr>
      <w:tabs>
        <w:tab w:val="clear" w:pos="2302"/>
      </w:tabs>
    </w:pPr>
  </w:style>
  <w:style w:type="paragraph" w:styleId="TOCHeading">
    <w:name w:val="TOC Heading"/>
    <w:basedOn w:val="DocumentTitle"/>
    <w:next w:val="Normal"/>
    <w:autoRedefine/>
    <w:uiPriority w:val="99"/>
    <w:qFormat/>
    <w:rsid w:val="00C61C33"/>
    <w:pPr>
      <w:jc w:val="left"/>
    </w:pPr>
    <w:rPr>
      <w:lang w:val="en-GB"/>
    </w:rPr>
  </w:style>
  <w:style w:type="paragraph" w:customStyle="1" w:styleId="Contact">
    <w:name w:val="Contact"/>
    <w:basedOn w:val="Normal"/>
    <w:next w:val="Normal"/>
    <w:uiPriority w:val="99"/>
    <w:rsid w:val="005B7875"/>
    <w:pPr>
      <w:spacing w:after="480"/>
      <w:ind w:left="567" w:hanging="567"/>
    </w:pPr>
  </w:style>
  <w:style w:type="paragraph" w:customStyle="1" w:styleId="ZCom">
    <w:name w:val="Z_Com"/>
    <w:basedOn w:val="Normal"/>
    <w:next w:val="ZDGName"/>
    <w:uiPriority w:val="99"/>
    <w:rsid w:val="00D63776"/>
    <w:pPr>
      <w:widowControl w:val="0"/>
      <w:autoSpaceDE w:val="0"/>
      <w:autoSpaceDN w:val="0"/>
      <w:ind w:right="85"/>
    </w:pPr>
    <w:rPr>
      <w:rFonts w:ascii="Arial" w:hAnsi="Arial" w:cs="Arial"/>
      <w:szCs w:val="24"/>
      <w:lang w:eastAsia="en-GB"/>
    </w:rPr>
  </w:style>
  <w:style w:type="paragraph" w:customStyle="1" w:styleId="ZDGName">
    <w:name w:val="Z_DGName"/>
    <w:basedOn w:val="Normal"/>
    <w:uiPriority w:val="99"/>
    <w:rsid w:val="00D63776"/>
    <w:pPr>
      <w:widowControl w:val="0"/>
      <w:autoSpaceDE w:val="0"/>
      <w:autoSpaceDN w:val="0"/>
      <w:ind w:right="85"/>
    </w:pPr>
    <w:rPr>
      <w:rFonts w:ascii="Arial" w:hAnsi="Arial" w:cs="Arial"/>
      <w:sz w:val="16"/>
      <w:szCs w:val="16"/>
      <w:lang w:eastAsia="en-GB"/>
    </w:rPr>
  </w:style>
  <w:style w:type="character" w:styleId="Hyperlink">
    <w:name w:val="Hyperlink"/>
    <w:basedOn w:val="DefaultParagraphFont"/>
    <w:uiPriority w:val="99"/>
    <w:rsid w:val="006914AD"/>
    <w:rPr>
      <w:rFonts w:cs="Times New Roman"/>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
    <w:basedOn w:val="DefaultParagraphFont"/>
    <w:uiPriority w:val="99"/>
    <w:rsid w:val="00CD08CF"/>
    <w:rPr>
      <w:rFonts w:cs="Times New Roman"/>
      <w:vertAlign w:val="superscript"/>
    </w:rPr>
  </w:style>
  <w:style w:type="table" w:styleId="MediumGrid3-Accent2">
    <w:name w:val="Medium Grid 3 Accent 2"/>
    <w:basedOn w:val="TableNormal"/>
    <w:uiPriority w:val="99"/>
    <w:rsid w:val="000420DD"/>
    <w:rPr>
      <w:rFonts w:ascii="Verdana" w:hAnsi="Verdana"/>
      <w:sz w:val="18"/>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cs="Times New Roman"/>
        <w:b/>
        <w:bCs/>
        <w:i w:val="0"/>
        <w:iCs w:val="0"/>
        <w:color w:val="FFFFFF"/>
        <w:sz w:val="18"/>
      </w:rPr>
      <w:tblPr/>
      <w:tcPr>
        <w:shd w:val="clear" w:color="auto" w:fill="C00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D06B5"/>
    <w:rPr>
      <w:rFonts w:ascii="Tahoma" w:hAnsi="Tahoma" w:cs="Tahoma"/>
      <w:sz w:val="16"/>
      <w:szCs w:val="16"/>
      <w:lang w:val="fr-FR" w:eastAsia="en-US"/>
    </w:rPr>
  </w:style>
  <w:style w:type="paragraph" w:customStyle="1" w:styleId="DocumentTitle">
    <w:name w:val="Document Title"/>
    <w:basedOn w:val="Normal"/>
    <w:link w:val="DocumentTitleChar"/>
    <w:uiPriority w:val="99"/>
    <w:rsid w:val="00B328E6"/>
    <w:pPr>
      <w:jc w:val="center"/>
    </w:pPr>
    <w:rPr>
      <w:b/>
      <w:sz w:val="28"/>
      <w:lang w:val="en-US"/>
    </w:rPr>
  </w:style>
  <w:style w:type="paragraph" w:customStyle="1" w:styleId="Footerapproval">
    <w:name w:val="Footer approval"/>
    <w:basedOn w:val="Footer"/>
    <w:link w:val="ApprovalfooterChar"/>
    <w:uiPriority w:val="99"/>
    <w:rsid w:val="00E30D5C"/>
    <w:pPr>
      <w:tabs>
        <w:tab w:val="left" w:pos="6804"/>
      </w:tabs>
    </w:pPr>
    <w:rPr>
      <w:rFonts w:ascii="Verdana" w:hAnsi="Verdana"/>
    </w:rPr>
  </w:style>
  <w:style w:type="character" w:customStyle="1" w:styleId="DocumentTitleChar">
    <w:name w:val="Document Title Char"/>
    <w:link w:val="DocumentTitle"/>
    <w:uiPriority w:val="99"/>
    <w:locked/>
    <w:rsid w:val="00B328E6"/>
    <w:rPr>
      <w:rFonts w:ascii="Verdana" w:hAnsi="Verdana"/>
      <w:b/>
      <w:sz w:val="28"/>
      <w:lang w:eastAsia="en-US"/>
    </w:rPr>
  </w:style>
  <w:style w:type="paragraph" w:customStyle="1" w:styleId="FooterDate">
    <w:name w:val="Footer Date"/>
    <w:basedOn w:val="Footer"/>
    <w:link w:val="FooterDateChar"/>
    <w:uiPriority w:val="99"/>
    <w:rsid w:val="00EE60CF"/>
    <w:pPr>
      <w:tabs>
        <w:tab w:val="right" w:pos="9240"/>
      </w:tabs>
    </w:pPr>
    <w:rPr>
      <w:rFonts w:ascii="Verdana" w:hAnsi="Verdana"/>
      <w:lang w:val="it-IT"/>
    </w:rPr>
  </w:style>
  <w:style w:type="character" w:customStyle="1" w:styleId="ApprovalfooterChar">
    <w:name w:val="Approval_footer Char"/>
    <w:basedOn w:val="FooterChar"/>
    <w:link w:val="Footerapproval"/>
    <w:uiPriority w:val="99"/>
    <w:locked/>
    <w:rsid w:val="00E30D5C"/>
    <w:rPr>
      <w:rFonts w:ascii="Verdana" w:hAnsi="Verdana" w:cs="Times New Roman"/>
      <w:sz w:val="16"/>
      <w:lang w:val="fr-FR" w:eastAsia="en-US"/>
    </w:rPr>
  </w:style>
  <w:style w:type="paragraph" w:customStyle="1" w:styleId="PageNumber1">
    <w:name w:val="Page Number1"/>
    <w:basedOn w:val="Footer"/>
    <w:link w:val="PagenumberChar"/>
    <w:uiPriority w:val="99"/>
    <w:rsid w:val="00EE60CF"/>
    <w:pPr>
      <w:tabs>
        <w:tab w:val="right" w:pos="9240"/>
      </w:tabs>
      <w:ind w:right="-622"/>
    </w:pPr>
    <w:rPr>
      <w:rFonts w:ascii="Verdana" w:hAnsi="Verdana"/>
      <w:lang w:val="fr-BE"/>
    </w:rPr>
  </w:style>
  <w:style w:type="character" w:customStyle="1" w:styleId="FooterDateChar">
    <w:name w:val="Footer Date Char"/>
    <w:link w:val="FooterDate"/>
    <w:uiPriority w:val="99"/>
    <w:locked/>
    <w:rsid w:val="00EE60CF"/>
    <w:rPr>
      <w:rFonts w:ascii="Verdana" w:hAnsi="Verdana"/>
      <w:sz w:val="16"/>
      <w:lang w:val="it-IT"/>
    </w:rPr>
  </w:style>
  <w:style w:type="character" w:customStyle="1" w:styleId="PagenumberChar">
    <w:name w:val="Page number Char"/>
    <w:link w:val="PageNumber1"/>
    <w:uiPriority w:val="99"/>
    <w:locked/>
    <w:rsid w:val="00EE60CF"/>
    <w:rPr>
      <w:rFonts w:ascii="Verdana" w:hAnsi="Verdana"/>
      <w:sz w:val="16"/>
      <w:lang w:val="fr-BE"/>
    </w:rPr>
  </w:style>
  <w:style w:type="paragraph" w:customStyle="1" w:styleId="DocumentSubtitle">
    <w:name w:val="Document Subtitle"/>
    <w:basedOn w:val="DocumentTitle"/>
    <w:link w:val="DocumentSubtitleChar"/>
    <w:uiPriority w:val="99"/>
    <w:rsid w:val="00E30D5C"/>
    <w:rPr>
      <w:b w:val="0"/>
      <w:i/>
      <w:sz w:val="24"/>
    </w:rPr>
  </w:style>
  <w:style w:type="paragraph" w:customStyle="1" w:styleId="HeaderTitle">
    <w:name w:val="Header Title"/>
    <w:basedOn w:val="Normal"/>
    <w:link w:val="HeaderTitleChar"/>
    <w:uiPriority w:val="99"/>
    <w:rsid w:val="00E30D5C"/>
    <w:pPr>
      <w:jc w:val="center"/>
    </w:pPr>
    <w:rPr>
      <w:b/>
      <w:color w:val="808080"/>
      <w:sz w:val="18"/>
      <w:lang w:val="en-US"/>
    </w:rPr>
  </w:style>
  <w:style w:type="character" w:customStyle="1" w:styleId="DocumentSubtitleChar">
    <w:name w:val="Document Subtitle Char"/>
    <w:link w:val="DocumentSubtitle"/>
    <w:uiPriority w:val="99"/>
    <w:locked/>
    <w:rsid w:val="00E30D5C"/>
    <w:rPr>
      <w:rFonts w:ascii="Verdana" w:hAnsi="Verdana"/>
      <w:i/>
      <w:sz w:val="24"/>
      <w:lang w:eastAsia="en-US"/>
    </w:rPr>
  </w:style>
  <w:style w:type="paragraph" w:customStyle="1" w:styleId="Bulletpoint1">
    <w:name w:val="Bullet point1"/>
    <w:basedOn w:val="NormalIndent"/>
    <w:link w:val="Bulletpoint1Char"/>
    <w:uiPriority w:val="99"/>
    <w:rsid w:val="00E30D5C"/>
    <w:pPr>
      <w:ind w:left="0"/>
    </w:pPr>
  </w:style>
  <w:style w:type="character" w:customStyle="1" w:styleId="HeaderTitleChar">
    <w:name w:val="Header Title Char"/>
    <w:link w:val="HeaderTitle"/>
    <w:uiPriority w:val="99"/>
    <w:locked/>
    <w:rsid w:val="00E30D5C"/>
    <w:rPr>
      <w:rFonts w:ascii="Verdana" w:hAnsi="Verdana"/>
      <w:b/>
      <w:color w:val="808080"/>
      <w:sz w:val="18"/>
      <w:lang w:eastAsia="en-US"/>
    </w:rPr>
  </w:style>
  <w:style w:type="paragraph" w:customStyle="1" w:styleId="Heading">
    <w:name w:val="Heading"/>
    <w:basedOn w:val="Normal"/>
    <w:link w:val="HeadingChar"/>
    <w:uiPriority w:val="99"/>
    <w:rsid w:val="007A4813"/>
    <w:pPr>
      <w:widowControl w:val="0"/>
      <w:autoSpaceDE w:val="0"/>
      <w:autoSpaceDN w:val="0"/>
      <w:adjustRightInd w:val="0"/>
    </w:pPr>
    <w:rPr>
      <w:b/>
      <w:u w:val="single"/>
      <w:lang w:val="fr-FR"/>
    </w:rPr>
  </w:style>
  <w:style w:type="character" w:customStyle="1" w:styleId="NormalIndentChar">
    <w:name w:val="Normal Indent Char"/>
    <w:link w:val="NormalIndent"/>
    <w:uiPriority w:val="99"/>
    <w:locked/>
    <w:rsid w:val="007A4813"/>
    <w:rPr>
      <w:sz w:val="24"/>
      <w:lang w:val="fr-FR"/>
    </w:rPr>
  </w:style>
  <w:style w:type="character" w:customStyle="1" w:styleId="Bulletpoint1Char">
    <w:name w:val="Bullet point1 Char"/>
    <w:basedOn w:val="NormalIndentChar"/>
    <w:link w:val="Bulletpoint1"/>
    <w:uiPriority w:val="99"/>
    <w:locked/>
    <w:rsid w:val="00E30D5C"/>
    <w:rPr>
      <w:rFonts w:ascii="Verdana" w:hAnsi="Verdana" w:cs="Times New Roman"/>
      <w:sz w:val="24"/>
      <w:lang w:val="fr-FR" w:eastAsia="en-US"/>
    </w:rPr>
  </w:style>
  <w:style w:type="paragraph" w:customStyle="1" w:styleId="BulletPoint2">
    <w:name w:val="Bullet Point 2"/>
    <w:basedOn w:val="NormalIndent"/>
    <w:link w:val="BulletPoint2Char"/>
    <w:autoRedefine/>
    <w:uiPriority w:val="99"/>
    <w:rsid w:val="00E30D5C"/>
    <w:pPr>
      <w:numPr>
        <w:numId w:val="23"/>
      </w:numPr>
    </w:pPr>
    <w:rPr>
      <w:lang w:val="en-US"/>
    </w:rPr>
  </w:style>
  <w:style w:type="character" w:customStyle="1" w:styleId="HeadingChar">
    <w:name w:val="Heading Char"/>
    <w:link w:val="Heading"/>
    <w:uiPriority w:val="99"/>
    <w:locked/>
    <w:rsid w:val="007A4813"/>
    <w:rPr>
      <w:rFonts w:ascii="Verdana" w:hAnsi="Verdana"/>
      <w:b/>
      <w:u w:val="single"/>
      <w:lang w:val="fr-FR"/>
    </w:rPr>
  </w:style>
  <w:style w:type="paragraph" w:customStyle="1" w:styleId="Body">
    <w:name w:val="Body"/>
    <w:basedOn w:val="Normal"/>
    <w:link w:val="BodyChar"/>
    <w:autoRedefine/>
    <w:uiPriority w:val="99"/>
    <w:rsid w:val="00FD3360"/>
  </w:style>
  <w:style w:type="character" w:customStyle="1" w:styleId="BulletPoint2Char">
    <w:name w:val="Bullet Point 2 Char"/>
    <w:link w:val="BulletPoint2"/>
    <w:uiPriority w:val="99"/>
    <w:locked/>
    <w:rsid w:val="00E30D5C"/>
    <w:rPr>
      <w:sz w:val="24"/>
      <w:szCs w:val="20"/>
      <w:lang w:eastAsia="fr-FR"/>
    </w:rPr>
  </w:style>
  <w:style w:type="paragraph" w:customStyle="1" w:styleId="Heading20">
    <w:name w:val="Heading2"/>
    <w:basedOn w:val="Body"/>
    <w:link w:val="Heading2Char0"/>
    <w:uiPriority w:val="99"/>
    <w:rsid w:val="00121ECE"/>
    <w:pPr>
      <w:spacing w:after="240"/>
    </w:pPr>
    <w:rPr>
      <w:b/>
      <w:i/>
      <w:lang w:val="fr-FR"/>
    </w:rPr>
  </w:style>
  <w:style w:type="character" w:customStyle="1" w:styleId="BodyChar">
    <w:name w:val="Body Char"/>
    <w:link w:val="Body"/>
    <w:uiPriority w:val="99"/>
    <w:locked/>
    <w:rsid w:val="00FD3360"/>
    <w:rPr>
      <w:rFonts w:ascii="Verdana" w:hAnsi="Verdana"/>
      <w:sz w:val="20"/>
      <w:lang w:val="en-GB" w:eastAsia="fr-FR" w:bidi="ta-IN"/>
    </w:rPr>
  </w:style>
  <w:style w:type="table" w:styleId="TableGrid">
    <w:name w:val="Table Grid"/>
    <w:basedOn w:val="TableNormal"/>
    <w:uiPriority w:val="59"/>
    <w:rsid w:val="0064694F"/>
    <w:pPr>
      <w:contextualSpacing/>
    </w:pPr>
    <w:rPr>
      <w:rFonts w:ascii="Verdana" w:hAnsi="Verdana"/>
      <w:sz w:val="18"/>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tcPr>
    <w:tblStylePr w:type="firstRow">
      <w:rPr>
        <w:rFonts w:cs="Times New Roman"/>
        <w:b/>
      </w:rPr>
      <w:tblPr/>
      <w:tcPr>
        <w:shd w:val="clear" w:color="auto" w:fill="002395"/>
      </w:tcPr>
    </w:tblStylePr>
  </w:style>
  <w:style w:type="character" w:customStyle="1" w:styleId="Heading2Char0">
    <w:name w:val="Heading2 Char"/>
    <w:link w:val="Heading20"/>
    <w:uiPriority w:val="99"/>
    <w:locked/>
    <w:rsid w:val="00121ECE"/>
    <w:rPr>
      <w:rFonts w:ascii="Verdana" w:hAnsi="Verdana"/>
      <w:b/>
      <w:i/>
      <w:lang w:val="fr-FR" w:eastAsia="en-US"/>
    </w:rPr>
  </w:style>
  <w:style w:type="table" w:customStyle="1" w:styleId="Style1">
    <w:name w:val="Style1"/>
    <w:uiPriority w:val="99"/>
    <w:rsid w:val="00EF7057"/>
    <w:rPr>
      <w:sz w:val="20"/>
      <w:szCs w:val="20"/>
    </w:rPr>
    <w:tblPr>
      <w:tblInd w:w="0" w:type="dxa"/>
      <w:tblCellMar>
        <w:top w:w="0" w:type="dxa"/>
        <w:left w:w="108" w:type="dxa"/>
        <w:bottom w:w="0" w:type="dxa"/>
        <w:right w:w="108" w:type="dxa"/>
      </w:tblCellMar>
    </w:tblPr>
  </w:style>
  <w:style w:type="table" w:styleId="TableElegant">
    <w:name w:val="Table Elegant"/>
    <w:basedOn w:val="TableNormal"/>
    <w:uiPriority w:val="99"/>
    <w:rsid w:val="00EF7057"/>
    <w:pPr>
      <w:spacing w:after="240"/>
      <w:jc w:val="both"/>
    </w:pPr>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uiPriority w:val="99"/>
    <w:rsid w:val="004F538A"/>
    <w:pPr>
      <w:numPr>
        <w:numId w:val="0"/>
      </w:numPr>
      <w:tabs>
        <w:tab w:val="num" w:pos="480"/>
      </w:tabs>
      <w:ind w:left="480" w:hanging="480"/>
    </w:pPr>
  </w:style>
  <w:style w:type="character" w:customStyle="1" w:styleId="Heading1Char0">
    <w:name w:val="Heading1 Char"/>
    <w:basedOn w:val="Heading1Char"/>
    <w:link w:val="Heading10"/>
    <w:uiPriority w:val="99"/>
    <w:locked/>
    <w:rsid w:val="004F538A"/>
    <w:rPr>
      <w:rFonts w:ascii="Verdana" w:hAnsi="Verdana"/>
      <w:b/>
      <w:caps/>
      <w:sz w:val="20"/>
      <w:szCs w:val="20"/>
      <w:lang w:eastAsia="en-GB" w:bidi="ta-IN"/>
    </w:rPr>
  </w:style>
  <w:style w:type="paragraph" w:styleId="ListParagraph">
    <w:name w:val="List Paragraph"/>
    <w:basedOn w:val="Normal"/>
    <w:link w:val="ListParagraphChar"/>
    <w:uiPriority w:val="99"/>
    <w:qFormat/>
    <w:rsid w:val="001D32C9"/>
    <w:pPr>
      <w:ind w:left="720"/>
    </w:pPr>
  </w:style>
  <w:style w:type="table" w:styleId="TableColumns3">
    <w:name w:val="Table Columns 3"/>
    <w:basedOn w:val="TableNormal"/>
    <w:uiPriority w:val="99"/>
    <w:rsid w:val="001D32C9"/>
    <w:pPr>
      <w:widowControl w:val="0"/>
      <w:spacing w:after="240" w:line="312" w:lineRule="auto"/>
      <w:contextualSpacing/>
      <w:jc w:val="both"/>
    </w:pPr>
    <w:rPr>
      <w:rFonts w:eastAsia="SimSu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1622F7"/>
    <w:rPr>
      <w:rFonts w:cs="Times New Roman"/>
      <w:sz w:val="16"/>
      <w:szCs w:val="16"/>
    </w:rPr>
  </w:style>
  <w:style w:type="paragraph" w:styleId="CommentSubject">
    <w:name w:val="annotation subject"/>
    <w:basedOn w:val="CommentText"/>
    <w:next w:val="CommentText"/>
    <w:link w:val="CommentSubjectChar"/>
    <w:uiPriority w:val="99"/>
    <w:rsid w:val="001622F7"/>
    <w:rPr>
      <w:b/>
      <w:bCs/>
    </w:rPr>
  </w:style>
  <w:style w:type="character" w:customStyle="1" w:styleId="CommentSubjectChar">
    <w:name w:val="Comment Subject Char"/>
    <w:basedOn w:val="CommentTextChar"/>
    <w:link w:val="CommentSubject"/>
    <w:uiPriority w:val="99"/>
    <w:locked/>
    <w:rsid w:val="001622F7"/>
    <w:rPr>
      <w:rFonts w:cs="Times New Roman"/>
      <w:lang w:val="fr-FR" w:eastAsia="en-US"/>
    </w:rPr>
  </w:style>
  <w:style w:type="table" w:styleId="TableGrid8">
    <w:name w:val="Table Grid 8"/>
    <w:basedOn w:val="TableNormal"/>
    <w:uiPriority w:val="99"/>
    <w:rsid w:val="001622F7"/>
    <w:pPr>
      <w:spacing w:after="240"/>
      <w:jc w:val="both"/>
    </w:pPr>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character" w:styleId="FollowedHyperlink">
    <w:name w:val="FollowedHyperlink"/>
    <w:basedOn w:val="DefaultParagraphFont"/>
    <w:uiPriority w:val="99"/>
    <w:rsid w:val="0023260D"/>
    <w:rPr>
      <w:rFonts w:cs="Times New Roman"/>
      <w:color w:val="800080"/>
      <w:u w:val="single"/>
    </w:rPr>
  </w:style>
  <w:style w:type="character" w:customStyle="1" w:styleId="apple-converted-space">
    <w:name w:val="apple-converted-space"/>
    <w:basedOn w:val="DefaultParagraphFont"/>
    <w:rsid w:val="00E134B8"/>
    <w:rPr>
      <w:rFonts w:cs="Times New Roman"/>
    </w:rPr>
  </w:style>
  <w:style w:type="paragraph" w:styleId="NormalWeb">
    <w:name w:val="Normal (Web)"/>
    <w:basedOn w:val="Normal"/>
    <w:uiPriority w:val="99"/>
    <w:rsid w:val="0005575B"/>
    <w:pPr>
      <w:spacing w:before="100" w:beforeAutospacing="1" w:afterAutospacing="1"/>
    </w:pPr>
    <w:rPr>
      <w:szCs w:val="24"/>
      <w:lang w:eastAsia="en-GB"/>
    </w:rPr>
  </w:style>
  <w:style w:type="table" w:customStyle="1" w:styleId="LightList-Accent11">
    <w:name w:val="Light List - Accent 11"/>
    <w:uiPriority w:val="99"/>
    <w:rsid w:val="00013212"/>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99"/>
    <w:locked/>
    <w:rsid w:val="002A7F73"/>
    <w:rPr>
      <w:rFonts w:cs="Times New Roman"/>
      <w:sz w:val="24"/>
      <w:lang w:val="fr-FR" w:eastAsia="en-US"/>
    </w:rPr>
  </w:style>
  <w:style w:type="character" w:styleId="Emphasis">
    <w:name w:val="Emphasis"/>
    <w:basedOn w:val="DefaultParagraphFont"/>
    <w:uiPriority w:val="99"/>
    <w:qFormat/>
    <w:rsid w:val="00DD0588"/>
    <w:rPr>
      <w:rFonts w:cs="Times New Roman"/>
      <w:i/>
      <w:iCs/>
    </w:rPr>
  </w:style>
  <w:style w:type="table" w:customStyle="1" w:styleId="ISATable1">
    <w:name w:val="ISA Table 1"/>
    <w:uiPriority w:val="99"/>
    <w:rsid w:val="00B97B35"/>
    <w:pPr>
      <w:spacing w:after="240"/>
    </w:pPr>
    <w:rPr>
      <w:rFonts w:ascii="Arial" w:hAnsi="Arial"/>
      <w:sz w:val="20"/>
      <w:szCs w:val="20"/>
    </w:rPr>
    <w:tblPr>
      <w:tblInd w:w="0" w:type="dxa"/>
      <w:tblBorders>
        <w:insideH w:val="dotted" w:sz="2" w:space="0" w:color="auto"/>
        <w:insideV w:val="dotted" w:sz="2" w:space="0" w:color="auto"/>
      </w:tblBorders>
      <w:tblCellMar>
        <w:top w:w="0" w:type="dxa"/>
        <w:left w:w="85" w:type="dxa"/>
        <w:bottom w:w="0" w:type="dxa"/>
        <w:right w:w="85" w:type="dxa"/>
      </w:tblCellMar>
    </w:tblPr>
  </w:style>
  <w:style w:type="paragraph" w:customStyle="1" w:styleId="Bodywithskip">
    <w:name w:val="Body with skip"/>
    <w:basedOn w:val="Body"/>
    <w:next w:val="Body"/>
    <w:link w:val="BodywithskipChar"/>
    <w:uiPriority w:val="99"/>
    <w:rsid w:val="000E42C5"/>
  </w:style>
  <w:style w:type="character" w:customStyle="1" w:styleId="BodywithskipChar">
    <w:name w:val="Body with skip Char"/>
    <w:basedOn w:val="BodyChar"/>
    <w:link w:val="Bodywithskip"/>
    <w:uiPriority w:val="99"/>
    <w:locked/>
    <w:rsid w:val="000E42C5"/>
    <w:rPr>
      <w:rFonts w:ascii="Verdana" w:hAnsi="Verdana" w:cs="Courier New"/>
      <w:sz w:val="22"/>
      <w:szCs w:val="22"/>
      <w:lang w:val="en-GB" w:eastAsia="en-US" w:bidi="ar-SA"/>
    </w:rPr>
  </w:style>
  <w:style w:type="paragraph" w:customStyle="1" w:styleId="ItalicizedText">
    <w:name w:val="Italicized Text"/>
    <w:basedOn w:val="Normal"/>
    <w:uiPriority w:val="99"/>
    <w:rsid w:val="005F3811"/>
    <w:pPr>
      <w:keepLines/>
      <w:widowControl w:val="0"/>
      <w:autoSpaceDE w:val="0"/>
      <w:autoSpaceDN w:val="0"/>
      <w:adjustRightInd w:val="0"/>
    </w:pPr>
    <w:rPr>
      <w:rFonts w:ascii="Arial" w:hAnsi="Arial" w:cs="Arial"/>
      <w:i/>
      <w:iCs/>
      <w:lang w:val="en-US"/>
    </w:rPr>
  </w:style>
  <w:style w:type="character" w:customStyle="1" w:styleId="FootnoteTextChar3">
    <w:name w:val="Footnote Text Char3"/>
    <w:aliases w:val="Schriftart: 9 pt Char3,Schriftart: 10 pt Char3,Schriftart: 8 pt Char3,Podrozdział Char3,Footnote Char3,o Char3,Footnote Text Char Char Char3,Fußnote Char3,single space Char3,FOOTNOTES Char3,fn Char3,Char Char Char Char2,Char Cha Char"/>
    <w:basedOn w:val="DefaultParagraphFont"/>
    <w:link w:val="FootnoteText"/>
    <w:uiPriority w:val="99"/>
    <w:locked/>
    <w:rsid w:val="00373786"/>
    <w:rPr>
      <w:rFonts w:cs="Times New Roman"/>
      <w:lang w:val="fr-FR" w:eastAsia="en-US"/>
    </w:rPr>
  </w:style>
  <w:style w:type="table" w:styleId="LightGrid-Accent1">
    <w:name w:val="Light Grid Accent 1"/>
    <w:basedOn w:val="TableNormal"/>
    <w:uiPriority w:val="99"/>
    <w:rsid w:val="00373786"/>
    <w:rPr>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Strong">
    <w:name w:val="Strong"/>
    <w:basedOn w:val="DefaultParagraphFont"/>
    <w:uiPriority w:val="22"/>
    <w:qFormat/>
    <w:rsid w:val="00D10544"/>
    <w:rPr>
      <w:rFonts w:cs="Times New Roman"/>
      <w:b/>
    </w:rPr>
  </w:style>
  <w:style w:type="table" w:styleId="MediumShading2-Accent1">
    <w:name w:val="Medium Shading 2 Accent 1"/>
    <w:basedOn w:val="TableNormal"/>
    <w:uiPriority w:val="99"/>
    <w:rsid w:val="00D10544"/>
    <w:rPr>
      <w:sz w:val="20"/>
      <w:szCs w:val="20"/>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F81BD"/>
      </w:tcPr>
    </w:tblStylePr>
    <w:tblStylePr w:type="lastCol">
      <w:rPr>
        <w:rFonts w:cs="Times New Roman"/>
        <w:b/>
        <w:bCs/>
        <w:color w:val="FFFFFF"/>
      </w:rPr>
      <w:tblPr/>
      <w:tcPr>
        <w:tcBorders>
          <w:left w:val="nil"/>
          <w:right w:val="nil"/>
          <w:insideH w:val="nil"/>
          <w:insideV w:val="nil"/>
        </w:tcBorders>
        <w:shd w:val="clear" w:color="auto" w:fill="4F81BD"/>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character" w:customStyle="1" w:styleId="left">
    <w:name w:val="left"/>
    <w:basedOn w:val="DefaultParagraphFont"/>
    <w:uiPriority w:val="99"/>
    <w:rsid w:val="00403A30"/>
    <w:rPr>
      <w:rFonts w:cs="Times New Roman"/>
    </w:rPr>
  </w:style>
  <w:style w:type="table" w:styleId="MediumShading1-Accent1">
    <w:name w:val="Medium Shading 1 Accent 1"/>
    <w:basedOn w:val="TableNormal"/>
    <w:uiPriority w:val="99"/>
    <w:rsid w:val="00810D70"/>
    <w:rPr>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paragraph" w:styleId="Revision">
    <w:name w:val="Revision"/>
    <w:hidden/>
    <w:uiPriority w:val="99"/>
    <w:semiHidden/>
    <w:rsid w:val="00DC3517"/>
    <w:rPr>
      <w:sz w:val="24"/>
      <w:szCs w:val="20"/>
      <w:lang w:val="fr-FR"/>
    </w:rPr>
  </w:style>
  <w:style w:type="character" w:customStyle="1" w:styleId="FootnoteTextChar1">
    <w:name w:val="Footnote Text Char1"/>
    <w:aliases w:val="Schriftart: 9 pt Char1,Schriftart: 10 pt Char1,Schriftart: 8 pt Char1,Podrozdział Char1,Footnote Char1,o Char1,footnote text Char2,Footnote Text Char Char Char1,Fußnote Char1,single space Char1,FOOTNOTES Char1,fn Char1,f Char1"/>
    <w:basedOn w:val="DefaultParagraphFont"/>
    <w:uiPriority w:val="99"/>
    <w:locked/>
    <w:rsid w:val="00901932"/>
    <w:rPr>
      <w:rFonts w:ascii="Arial" w:hAnsi="Arial" w:cs="Times New Roman"/>
      <w:sz w:val="14"/>
      <w:lang w:val="en-GB" w:eastAsia="fr-FR" w:bidi="ar-SA"/>
    </w:rPr>
  </w:style>
  <w:style w:type="character" w:customStyle="1" w:styleId="CodeChar">
    <w:name w:val="Code Char"/>
    <w:basedOn w:val="DefaultParagraphFont"/>
    <w:link w:val="Code"/>
    <w:uiPriority w:val="99"/>
    <w:locked/>
    <w:rsid w:val="00901932"/>
    <w:rPr>
      <w:rFonts w:ascii="Courier New" w:hAnsi="Courier New" w:cs="Courier New"/>
      <w:sz w:val="24"/>
      <w:szCs w:val="24"/>
      <w:lang w:eastAsia="fr-FR"/>
    </w:rPr>
  </w:style>
  <w:style w:type="paragraph" w:customStyle="1" w:styleId="Code">
    <w:name w:val="Code"/>
    <w:basedOn w:val="Normal"/>
    <w:link w:val="CodeChar"/>
    <w:uiPriority w:val="99"/>
    <w:rsid w:val="00901932"/>
    <w:pPr>
      <w:spacing w:after="280" w:line="312" w:lineRule="auto"/>
    </w:pPr>
    <w:rPr>
      <w:rFonts w:ascii="Courier New" w:hAnsi="Courier New" w:cs="Courier New"/>
      <w:szCs w:val="24"/>
    </w:rPr>
  </w:style>
  <w:style w:type="character" w:styleId="PlaceholderText">
    <w:name w:val="Placeholder Text"/>
    <w:basedOn w:val="DefaultParagraphFont"/>
    <w:uiPriority w:val="99"/>
    <w:semiHidden/>
    <w:rsid w:val="001F1AEF"/>
    <w:rPr>
      <w:rFonts w:cs="Times New Roman"/>
      <w:color w:val="808080"/>
    </w:rPr>
  </w:style>
  <w:style w:type="paragraph" w:customStyle="1" w:styleId="ECVLeftDetails">
    <w:name w:val="_ECV_LeftDetails"/>
    <w:basedOn w:val="Normal"/>
    <w:uiPriority w:val="99"/>
    <w:rsid w:val="00CF4CB1"/>
    <w:pPr>
      <w:widowControl w:val="0"/>
      <w:suppressLineNumbers/>
      <w:suppressAutoHyphens/>
      <w:spacing w:before="23"/>
      <w:ind w:right="283"/>
      <w:jc w:val="right"/>
    </w:pPr>
    <w:rPr>
      <w:rFonts w:ascii="Arial" w:eastAsia="SimSun" w:hAnsi="Arial" w:cs="Mangal"/>
      <w:color w:val="0E4194"/>
      <w:spacing w:val="-6"/>
      <w:kern w:val="1"/>
      <w:sz w:val="18"/>
      <w:szCs w:val="24"/>
      <w:lang w:eastAsia="zh-CN" w:bidi="hi-IN"/>
    </w:rPr>
  </w:style>
  <w:style w:type="character" w:styleId="EndnoteReference">
    <w:name w:val="endnote reference"/>
    <w:basedOn w:val="DefaultParagraphFont"/>
    <w:uiPriority w:val="99"/>
    <w:rsid w:val="004F5FD5"/>
    <w:rPr>
      <w:rFonts w:cs="Times New Roman"/>
      <w:vertAlign w:val="superscript"/>
    </w:rPr>
  </w:style>
  <w:style w:type="paragraph" w:customStyle="1" w:styleId="Default">
    <w:name w:val="Default"/>
    <w:rsid w:val="007E688A"/>
    <w:pPr>
      <w:autoSpaceDE w:val="0"/>
      <w:autoSpaceDN w:val="0"/>
      <w:adjustRightInd w:val="0"/>
    </w:pPr>
    <w:rPr>
      <w:rFonts w:ascii="Calibri" w:hAnsi="Calibri" w:cs="Calibri"/>
      <w:color w:val="000000"/>
      <w:sz w:val="24"/>
      <w:szCs w:val="24"/>
      <w:lang w:val="en-GB" w:eastAsia="en-GB"/>
    </w:rPr>
  </w:style>
  <w:style w:type="table" w:customStyle="1" w:styleId="-11">
    <w:name w:val="Ανοιχτόχρωμο πλέγμα - ΄Εμφαση 11"/>
    <w:uiPriority w:val="99"/>
    <w:rsid w:val="00CD06B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
    <w:name w:val="Μεσαία σκίαση 2 - ΄Εμφαση 11"/>
    <w:uiPriority w:val="99"/>
    <w:rsid w:val="00CD06B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
    <w:name w:val="Μεσαία σκίαση 1 - ΄Εμφαση 11"/>
    <w:uiPriority w:val="99"/>
    <w:rsid w:val="00CD06B5"/>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List-Accent111">
    <w:name w:val="Light List - Accent 111"/>
    <w:uiPriority w:val="99"/>
    <w:rsid w:val="00CD06B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111">
    <w:name w:val="Ανοιχτόχρωμο πλέγμα - ΄Εμφαση 111"/>
    <w:uiPriority w:val="99"/>
    <w:rsid w:val="00CD06B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1">
    <w:name w:val="Μεσαία σκίαση 2 - ΄Εμφαση 111"/>
    <w:uiPriority w:val="99"/>
    <w:rsid w:val="00CD06B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1">
    <w:name w:val="Μεσαία σκίαση 1 - ΄Εμφαση 111"/>
    <w:uiPriority w:val="99"/>
    <w:rsid w:val="00CD06B5"/>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customStyle="1" w:styleId="lastnode">
    <w:name w:val="lastnode"/>
    <w:basedOn w:val="Normal"/>
    <w:uiPriority w:val="99"/>
    <w:rsid w:val="00CD06B5"/>
    <w:pPr>
      <w:spacing w:before="100" w:beforeAutospacing="1" w:afterAutospacing="1"/>
    </w:pPr>
    <w:rPr>
      <w:szCs w:val="24"/>
      <w:lang w:val="el-GR" w:eastAsia="el-GR"/>
    </w:rPr>
  </w:style>
  <w:style w:type="character" w:customStyle="1" w:styleId="notranslate">
    <w:name w:val="notranslate"/>
    <w:basedOn w:val="DefaultParagraphFont"/>
    <w:uiPriority w:val="99"/>
    <w:rsid w:val="00CD06B5"/>
    <w:rPr>
      <w:rFonts w:cs="Times New Roman"/>
    </w:rPr>
  </w:style>
  <w:style w:type="character" w:customStyle="1" w:styleId="shorttext">
    <w:name w:val="short_text"/>
    <w:basedOn w:val="DefaultParagraphFont"/>
    <w:uiPriority w:val="99"/>
    <w:rsid w:val="00CD06B5"/>
    <w:rPr>
      <w:rFonts w:cs="Times New Roman"/>
    </w:rPr>
  </w:style>
  <w:style w:type="character" w:customStyle="1" w:styleId="hps">
    <w:name w:val="hps"/>
    <w:basedOn w:val="DefaultParagraphFont"/>
    <w:uiPriority w:val="99"/>
    <w:rsid w:val="00CD06B5"/>
    <w:rPr>
      <w:rFonts w:cs="Times New Roman"/>
    </w:rPr>
  </w:style>
  <w:style w:type="table" w:customStyle="1" w:styleId="TableGrid1">
    <w:name w:val="Table Grid1"/>
    <w:uiPriority w:val="99"/>
    <w:rsid w:val="00634F60"/>
    <w:pPr>
      <w:contextualSpacing/>
    </w:pPr>
    <w:rPr>
      <w:rFonts w:ascii="Verdana" w:hAnsi="Verdana"/>
      <w:sz w:val="18"/>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F2F2"/>
    </w:tcPr>
  </w:style>
  <w:style w:type="paragraph" w:customStyle="1" w:styleId="Appendix-H2">
    <w:name w:val="Appendix - H2"/>
    <w:basedOn w:val="Heading2"/>
    <w:autoRedefine/>
    <w:uiPriority w:val="99"/>
    <w:rsid w:val="00C44D0A"/>
    <w:pPr>
      <w:keepLines/>
      <w:numPr>
        <w:numId w:val="28"/>
      </w:numPr>
      <w:tabs>
        <w:tab w:val="num" w:pos="1485"/>
      </w:tabs>
      <w:suppressAutoHyphens/>
      <w:spacing w:before="200" w:after="60" w:line="240" w:lineRule="auto"/>
      <w:ind w:left="1485" w:hanging="283"/>
    </w:pPr>
    <w:rPr>
      <w:rFonts w:ascii="Cambria" w:hAnsi="Cambria" w:cs="Arial"/>
      <w:bCs/>
      <w:iCs/>
      <w:color w:val="4F81BD"/>
      <w:sz w:val="28"/>
      <w:szCs w:val="28"/>
      <w:lang w:eastAsia="ar-SA"/>
    </w:rPr>
  </w:style>
  <w:style w:type="table" w:customStyle="1" w:styleId="TableColumns31">
    <w:name w:val="Table Columns 31"/>
    <w:uiPriority w:val="99"/>
    <w:semiHidden/>
    <w:rsid w:val="0056223C"/>
    <w:pPr>
      <w:widowControl w:val="0"/>
      <w:spacing w:after="240" w:line="312" w:lineRule="auto"/>
      <w:contextualSpacing/>
      <w:jc w:val="both"/>
    </w:pPr>
    <w:rPr>
      <w:rFonts w:eastAsia="SimSu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style>
  <w:style w:type="table" w:customStyle="1" w:styleId="TableGrid81">
    <w:name w:val="Table Grid 81"/>
    <w:uiPriority w:val="99"/>
    <w:semiHidden/>
    <w:rsid w:val="0056223C"/>
    <w:pPr>
      <w:spacing w:after="240"/>
      <w:jc w:val="both"/>
    </w:pPr>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style>
  <w:style w:type="table" w:customStyle="1" w:styleId="TableElegant1">
    <w:name w:val="Table Elegant1"/>
    <w:uiPriority w:val="99"/>
    <w:semiHidden/>
    <w:rsid w:val="0056223C"/>
    <w:pPr>
      <w:spacing w:after="240"/>
      <w:jc w:val="both"/>
    </w:pPr>
    <w:rPr>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MediumGrid3-Accent21">
    <w:name w:val="Medium Grid 3 - Accent 21"/>
    <w:uiPriority w:val="99"/>
    <w:semiHidden/>
    <w:rsid w:val="0056223C"/>
    <w:rPr>
      <w:rFonts w:ascii="Verdana" w:hAnsi="Verdana"/>
      <w:sz w:val="18"/>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2F2F2"/>
    </w:tcPr>
  </w:style>
  <w:style w:type="table" w:customStyle="1" w:styleId="LightList-Accent112">
    <w:name w:val="Light List - Accent 112"/>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ISATable11">
    <w:name w:val="ISA Table 11"/>
    <w:uiPriority w:val="99"/>
    <w:rsid w:val="0056223C"/>
    <w:pPr>
      <w:spacing w:after="240"/>
    </w:pPr>
    <w:rPr>
      <w:rFonts w:ascii="Arial" w:hAnsi="Arial"/>
      <w:sz w:val="20"/>
      <w:szCs w:val="20"/>
    </w:rPr>
    <w:tblPr>
      <w:tblInd w:w="0" w:type="dxa"/>
      <w:tblBorders>
        <w:insideH w:val="dotted" w:sz="2" w:space="0" w:color="auto"/>
        <w:insideV w:val="dotted" w:sz="2" w:space="0" w:color="auto"/>
      </w:tblBorders>
      <w:tblCellMar>
        <w:top w:w="0" w:type="dxa"/>
        <w:left w:w="85" w:type="dxa"/>
        <w:bottom w:w="0" w:type="dxa"/>
        <w:right w:w="85" w:type="dxa"/>
      </w:tblCellMar>
    </w:tblPr>
  </w:style>
  <w:style w:type="table" w:customStyle="1" w:styleId="-112">
    <w:name w:val="Ανοιχτόχρωμο πλέγμα - ΄Εμφαση 112"/>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2">
    <w:name w:val="Μεσαία σκίαση 2 - ΄Εμφαση 112"/>
    <w:uiPriority w:val="99"/>
    <w:rsid w:val="0056223C"/>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2">
    <w:name w:val="Μεσαία σκίαση 1 - ΄Εμφαση 112"/>
    <w:uiPriority w:val="99"/>
    <w:rsid w:val="0056223C"/>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List-Accent1111">
    <w:name w:val="Light List - Accent 1111"/>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1111">
    <w:name w:val="Ανοιχτόχρωμο πλέγμα - ΄Εμφαση 1111"/>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11">
    <w:name w:val="Μεσαία σκίαση 2 - ΄Εμφαση 1111"/>
    <w:uiPriority w:val="99"/>
    <w:rsid w:val="0056223C"/>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11">
    <w:name w:val="Μεσαία σκίαση 1 - ΄Εμφαση 1111"/>
    <w:uiPriority w:val="99"/>
    <w:rsid w:val="0056223C"/>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customStyle="1" w:styleId="FootnoteTextChar2">
    <w:name w:val="Footnote Text Char2"/>
    <w:aliases w:val="Schriftart: 9 pt Char2,Schriftart: 10 pt Char2,Schriftart: 8 pt Char2,Podrozdział Char2,Footnote Char2,o Char2,Footnote Text Char Char Char2,Fußnote Char2,single space Char2,FOOTNOTES Char2,fn Char2,Char Char Char Char1,Char Cha Cha1"/>
    <w:basedOn w:val="DefaultParagraphFont"/>
    <w:uiPriority w:val="99"/>
    <w:locked/>
    <w:rsid w:val="00D63D38"/>
    <w:rPr>
      <w:rFonts w:cs="Times New Roman"/>
      <w:lang w:val="fr-FR" w:eastAsia="en-US"/>
    </w:rPr>
  </w:style>
  <w:style w:type="paragraph" w:styleId="HTMLPreformatted">
    <w:name w:val="HTML Preformatted"/>
    <w:basedOn w:val="Normal"/>
    <w:link w:val="HTMLPreformattedChar"/>
    <w:uiPriority w:val="99"/>
    <w:locked/>
    <w:rsid w:val="00467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locked/>
    <w:rsid w:val="009D727C"/>
    <w:rPr>
      <w:rFonts w:ascii="Courier New" w:hAnsi="Courier New" w:cs="Courier New"/>
      <w:sz w:val="20"/>
      <w:szCs w:val="20"/>
      <w:lang w:val="fr-FR"/>
    </w:rPr>
  </w:style>
  <w:style w:type="paragraph" w:customStyle="1" w:styleId="Annex1">
    <w:name w:val="Annex 1"/>
    <w:basedOn w:val="Heading1"/>
    <w:next w:val="Normal"/>
    <w:link w:val="Annex1Char"/>
    <w:qFormat/>
    <w:rsid w:val="003E4E45"/>
    <w:pPr>
      <w:numPr>
        <w:numId w:val="47"/>
      </w:numPr>
    </w:pPr>
  </w:style>
  <w:style w:type="character" w:customStyle="1" w:styleId="Annex1Char">
    <w:name w:val="Annex 1 Char"/>
    <w:basedOn w:val="Heading1Char"/>
    <w:link w:val="Annex1"/>
    <w:rsid w:val="003E4E45"/>
    <w:rPr>
      <w:rFonts w:ascii="Verdana" w:hAnsi="Verdana"/>
      <w:b/>
      <w:caps/>
      <w:sz w:val="20"/>
      <w:lang w:eastAsia="en-GB"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45076">
      <w:marLeft w:val="0"/>
      <w:marRight w:val="0"/>
      <w:marTop w:val="0"/>
      <w:marBottom w:val="0"/>
      <w:divBdr>
        <w:top w:val="none" w:sz="0" w:space="0" w:color="auto"/>
        <w:left w:val="none" w:sz="0" w:space="0" w:color="auto"/>
        <w:bottom w:val="none" w:sz="0" w:space="0" w:color="auto"/>
        <w:right w:val="none" w:sz="0" w:space="0" w:color="auto"/>
      </w:divBdr>
    </w:div>
    <w:div w:id="24645108">
      <w:marLeft w:val="0"/>
      <w:marRight w:val="0"/>
      <w:marTop w:val="0"/>
      <w:marBottom w:val="0"/>
      <w:divBdr>
        <w:top w:val="none" w:sz="0" w:space="0" w:color="auto"/>
        <w:left w:val="none" w:sz="0" w:space="0" w:color="auto"/>
        <w:bottom w:val="none" w:sz="0" w:space="0" w:color="auto"/>
        <w:right w:val="none" w:sz="0" w:space="0" w:color="auto"/>
      </w:divBdr>
    </w:div>
    <w:div w:id="24645117">
      <w:marLeft w:val="0"/>
      <w:marRight w:val="0"/>
      <w:marTop w:val="0"/>
      <w:marBottom w:val="0"/>
      <w:divBdr>
        <w:top w:val="none" w:sz="0" w:space="0" w:color="auto"/>
        <w:left w:val="none" w:sz="0" w:space="0" w:color="auto"/>
        <w:bottom w:val="none" w:sz="0" w:space="0" w:color="auto"/>
        <w:right w:val="none" w:sz="0" w:space="0" w:color="auto"/>
      </w:divBdr>
    </w:div>
    <w:div w:id="24645191">
      <w:marLeft w:val="0"/>
      <w:marRight w:val="0"/>
      <w:marTop w:val="0"/>
      <w:marBottom w:val="0"/>
      <w:divBdr>
        <w:top w:val="none" w:sz="0" w:space="0" w:color="auto"/>
        <w:left w:val="none" w:sz="0" w:space="0" w:color="auto"/>
        <w:bottom w:val="none" w:sz="0" w:space="0" w:color="auto"/>
        <w:right w:val="none" w:sz="0" w:space="0" w:color="auto"/>
      </w:divBdr>
    </w:div>
    <w:div w:id="24645193">
      <w:marLeft w:val="0"/>
      <w:marRight w:val="0"/>
      <w:marTop w:val="0"/>
      <w:marBottom w:val="0"/>
      <w:divBdr>
        <w:top w:val="none" w:sz="0" w:space="0" w:color="auto"/>
        <w:left w:val="none" w:sz="0" w:space="0" w:color="auto"/>
        <w:bottom w:val="none" w:sz="0" w:space="0" w:color="auto"/>
        <w:right w:val="none" w:sz="0" w:space="0" w:color="auto"/>
      </w:divBdr>
    </w:div>
    <w:div w:id="24645196">
      <w:marLeft w:val="0"/>
      <w:marRight w:val="0"/>
      <w:marTop w:val="0"/>
      <w:marBottom w:val="0"/>
      <w:divBdr>
        <w:top w:val="none" w:sz="0" w:space="0" w:color="auto"/>
        <w:left w:val="none" w:sz="0" w:space="0" w:color="auto"/>
        <w:bottom w:val="none" w:sz="0" w:space="0" w:color="auto"/>
        <w:right w:val="none" w:sz="0" w:space="0" w:color="auto"/>
      </w:divBdr>
    </w:div>
    <w:div w:id="24645197">
      <w:marLeft w:val="0"/>
      <w:marRight w:val="0"/>
      <w:marTop w:val="0"/>
      <w:marBottom w:val="0"/>
      <w:divBdr>
        <w:top w:val="none" w:sz="0" w:space="0" w:color="auto"/>
        <w:left w:val="none" w:sz="0" w:space="0" w:color="auto"/>
        <w:bottom w:val="none" w:sz="0" w:space="0" w:color="auto"/>
        <w:right w:val="none" w:sz="0" w:space="0" w:color="auto"/>
      </w:divBdr>
    </w:div>
    <w:div w:id="24645204">
      <w:marLeft w:val="0"/>
      <w:marRight w:val="0"/>
      <w:marTop w:val="0"/>
      <w:marBottom w:val="0"/>
      <w:divBdr>
        <w:top w:val="none" w:sz="0" w:space="0" w:color="auto"/>
        <w:left w:val="none" w:sz="0" w:space="0" w:color="auto"/>
        <w:bottom w:val="none" w:sz="0" w:space="0" w:color="auto"/>
        <w:right w:val="none" w:sz="0" w:space="0" w:color="auto"/>
      </w:divBdr>
    </w:div>
    <w:div w:id="24645243">
      <w:marLeft w:val="0"/>
      <w:marRight w:val="0"/>
      <w:marTop w:val="0"/>
      <w:marBottom w:val="0"/>
      <w:divBdr>
        <w:top w:val="none" w:sz="0" w:space="0" w:color="auto"/>
        <w:left w:val="none" w:sz="0" w:space="0" w:color="auto"/>
        <w:bottom w:val="none" w:sz="0" w:space="0" w:color="auto"/>
        <w:right w:val="none" w:sz="0" w:space="0" w:color="auto"/>
      </w:divBdr>
      <w:divsChild>
        <w:div w:id="24645131">
          <w:marLeft w:val="0"/>
          <w:marRight w:val="0"/>
          <w:marTop w:val="0"/>
          <w:marBottom w:val="0"/>
          <w:divBdr>
            <w:top w:val="none" w:sz="0" w:space="0" w:color="auto"/>
            <w:left w:val="none" w:sz="0" w:space="0" w:color="auto"/>
            <w:bottom w:val="none" w:sz="0" w:space="0" w:color="auto"/>
            <w:right w:val="none" w:sz="0" w:space="0" w:color="auto"/>
          </w:divBdr>
        </w:div>
        <w:div w:id="24645151">
          <w:marLeft w:val="0"/>
          <w:marRight w:val="0"/>
          <w:marTop w:val="0"/>
          <w:marBottom w:val="0"/>
          <w:divBdr>
            <w:top w:val="none" w:sz="0" w:space="0" w:color="auto"/>
            <w:left w:val="none" w:sz="0" w:space="0" w:color="auto"/>
            <w:bottom w:val="none" w:sz="0" w:space="0" w:color="auto"/>
            <w:right w:val="none" w:sz="0" w:space="0" w:color="auto"/>
          </w:divBdr>
        </w:div>
        <w:div w:id="24645212">
          <w:marLeft w:val="0"/>
          <w:marRight w:val="0"/>
          <w:marTop w:val="0"/>
          <w:marBottom w:val="0"/>
          <w:divBdr>
            <w:top w:val="none" w:sz="0" w:space="0" w:color="auto"/>
            <w:left w:val="none" w:sz="0" w:space="0" w:color="auto"/>
            <w:bottom w:val="none" w:sz="0" w:space="0" w:color="auto"/>
            <w:right w:val="none" w:sz="0" w:space="0" w:color="auto"/>
          </w:divBdr>
        </w:div>
        <w:div w:id="24645343">
          <w:marLeft w:val="0"/>
          <w:marRight w:val="0"/>
          <w:marTop w:val="0"/>
          <w:marBottom w:val="0"/>
          <w:divBdr>
            <w:top w:val="none" w:sz="0" w:space="0" w:color="auto"/>
            <w:left w:val="none" w:sz="0" w:space="0" w:color="auto"/>
            <w:bottom w:val="none" w:sz="0" w:space="0" w:color="auto"/>
            <w:right w:val="none" w:sz="0" w:space="0" w:color="auto"/>
          </w:divBdr>
        </w:div>
        <w:div w:id="24645387">
          <w:marLeft w:val="0"/>
          <w:marRight w:val="0"/>
          <w:marTop w:val="0"/>
          <w:marBottom w:val="0"/>
          <w:divBdr>
            <w:top w:val="none" w:sz="0" w:space="0" w:color="auto"/>
            <w:left w:val="none" w:sz="0" w:space="0" w:color="auto"/>
            <w:bottom w:val="none" w:sz="0" w:space="0" w:color="auto"/>
            <w:right w:val="none" w:sz="0" w:space="0" w:color="auto"/>
          </w:divBdr>
        </w:div>
        <w:div w:id="24645418">
          <w:marLeft w:val="0"/>
          <w:marRight w:val="0"/>
          <w:marTop w:val="0"/>
          <w:marBottom w:val="0"/>
          <w:divBdr>
            <w:top w:val="none" w:sz="0" w:space="0" w:color="auto"/>
            <w:left w:val="none" w:sz="0" w:space="0" w:color="auto"/>
            <w:bottom w:val="none" w:sz="0" w:space="0" w:color="auto"/>
            <w:right w:val="none" w:sz="0" w:space="0" w:color="auto"/>
          </w:divBdr>
        </w:div>
        <w:div w:id="24645530">
          <w:marLeft w:val="0"/>
          <w:marRight w:val="0"/>
          <w:marTop w:val="0"/>
          <w:marBottom w:val="0"/>
          <w:divBdr>
            <w:top w:val="none" w:sz="0" w:space="0" w:color="auto"/>
            <w:left w:val="none" w:sz="0" w:space="0" w:color="auto"/>
            <w:bottom w:val="none" w:sz="0" w:space="0" w:color="auto"/>
            <w:right w:val="none" w:sz="0" w:space="0" w:color="auto"/>
          </w:divBdr>
        </w:div>
        <w:div w:id="24645573">
          <w:marLeft w:val="0"/>
          <w:marRight w:val="0"/>
          <w:marTop w:val="0"/>
          <w:marBottom w:val="0"/>
          <w:divBdr>
            <w:top w:val="none" w:sz="0" w:space="0" w:color="auto"/>
            <w:left w:val="none" w:sz="0" w:space="0" w:color="auto"/>
            <w:bottom w:val="none" w:sz="0" w:space="0" w:color="auto"/>
            <w:right w:val="none" w:sz="0" w:space="0" w:color="auto"/>
          </w:divBdr>
        </w:div>
        <w:div w:id="24645602">
          <w:marLeft w:val="0"/>
          <w:marRight w:val="0"/>
          <w:marTop w:val="0"/>
          <w:marBottom w:val="0"/>
          <w:divBdr>
            <w:top w:val="none" w:sz="0" w:space="0" w:color="auto"/>
            <w:left w:val="none" w:sz="0" w:space="0" w:color="auto"/>
            <w:bottom w:val="none" w:sz="0" w:space="0" w:color="auto"/>
            <w:right w:val="none" w:sz="0" w:space="0" w:color="auto"/>
          </w:divBdr>
        </w:div>
      </w:divsChild>
    </w:div>
    <w:div w:id="24645268">
      <w:marLeft w:val="0"/>
      <w:marRight w:val="0"/>
      <w:marTop w:val="0"/>
      <w:marBottom w:val="0"/>
      <w:divBdr>
        <w:top w:val="none" w:sz="0" w:space="0" w:color="auto"/>
        <w:left w:val="none" w:sz="0" w:space="0" w:color="auto"/>
        <w:bottom w:val="none" w:sz="0" w:space="0" w:color="auto"/>
        <w:right w:val="none" w:sz="0" w:space="0" w:color="auto"/>
      </w:divBdr>
    </w:div>
    <w:div w:id="24645290">
      <w:marLeft w:val="0"/>
      <w:marRight w:val="0"/>
      <w:marTop w:val="0"/>
      <w:marBottom w:val="0"/>
      <w:divBdr>
        <w:top w:val="none" w:sz="0" w:space="0" w:color="auto"/>
        <w:left w:val="none" w:sz="0" w:space="0" w:color="auto"/>
        <w:bottom w:val="none" w:sz="0" w:space="0" w:color="auto"/>
        <w:right w:val="none" w:sz="0" w:space="0" w:color="auto"/>
      </w:divBdr>
    </w:div>
    <w:div w:id="24645302">
      <w:marLeft w:val="0"/>
      <w:marRight w:val="0"/>
      <w:marTop w:val="0"/>
      <w:marBottom w:val="0"/>
      <w:divBdr>
        <w:top w:val="none" w:sz="0" w:space="0" w:color="auto"/>
        <w:left w:val="none" w:sz="0" w:space="0" w:color="auto"/>
        <w:bottom w:val="none" w:sz="0" w:space="0" w:color="auto"/>
        <w:right w:val="none" w:sz="0" w:space="0" w:color="auto"/>
      </w:divBdr>
      <w:divsChild>
        <w:div w:id="24645092">
          <w:marLeft w:val="0"/>
          <w:marRight w:val="0"/>
          <w:marTop w:val="0"/>
          <w:marBottom w:val="0"/>
          <w:divBdr>
            <w:top w:val="none" w:sz="0" w:space="0" w:color="auto"/>
            <w:left w:val="none" w:sz="0" w:space="0" w:color="auto"/>
            <w:bottom w:val="none" w:sz="0" w:space="0" w:color="auto"/>
            <w:right w:val="none" w:sz="0" w:space="0" w:color="auto"/>
          </w:divBdr>
        </w:div>
        <w:div w:id="24645103">
          <w:marLeft w:val="0"/>
          <w:marRight w:val="0"/>
          <w:marTop w:val="0"/>
          <w:marBottom w:val="0"/>
          <w:divBdr>
            <w:top w:val="none" w:sz="0" w:space="0" w:color="auto"/>
            <w:left w:val="none" w:sz="0" w:space="0" w:color="auto"/>
            <w:bottom w:val="none" w:sz="0" w:space="0" w:color="auto"/>
            <w:right w:val="none" w:sz="0" w:space="0" w:color="auto"/>
          </w:divBdr>
        </w:div>
        <w:div w:id="24645116">
          <w:marLeft w:val="0"/>
          <w:marRight w:val="0"/>
          <w:marTop w:val="0"/>
          <w:marBottom w:val="0"/>
          <w:divBdr>
            <w:top w:val="none" w:sz="0" w:space="0" w:color="auto"/>
            <w:left w:val="none" w:sz="0" w:space="0" w:color="auto"/>
            <w:bottom w:val="none" w:sz="0" w:space="0" w:color="auto"/>
            <w:right w:val="none" w:sz="0" w:space="0" w:color="auto"/>
          </w:divBdr>
        </w:div>
        <w:div w:id="24645247">
          <w:marLeft w:val="0"/>
          <w:marRight w:val="0"/>
          <w:marTop w:val="0"/>
          <w:marBottom w:val="0"/>
          <w:divBdr>
            <w:top w:val="none" w:sz="0" w:space="0" w:color="auto"/>
            <w:left w:val="none" w:sz="0" w:space="0" w:color="auto"/>
            <w:bottom w:val="none" w:sz="0" w:space="0" w:color="auto"/>
            <w:right w:val="none" w:sz="0" w:space="0" w:color="auto"/>
          </w:divBdr>
        </w:div>
        <w:div w:id="24645413">
          <w:marLeft w:val="0"/>
          <w:marRight w:val="0"/>
          <w:marTop w:val="0"/>
          <w:marBottom w:val="0"/>
          <w:divBdr>
            <w:top w:val="none" w:sz="0" w:space="0" w:color="auto"/>
            <w:left w:val="none" w:sz="0" w:space="0" w:color="auto"/>
            <w:bottom w:val="none" w:sz="0" w:space="0" w:color="auto"/>
            <w:right w:val="none" w:sz="0" w:space="0" w:color="auto"/>
          </w:divBdr>
        </w:div>
      </w:divsChild>
    </w:div>
    <w:div w:id="24645320">
      <w:marLeft w:val="0"/>
      <w:marRight w:val="0"/>
      <w:marTop w:val="0"/>
      <w:marBottom w:val="0"/>
      <w:divBdr>
        <w:top w:val="none" w:sz="0" w:space="0" w:color="auto"/>
        <w:left w:val="none" w:sz="0" w:space="0" w:color="auto"/>
        <w:bottom w:val="none" w:sz="0" w:space="0" w:color="auto"/>
        <w:right w:val="none" w:sz="0" w:space="0" w:color="auto"/>
      </w:divBdr>
      <w:divsChild>
        <w:div w:id="24645257">
          <w:marLeft w:val="0"/>
          <w:marRight w:val="0"/>
          <w:marTop w:val="0"/>
          <w:marBottom w:val="0"/>
          <w:divBdr>
            <w:top w:val="none" w:sz="0" w:space="0" w:color="auto"/>
            <w:left w:val="none" w:sz="0" w:space="0" w:color="auto"/>
            <w:bottom w:val="none" w:sz="0" w:space="0" w:color="auto"/>
            <w:right w:val="none" w:sz="0" w:space="0" w:color="auto"/>
          </w:divBdr>
        </w:div>
        <w:div w:id="24645262">
          <w:marLeft w:val="0"/>
          <w:marRight w:val="0"/>
          <w:marTop w:val="0"/>
          <w:marBottom w:val="0"/>
          <w:divBdr>
            <w:top w:val="none" w:sz="0" w:space="0" w:color="auto"/>
            <w:left w:val="none" w:sz="0" w:space="0" w:color="auto"/>
            <w:bottom w:val="none" w:sz="0" w:space="0" w:color="auto"/>
            <w:right w:val="none" w:sz="0" w:space="0" w:color="auto"/>
          </w:divBdr>
        </w:div>
      </w:divsChild>
    </w:div>
    <w:div w:id="24645332">
      <w:marLeft w:val="0"/>
      <w:marRight w:val="0"/>
      <w:marTop w:val="0"/>
      <w:marBottom w:val="0"/>
      <w:divBdr>
        <w:top w:val="none" w:sz="0" w:space="0" w:color="auto"/>
        <w:left w:val="none" w:sz="0" w:space="0" w:color="auto"/>
        <w:bottom w:val="none" w:sz="0" w:space="0" w:color="auto"/>
        <w:right w:val="none" w:sz="0" w:space="0" w:color="auto"/>
      </w:divBdr>
    </w:div>
    <w:div w:id="24645338">
      <w:marLeft w:val="0"/>
      <w:marRight w:val="0"/>
      <w:marTop w:val="0"/>
      <w:marBottom w:val="0"/>
      <w:divBdr>
        <w:top w:val="none" w:sz="0" w:space="0" w:color="auto"/>
        <w:left w:val="none" w:sz="0" w:space="0" w:color="auto"/>
        <w:bottom w:val="none" w:sz="0" w:space="0" w:color="auto"/>
        <w:right w:val="none" w:sz="0" w:space="0" w:color="auto"/>
      </w:divBdr>
    </w:div>
    <w:div w:id="24645363">
      <w:marLeft w:val="0"/>
      <w:marRight w:val="0"/>
      <w:marTop w:val="0"/>
      <w:marBottom w:val="0"/>
      <w:divBdr>
        <w:top w:val="none" w:sz="0" w:space="0" w:color="auto"/>
        <w:left w:val="none" w:sz="0" w:space="0" w:color="auto"/>
        <w:bottom w:val="none" w:sz="0" w:space="0" w:color="auto"/>
        <w:right w:val="none" w:sz="0" w:space="0" w:color="auto"/>
      </w:divBdr>
    </w:div>
    <w:div w:id="24645368">
      <w:marLeft w:val="0"/>
      <w:marRight w:val="0"/>
      <w:marTop w:val="0"/>
      <w:marBottom w:val="0"/>
      <w:divBdr>
        <w:top w:val="none" w:sz="0" w:space="0" w:color="auto"/>
        <w:left w:val="none" w:sz="0" w:space="0" w:color="auto"/>
        <w:bottom w:val="none" w:sz="0" w:space="0" w:color="auto"/>
        <w:right w:val="none" w:sz="0" w:space="0" w:color="auto"/>
      </w:divBdr>
      <w:divsChild>
        <w:div w:id="24645058">
          <w:marLeft w:val="0"/>
          <w:marRight w:val="0"/>
          <w:marTop w:val="0"/>
          <w:marBottom w:val="0"/>
          <w:divBdr>
            <w:top w:val="none" w:sz="0" w:space="0" w:color="auto"/>
            <w:left w:val="none" w:sz="0" w:space="0" w:color="auto"/>
            <w:bottom w:val="none" w:sz="0" w:space="0" w:color="auto"/>
            <w:right w:val="none" w:sz="0" w:space="0" w:color="auto"/>
          </w:divBdr>
          <w:divsChild>
            <w:div w:id="24645185">
              <w:marLeft w:val="0"/>
              <w:marRight w:val="0"/>
              <w:marTop w:val="0"/>
              <w:marBottom w:val="0"/>
              <w:divBdr>
                <w:top w:val="none" w:sz="0" w:space="0" w:color="auto"/>
                <w:left w:val="none" w:sz="0" w:space="0" w:color="auto"/>
                <w:bottom w:val="none" w:sz="0" w:space="0" w:color="auto"/>
                <w:right w:val="none" w:sz="0" w:space="0" w:color="auto"/>
              </w:divBdr>
            </w:div>
          </w:divsChild>
        </w:div>
        <w:div w:id="24645059">
          <w:marLeft w:val="0"/>
          <w:marRight w:val="0"/>
          <w:marTop w:val="0"/>
          <w:marBottom w:val="0"/>
          <w:divBdr>
            <w:top w:val="none" w:sz="0" w:space="0" w:color="auto"/>
            <w:left w:val="none" w:sz="0" w:space="0" w:color="auto"/>
            <w:bottom w:val="none" w:sz="0" w:space="0" w:color="auto"/>
            <w:right w:val="none" w:sz="0" w:space="0" w:color="auto"/>
          </w:divBdr>
          <w:divsChild>
            <w:div w:id="24645540">
              <w:marLeft w:val="0"/>
              <w:marRight w:val="0"/>
              <w:marTop w:val="0"/>
              <w:marBottom w:val="0"/>
              <w:divBdr>
                <w:top w:val="none" w:sz="0" w:space="0" w:color="auto"/>
                <w:left w:val="none" w:sz="0" w:space="0" w:color="auto"/>
                <w:bottom w:val="none" w:sz="0" w:space="0" w:color="auto"/>
                <w:right w:val="none" w:sz="0" w:space="0" w:color="auto"/>
              </w:divBdr>
            </w:div>
          </w:divsChild>
        </w:div>
        <w:div w:id="24645064">
          <w:marLeft w:val="0"/>
          <w:marRight w:val="0"/>
          <w:marTop w:val="0"/>
          <w:marBottom w:val="0"/>
          <w:divBdr>
            <w:top w:val="none" w:sz="0" w:space="0" w:color="auto"/>
            <w:left w:val="none" w:sz="0" w:space="0" w:color="auto"/>
            <w:bottom w:val="none" w:sz="0" w:space="0" w:color="auto"/>
            <w:right w:val="none" w:sz="0" w:space="0" w:color="auto"/>
          </w:divBdr>
          <w:divsChild>
            <w:div w:id="24645244">
              <w:marLeft w:val="0"/>
              <w:marRight w:val="0"/>
              <w:marTop w:val="0"/>
              <w:marBottom w:val="0"/>
              <w:divBdr>
                <w:top w:val="none" w:sz="0" w:space="0" w:color="auto"/>
                <w:left w:val="none" w:sz="0" w:space="0" w:color="auto"/>
                <w:bottom w:val="none" w:sz="0" w:space="0" w:color="auto"/>
                <w:right w:val="none" w:sz="0" w:space="0" w:color="auto"/>
              </w:divBdr>
            </w:div>
          </w:divsChild>
        </w:div>
        <w:div w:id="24645079">
          <w:marLeft w:val="0"/>
          <w:marRight w:val="0"/>
          <w:marTop w:val="0"/>
          <w:marBottom w:val="0"/>
          <w:divBdr>
            <w:top w:val="none" w:sz="0" w:space="0" w:color="auto"/>
            <w:left w:val="none" w:sz="0" w:space="0" w:color="auto"/>
            <w:bottom w:val="none" w:sz="0" w:space="0" w:color="auto"/>
            <w:right w:val="none" w:sz="0" w:space="0" w:color="auto"/>
          </w:divBdr>
          <w:divsChild>
            <w:div w:id="24645232">
              <w:marLeft w:val="0"/>
              <w:marRight w:val="0"/>
              <w:marTop w:val="0"/>
              <w:marBottom w:val="0"/>
              <w:divBdr>
                <w:top w:val="none" w:sz="0" w:space="0" w:color="auto"/>
                <w:left w:val="none" w:sz="0" w:space="0" w:color="auto"/>
                <w:bottom w:val="none" w:sz="0" w:space="0" w:color="auto"/>
                <w:right w:val="none" w:sz="0" w:space="0" w:color="auto"/>
              </w:divBdr>
            </w:div>
          </w:divsChild>
        </w:div>
        <w:div w:id="24645082">
          <w:marLeft w:val="0"/>
          <w:marRight w:val="0"/>
          <w:marTop w:val="0"/>
          <w:marBottom w:val="0"/>
          <w:divBdr>
            <w:top w:val="none" w:sz="0" w:space="0" w:color="auto"/>
            <w:left w:val="none" w:sz="0" w:space="0" w:color="auto"/>
            <w:bottom w:val="none" w:sz="0" w:space="0" w:color="auto"/>
            <w:right w:val="none" w:sz="0" w:space="0" w:color="auto"/>
          </w:divBdr>
          <w:divsChild>
            <w:div w:id="24645459">
              <w:marLeft w:val="0"/>
              <w:marRight w:val="0"/>
              <w:marTop w:val="0"/>
              <w:marBottom w:val="0"/>
              <w:divBdr>
                <w:top w:val="none" w:sz="0" w:space="0" w:color="auto"/>
                <w:left w:val="none" w:sz="0" w:space="0" w:color="auto"/>
                <w:bottom w:val="none" w:sz="0" w:space="0" w:color="auto"/>
                <w:right w:val="none" w:sz="0" w:space="0" w:color="auto"/>
              </w:divBdr>
            </w:div>
          </w:divsChild>
        </w:div>
        <w:div w:id="24645084">
          <w:marLeft w:val="0"/>
          <w:marRight w:val="0"/>
          <w:marTop w:val="0"/>
          <w:marBottom w:val="0"/>
          <w:divBdr>
            <w:top w:val="none" w:sz="0" w:space="0" w:color="auto"/>
            <w:left w:val="none" w:sz="0" w:space="0" w:color="auto"/>
            <w:bottom w:val="none" w:sz="0" w:space="0" w:color="auto"/>
            <w:right w:val="none" w:sz="0" w:space="0" w:color="auto"/>
          </w:divBdr>
          <w:divsChild>
            <w:div w:id="24645321">
              <w:marLeft w:val="0"/>
              <w:marRight w:val="0"/>
              <w:marTop w:val="0"/>
              <w:marBottom w:val="0"/>
              <w:divBdr>
                <w:top w:val="none" w:sz="0" w:space="0" w:color="auto"/>
                <w:left w:val="none" w:sz="0" w:space="0" w:color="auto"/>
                <w:bottom w:val="none" w:sz="0" w:space="0" w:color="auto"/>
                <w:right w:val="none" w:sz="0" w:space="0" w:color="auto"/>
              </w:divBdr>
            </w:div>
          </w:divsChild>
        </w:div>
        <w:div w:id="24645088">
          <w:marLeft w:val="0"/>
          <w:marRight w:val="0"/>
          <w:marTop w:val="0"/>
          <w:marBottom w:val="0"/>
          <w:divBdr>
            <w:top w:val="none" w:sz="0" w:space="0" w:color="auto"/>
            <w:left w:val="none" w:sz="0" w:space="0" w:color="auto"/>
            <w:bottom w:val="none" w:sz="0" w:space="0" w:color="auto"/>
            <w:right w:val="none" w:sz="0" w:space="0" w:color="auto"/>
          </w:divBdr>
          <w:divsChild>
            <w:div w:id="24645258">
              <w:marLeft w:val="0"/>
              <w:marRight w:val="0"/>
              <w:marTop w:val="0"/>
              <w:marBottom w:val="0"/>
              <w:divBdr>
                <w:top w:val="none" w:sz="0" w:space="0" w:color="auto"/>
                <w:left w:val="none" w:sz="0" w:space="0" w:color="auto"/>
                <w:bottom w:val="none" w:sz="0" w:space="0" w:color="auto"/>
                <w:right w:val="none" w:sz="0" w:space="0" w:color="auto"/>
              </w:divBdr>
            </w:div>
          </w:divsChild>
        </w:div>
        <w:div w:id="24645094">
          <w:marLeft w:val="0"/>
          <w:marRight w:val="0"/>
          <w:marTop w:val="0"/>
          <w:marBottom w:val="0"/>
          <w:divBdr>
            <w:top w:val="none" w:sz="0" w:space="0" w:color="auto"/>
            <w:left w:val="none" w:sz="0" w:space="0" w:color="auto"/>
            <w:bottom w:val="none" w:sz="0" w:space="0" w:color="auto"/>
            <w:right w:val="none" w:sz="0" w:space="0" w:color="auto"/>
          </w:divBdr>
          <w:divsChild>
            <w:div w:id="24645350">
              <w:marLeft w:val="0"/>
              <w:marRight w:val="0"/>
              <w:marTop w:val="0"/>
              <w:marBottom w:val="0"/>
              <w:divBdr>
                <w:top w:val="none" w:sz="0" w:space="0" w:color="auto"/>
                <w:left w:val="none" w:sz="0" w:space="0" w:color="auto"/>
                <w:bottom w:val="none" w:sz="0" w:space="0" w:color="auto"/>
                <w:right w:val="none" w:sz="0" w:space="0" w:color="auto"/>
              </w:divBdr>
            </w:div>
          </w:divsChild>
        </w:div>
        <w:div w:id="24645095">
          <w:marLeft w:val="0"/>
          <w:marRight w:val="0"/>
          <w:marTop w:val="0"/>
          <w:marBottom w:val="0"/>
          <w:divBdr>
            <w:top w:val="none" w:sz="0" w:space="0" w:color="auto"/>
            <w:left w:val="none" w:sz="0" w:space="0" w:color="auto"/>
            <w:bottom w:val="none" w:sz="0" w:space="0" w:color="auto"/>
            <w:right w:val="none" w:sz="0" w:space="0" w:color="auto"/>
          </w:divBdr>
          <w:divsChild>
            <w:div w:id="24645184">
              <w:marLeft w:val="0"/>
              <w:marRight w:val="0"/>
              <w:marTop w:val="0"/>
              <w:marBottom w:val="0"/>
              <w:divBdr>
                <w:top w:val="none" w:sz="0" w:space="0" w:color="auto"/>
                <w:left w:val="none" w:sz="0" w:space="0" w:color="auto"/>
                <w:bottom w:val="none" w:sz="0" w:space="0" w:color="auto"/>
                <w:right w:val="none" w:sz="0" w:space="0" w:color="auto"/>
              </w:divBdr>
            </w:div>
          </w:divsChild>
        </w:div>
        <w:div w:id="24645099">
          <w:marLeft w:val="0"/>
          <w:marRight w:val="0"/>
          <w:marTop w:val="0"/>
          <w:marBottom w:val="0"/>
          <w:divBdr>
            <w:top w:val="none" w:sz="0" w:space="0" w:color="auto"/>
            <w:left w:val="none" w:sz="0" w:space="0" w:color="auto"/>
            <w:bottom w:val="none" w:sz="0" w:space="0" w:color="auto"/>
            <w:right w:val="none" w:sz="0" w:space="0" w:color="auto"/>
          </w:divBdr>
          <w:divsChild>
            <w:div w:id="24645601">
              <w:marLeft w:val="0"/>
              <w:marRight w:val="0"/>
              <w:marTop w:val="0"/>
              <w:marBottom w:val="0"/>
              <w:divBdr>
                <w:top w:val="none" w:sz="0" w:space="0" w:color="auto"/>
                <w:left w:val="none" w:sz="0" w:space="0" w:color="auto"/>
                <w:bottom w:val="none" w:sz="0" w:space="0" w:color="auto"/>
                <w:right w:val="none" w:sz="0" w:space="0" w:color="auto"/>
              </w:divBdr>
            </w:div>
          </w:divsChild>
        </w:div>
        <w:div w:id="24645102">
          <w:marLeft w:val="0"/>
          <w:marRight w:val="0"/>
          <w:marTop w:val="0"/>
          <w:marBottom w:val="0"/>
          <w:divBdr>
            <w:top w:val="none" w:sz="0" w:space="0" w:color="auto"/>
            <w:left w:val="none" w:sz="0" w:space="0" w:color="auto"/>
            <w:bottom w:val="none" w:sz="0" w:space="0" w:color="auto"/>
            <w:right w:val="none" w:sz="0" w:space="0" w:color="auto"/>
          </w:divBdr>
          <w:divsChild>
            <w:div w:id="24645622">
              <w:marLeft w:val="0"/>
              <w:marRight w:val="0"/>
              <w:marTop w:val="0"/>
              <w:marBottom w:val="0"/>
              <w:divBdr>
                <w:top w:val="none" w:sz="0" w:space="0" w:color="auto"/>
                <w:left w:val="none" w:sz="0" w:space="0" w:color="auto"/>
                <w:bottom w:val="none" w:sz="0" w:space="0" w:color="auto"/>
                <w:right w:val="none" w:sz="0" w:space="0" w:color="auto"/>
              </w:divBdr>
            </w:div>
          </w:divsChild>
        </w:div>
        <w:div w:id="24645110">
          <w:marLeft w:val="0"/>
          <w:marRight w:val="0"/>
          <w:marTop w:val="0"/>
          <w:marBottom w:val="0"/>
          <w:divBdr>
            <w:top w:val="none" w:sz="0" w:space="0" w:color="auto"/>
            <w:left w:val="none" w:sz="0" w:space="0" w:color="auto"/>
            <w:bottom w:val="none" w:sz="0" w:space="0" w:color="auto"/>
            <w:right w:val="none" w:sz="0" w:space="0" w:color="auto"/>
          </w:divBdr>
          <w:divsChild>
            <w:div w:id="24645529">
              <w:marLeft w:val="0"/>
              <w:marRight w:val="0"/>
              <w:marTop w:val="0"/>
              <w:marBottom w:val="0"/>
              <w:divBdr>
                <w:top w:val="none" w:sz="0" w:space="0" w:color="auto"/>
                <w:left w:val="none" w:sz="0" w:space="0" w:color="auto"/>
                <w:bottom w:val="none" w:sz="0" w:space="0" w:color="auto"/>
                <w:right w:val="none" w:sz="0" w:space="0" w:color="auto"/>
              </w:divBdr>
            </w:div>
          </w:divsChild>
        </w:div>
        <w:div w:id="24645111">
          <w:marLeft w:val="0"/>
          <w:marRight w:val="0"/>
          <w:marTop w:val="0"/>
          <w:marBottom w:val="0"/>
          <w:divBdr>
            <w:top w:val="none" w:sz="0" w:space="0" w:color="auto"/>
            <w:left w:val="none" w:sz="0" w:space="0" w:color="auto"/>
            <w:bottom w:val="none" w:sz="0" w:space="0" w:color="auto"/>
            <w:right w:val="none" w:sz="0" w:space="0" w:color="auto"/>
          </w:divBdr>
          <w:divsChild>
            <w:div w:id="24645172">
              <w:marLeft w:val="0"/>
              <w:marRight w:val="0"/>
              <w:marTop w:val="0"/>
              <w:marBottom w:val="0"/>
              <w:divBdr>
                <w:top w:val="none" w:sz="0" w:space="0" w:color="auto"/>
                <w:left w:val="none" w:sz="0" w:space="0" w:color="auto"/>
                <w:bottom w:val="none" w:sz="0" w:space="0" w:color="auto"/>
                <w:right w:val="none" w:sz="0" w:space="0" w:color="auto"/>
              </w:divBdr>
            </w:div>
          </w:divsChild>
        </w:div>
        <w:div w:id="24645115">
          <w:marLeft w:val="0"/>
          <w:marRight w:val="0"/>
          <w:marTop w:val="0"/>
          <w:marBottom w:val="0"/>
          <w:divBdr>
            <w:top w:val="none" w:sz="0" w:space="0" w:color="auto"/>
            <w:left w:val="none" w:sz="0" w:space="0" w:color="auto"/>
            <w:bottom w:val="none" w:sz="0" w:space="0" w:color="auto"/>
            <w:right w:val="none" w:sz="0" w:space="0" w:color="auto"/>
          </w:divBdr>
          <w:divsChild>
            <w:div w:id="24645090">
              <w:marLeft w:val="0"/>
              <w:marRight w:val="0"/>
              <w:marTop w:val="0"/>
              <w:marBottom w:val="0"/>
              <w:divBdr>
                <w:top w:val="none" w:sz="0" w:space="0" w:color="auto"/>
                <w:left w:val="none" w:sz="0" w:space="0" w:color="auto"/>
                <w:bottom w:val="none" w:sz="0" w:space="0" w:color="auto"/>
                <w:right w:val="none" w:sz="0" w:space="0" w:color="auto"/>
              </w:divBdr>
            </w:div>
          </w:divsChild>
        </w:div>
        <w:div w:id="24645119">
          <w:marLeft w:val="0"/>
          <w:marRight w:val="0"/>
          <w:marTop w:val="0"/>
          <w:marBottom w:val="0"/>
          <w:divBdr>
            <w:top w:val="none" w:sz="0" w:space="0" w:color="auto"/>
            <w:left w:val="none" w:sz="0" w:space="0" w:color="auto"/>
            <w:bottom w:val="none" w:sz="0" w:space="0" w:color="auto"/>
            <w:right w:val="none" w:sz="0" w:space="0" w:color="auto"/>
          </w:divBdr>
          <w:divsChild>
            <w:div w:id="24645545">
              <w:marLeft w:val="0"/>
              <w:marRight w:val="0"/>
              <w:marTop w:val="0"/>
              <w:marBottom w:val="0"/>
              <w:divBdr>
                <w:top w:val="none" w:sz="0" w:space="0" w:color="auto"/>
                <w:left w:val="none" w:sz="0" w:space="0" w:color="auto"/>
                <w:bottom w:val="none" w:sz="0" w:space="0" w:color="auto"/>
                <w:right w:val="none" w:sz="0" w:space="0" w:color="auto"/>
              </w:divBdr>
            </w:div>
          </w:divsChild>
        </w:div>
        <w:div w:id="24645121">
          <w:marLeft w:val="0"/>
          <w:marRight w:val="0"/>
          <w:marTop w:val="0"/>
          <w:marBottom w:val="0"/>
          <w:divBdr>
            <w:top w:val="none" w:sz="0" w:space="0" w:color="auto"/>
            <w:left w:val="none" w:sz="0" w:space="0" w:color="auto"/>
            <w:bottom w:val="none" w:sz="0" w:space="0" w:color="auto"/>
            <w:right w:val="none" w:sz="0" w:space="0" w:color="auto"/>
          </w:divBdr>
          <w:divsChild>
            <w:div w:id="24645210">
              <w:marLeft w:val="0"/>
              <w:marRight w:val="0"/>
              <w:marTop w:val="0"/>
              <w:marBottom w:val="0"/>
              <w:divBdr>
                <w:top w:val="none" w:sz="0" w:space="0" w:color="auto"/>
                <w:left w:val="none" w:sz="0" w:space="0" w:color="auto"/>
                <w:bottom w:val="none" w:sz="0" w:space="0" w:color="auto"/>
                <w:right w:val="none" w:sz="0" w:space="0" w:color="auto"/>
              </w:divBdr>
            </w:div>
          </w:divsChild>
        </w:div>
        <w:div w:id="24645124">
          <w:marLeft w:val="0"/>
          <w:marRight w:val="0"/>
          <w:marTop w:val="0"/>
          <w:marBottom w:val="0"/>
          <w:divBdr>
            <w:top w:val="none" w:sz="0" w:space="0" w:color="auto"/>
            <w:left w:val="none" w:sz="0" w:space="0" w:color="auto"/>
            <w:bottom w:val="none" w:sz="0" w:space="0" w:color="auto"/>
            <w:right w:val="none" w:sz="0" w:space="0" w:color="auto"/>
          </w:divBdr>
          <w:divsChild>
            <w:div w:id="24645150">
              <w:marLeft w:val="0"/>
              <w:marRight w:val="0"/>
              <w:marTop w:val="0"/>
              <w:marBottom w:val="0"/>
              <w:divBdr>
                <w:top w:val="none" w:sz="0" w:space="0" w:color="auto"/>
                <w:left w:val="none" w:sz="0" w:space="0" w:color="auto"/>
                <w:bottom w:val="none" w:sz="0" w:space="0" w:color="auto"/>
                <w:right w:val="none" w:sz="0" w:space="0" w:color="auto"/>
              </w:divBdr>
            </w:div>
          </w:divsChild>
        </w:div>
        <w:div w:id="24645130">
          <w:marLeft w:val="0"/>
          <w:marRight w:val="0"/>
          <w:marTop w:val="0"/>
          <w:marBottom w:val="0"/>
          <w:divBdr>
            <w:top w:val="none" w:sz="0" w:space="0" w:color="auto"/>
            <w:left w:val="none" w:sz="0" w:space="0" w:color="auto"/>
            <w:bottom w:val="none" w:sz="0" w:space="0" w:color="auto"/>
            <w:right w:val="none" w:sz="0" w:space="0" w:color="auto"/>
          </w:divBdr>
          <w:divsChild>
            <w:div w:id="24645123">
              <w:marLeft w:val="0"/>
              <w:marRight w:val="0"/>
              <w:marTop w:val="0"/>
              <w:marBottom w:val="0"/>
              <w:divBdr>
                <w:top w:val="none" w:sz="0" w:space="0" w:color="auto"/>
                <w:left w:val="none" w:sz="0" w:space="0" w:color="auto"/>
                <w:bottom w:val="none" w:sz="0" w:space="0" w:color="auto"/>
                <w:right w:val="none" w:sz="0" w:space="0" w:color="auto"/>
              </w:divBdr>
            </w:div>
          </w:divsChild>
        </w:div>
        <w:div w:id="24645133">
          <w:marLeft w:val="0"/>
          <w:marRight w:val="0"/>
          <w:marTop w:val="0"/>
          <w:marBottom w:val="0"/>
          <w:divBdr>
            <w:top w:val="none" w:sz="0" w:space="0" w:color="auto"/>
            <w:left w:val="none" w:sz="0" w:space="0" w:color="auto"/>
            <w:bottom w:val="none" w:sz="0" w:space="0" w:color="auto"/>
            <w:right w:val="none" w:sz="0" w:space="0" w:color="auto"/>
          </w:divBdr>
          <w:divsChild>
            <w:div w:id="24645148">
              <w:marLeft w:val="0"/>
              <w:marRight w:val="0"/>
              <w:marTop w:val="0"/>
              <w:marBottom w:val="0"/>
              <w:divBdr>
                <w:top w:val="none" w:sz="0" w:space="0" w:color="auto"/>
                <w:left w:val="none" w:sz="0" w:space="0" w:color="auto"/>
                <w:bottom w:val="none" w:sz="0" w:space="0" w:color="auto"/>
                <w:right w:val="none" w:sz="0" w:space="0" w:color="auto"/>
              </w:divBdr>
            </w:div>
          </w:divsChild>
        </w:div>
        <w:div w:id="24645152">
          <w:marLeft w:val="0"/>
          <w:marRight w:val="0"/>
          <w:marTop w:val="0"/>
          <w:marBottom w:val="0"/>
          <w:divBdr>
            <w:top w:val="none" w:sz="0" w:space="0" w:color="auto"/>
            <w:left w:val="none" w:sz="0" w:space="0" w:color="auto"/>
            <w:bottom w:val="none" w:sz="0" w:space="0" w:color="auto"/>
            <w:right w:val="none" w:sz="0" w:space="0" w:color="auto"/>
          </w:divBdr>
          <w:divsChild>
            <w:div w:id="24645169">
              <w:marLeft w:val="0"/>
              <w:marRight w:val="0"/>
              <w:marTop w:val="0"/>
              <w:marBottom w:val="0"/>
              <w:divBdr>
                <w:top w:val="none" w:sz="0" w:space="0" w:color="auto"/>
                <w:left w:val="none" w:sz="0" w:space="0" w:color="auto"/>
                <w:bottom w:val="none" w:sz="0" w:space="0" w:color="auto"/>
                <w:right w:val="none" w:sz="0" w:space="0" w:color="auto"/>
              </w:divBdr>
            </w:div>
          </w:divsChild>
        </w:div>
        <w:div w:id="24645153">
          <w:marLeft w:val="0"/>
          <w:marRight w:val="0"/>
          <w:marTop w:val="0"/>
          <w:marBottom w:val="0"/>
          <w:divBdr>
            <w:top w:val="none" w:sz="0" w:space="0" w:color="auto"/>
            <w:left w:val="none" w:sz="0" w:space="0" w:color="auto"/>
            <w:bottom w:val="none" w:sz="0" w:space="0" w:color="auto"/>
            <w:right w:val="none" w:sz="0" w:space="0" w:color="auto"/>
          </w:divBdr>
          <w:divsChild>
            <w:div w:id="24645566">
              <w:marLeft w:val="0"/>
              <w:marRight w:val="0"/>
              <w:marTop w:val="0"/>
              <w:marBottom w:val="0"/>
              <w:divBdr>
                <w:top w:val="none" w:sz="0" w:space="0" w:color="auto"/>
                <w:left w:val="none" w:sz="0" w:space="0" w:color="auto"/>
                <w:bottom w:val="none" w:sz="0" w:space="0" w:color="auto"/>
                <w:right w:val="none" w:sz="0" w:space="0" w:color="auto"/>
              </w:divBdr>
            </w:div>
          </w:divsChild>
        </w:div>
        <w:div w:id="24645156">
          <w:marLeft w:val="0"/>
          <w:marRight w:val="0"/>
          <w:marTop w:val="0"/>
          <w:marBottom w:val="0"/>
          <w:divBdr>
            <w:top w:val="none" w:sz="0" w:space="0" w:color="auto"/>
            <w:left w:val="none" w:sz="0" w:space="0" w:color="auto"/>
            <w:bottom w:val="none" w:sz="0" w:space="0" w:color="auto"/>
            <w:right w:val="none" w:sz="0" w:space="0" w:color="auto"/>
          </w:divBdr>
          <w:divsChild>
            <w:div w:id="24645433">
              <w:marLeft w:val="0"/>
              <w:marRight w:val="0"/>
              <w:marTop w:val="0"/>
              <w:marBottom w:val="0"/>
              <w:divBdr>
                <w:top w:val="none" w:sz="0" w:space="0" w:color="auto"/>
                <w:left w:val="none" w:sz="0" w:space="0" w:color="auto"/>
                <w:bottom w:val="none" w:sz="0" w:space="0" w:color="auto"/>
                <w:right w:val="none" w:sz="0" w:space="0" w:color="auto"/>
              </w:divBdr>
            </w:div>
          </w:divsChild>
        </w:div>
        <w:div w:id="24645157">
          <w:marLeft w:val="0"/>
          <w:marRight w:val="0"/>
          <w:marTop w:val="0"/>
          <w:marBottom w:val="0"/>
          <w:divBdr>
            <w:top w:val="none" w:sz="0" w:space="0" w:color="auto"/>
            <w:left w:val="none" w:sz="0" w:space="0" w:color="auto"/>
            <w:bottom w:val="none" w:sz="0" w:space="0" w:color="auto"/>
            <w:right w:val="none" w:sz="0" w:space="0" w:color="auto"/>
          </w:divBdr>
          <w:divsChild>
            <w:div w:id="24645394">
              <w:marLeft w:val="0"/>
              <w:marRight w:val="0"/>
              <w:marTop w:val="0"/>
              <w:marBottom w:val="0"/>
              <w:divBdr>
                <w:top w:val="none" w:sz="0" w:space="0" w:color="auto"/>
                <w:left w:val="none" w:sz="0" w:space="0" w:color="auto"/>
                <w:bottom w:val="none" w:sz="0" w:space="0" w:color="auto"/>
                <w:right w:val="none" w:sz="0" w:space="0" w:color="auto"/>
              </w:divBdr>
            </w:div>
          </w:divsChild>
        </w:div>
        <w:div w:id="24645158">
          <w:marLeft w:val="0"/>
          <w:marRight w:val="0"/>
          <w:marTop w:val="0"/>
          <w:marBottom w:val="0"/>
          <w:divBdr>
            <w:top w:val="none" w:sz="0" w:space="0" w:color="auto"/>
            <w:left w:val="none" w:sz="0" w:space="0" w:color="auto"/>
            <w:bottom w:val="none" w:sz="0" w:space="0" w:color="auto"/>
            <w:right w:val="none" w:sz="0" w:space="0" w:color="auto"/>
          </w:divBdr>
          <w:divsChild>
            <w:div w:id="24645440">
              <w:marLeft w:val="0"/>
              <w:marRight w:val="0"/>
              <w:marTop w:val="0"/>
              <w:marBottom w:val="0"/>
              <w:divBdr>
                <w:top w:val="none" w:sz="0" w:space="0" w:color="auto"/>
                <w:left w:val="none" w:sz="0" w:space="0" w:color="auto"/>
                <w:bottom w:val="none" w:sz="0" w:space="0" w:color="auto"/>
                <w:right w:val="none" w:sz="0" w:space="0" w:color="auto"/>
              </w:divBdr>
            </w:div>
          </w:divsChild>
        </w:div>
        <w:div w:id="24645159">
          <w:marLeft w:val="0"/>
          <w:marRight w:val="0"/>
          <w:marTop w:val="0"/>
          <w:marBottom w:val="0"/>
          <w:divBdr>
            <w:top w:val="none" w:sz="0" w:space="0" w:color="auto"/>
            <w:left w:val="none" w:sz="0" w:space="0" w:color="auto"/>
            <w:bottom w:val="none" w:sz="0" w:space="0" w:color="auto"/>
            <w:right w:val="none" w:sz="0" w:space="0" w:color="auto"/>
          </w:divBdr>
          <w:divsChild>
            <w:div w:id="24645073">
              <w:marLeft w:val="0"/>
              <w:marRight w:val="0"/>
              <w:marTop w:val="0"/>
              <w:marBottom w:val="0"/>
              <w:divBdr>
                <w:top w:val="none" w:sz="0" w:space="0" w:color="auto"/>
                <w:left w:val="none" w:sz="0" w:space="0" w:color="auto"/>
                <w:bottom w:val="none" w:sz="0" w:space="0" w:color="auto"/>
                <w:right w:val="none" w:sz="0" w:space="0" w:color="auto"/>
              </w:divBdr>
            </w:div>
          </w:divsChild>
        </w:div>
        <w:div w:id="24645163">
          <w:marLeft w:val="0"/>
          <w:marRight w:val="0"/>
          <w:marTop w:val="0"/>
          <w:marBottom w:val="0"/>
          <w:divBdr>
            <w:top w:val="none" w:sz="0" w:space="0" w:color="auto"/>
            <w:left w:val="none" w:sz="0" w:space="0" w:color="auto"/>
            <w:bottom w:val="none" w:sz="0" w:space="0" w:color="auto"/>
            <w:right w:val="none" w:sz="0" w:space="0" w:color="auto"/>
          </w:divBdr>
          <w:divsChild>
            <w:div w:id="24645491">
              <w:marLeft w:val="0"/>
              <w:marRight w:val="0"/>
              <w:marTop w:val="0"/>
              <w:marBottom w:val="0"/>
              <w:divBdr>
                <w:top w:val="none" w:sz="0" w:space="0" w:color="auto"/>
                <w:left w:val="none" w:sz="0" w:space="0" w:color="auto"/>
                <w:bottom w:val="none" w:sz="0" w:space="0" w:color="auto"/>
                <w:right w:val="none" w:sz="0" w:space="0" w:color="auto"/>
              </w:divBdr>
            </w:div>
          </w:divsChild>
        </w:div>
        <w:div w:id="24645165">
          <w:marLeft w:val="0"/>
          <w:marRight w:val="0"/>
          <w:marTop w:val="0"/>
          <w:marBottom w:val="0"/>
          <w:divBdr>
            <w:top w:val="none" w:sz="0" w:space="0" w:color="auto"/>
            <w:left w:val="none" w:sz="0" w:space="0" w:color="auto"/>
            <w:bottom w:val="none" w:sz="0" w:space="0" w:color="auto"/>
            <w:right w:val="none" w:sz="0" w:space="0" w:color="auto"/>
          </w:divBdr>
          <w:divsChild>
            <w:div w:id="24645267">
              <w:marLeft w:val="0"/>
              <w:marRight w:val="0"/>
              <w:marTop w:val="0"/>
              <w:marBottom w:val="0"/>
              <w:divBdr>
                <w:top w:val="none" w:sz="0" w:space="0" w:color="auto"/>
                <w:left w:val="none" w:sz="0" w:space="0" w:color="auto"/>
                <w:bottom w:val="none" w:sz="0" w:space="0" w:color="auto"/>
                <w:right w:val="none" w:sz="0" w:space="0" w:color="auto"/>
              </w:divBdr>
            </w:div>
          </w:divsChild>
        </w:div>
        <w:div w:id="24645170">
          <w:marLeft w:val="0"/>
          <w:marRight w:val="0"/>
          <w:marTop w:val="0"/>
          <w:marBottom w:val="0"/>
          <w:divBdr>
            <w:top w:val="none" w:sz="0" w:space="0" w:color="auto"/>
            <w:left w:val="none" w:sz="0" w:space="0" w:color="auto"/>
            <w:bottom w:val="none" w:sz="0" w:space="0" w:color="auto"/>
            <w:right w:val="none" w:sz="0" w:space="0" w:color="auto"/>
          </w:divBdr>
          <w:divsChild>
            <w:div w:id="24645347">
              <w:marLeft w:val="0"/>
              <w:marRight w:val="0"/>
              <w:marTop w:val="0"/>
              <w:marBottom w:val="0"/>
              <w:divBdr>
                <w:top w:val="none" w:sz="0" w:space="0" w:color="auto"/>
                <w:left w:val="none" w:sz="0" w:space="0" w:color="auto"/>
                <w:bottom w:val="none" w:sz="0" w:space="0" w:color="auto"/>
                <w:right w:val="none" w:sz="0" w:space="0" w:color="auto"/>
              </w:divBdr>
            </w:div>
          </w:divsChild>
        </w:div>
        <w:div w:id="24645177">
          <w:marLeft w:val="0"/>
          <w:marRight w:val="0"/>
          <w:marTop w:val="0"/>
          <w:marBottom w:val="0"/>
          <w:divBdr>
            <w:top w:val="none" w:sz="0" w:space="0" w:color="auto"/>
            <w:left w:val="none" w:sz="0" w:space="0" w:color="auto"/>
            <w:bottom w:val="none" w:sz="0" w:space="0" w:color="auto"/>
            <w:right w:val="none" w:sz="0" w:space="0" w:color="auto"/>
          </w:divBdr>
          <w:divsChild>
            <w:div w:id="24645377">
              <w:marLeft w:val="0"/>
              <w:marRight w:val="0"/>
              <w:marTop w:val="0"/>
              <w:marBottom w:val="0"/>
              <w:divBdr>
                <w:top w:val="none" w:sz="0" w:space="0" w:color="auto"/>
                <w:left w:val="none" w:sz="0" w:space="0" w:color="auto"/>
                <w:bottom w:val="none" w:sz="0" w:space="0" w:color="auto"/>
                <w:right w:val="none" w:sz="0" w:space="0" w:color="auto"/>
              </w:divBdr>
            </w:div>
          </w:divsChild>
        </w:div>
        <w:div w:id="24645180">
          <w:marLeft w:val="0"/>
          <w:marRight w:val="0"/>
          <w:marTop w:val="0"/>
          <w:marBottom w:val="0"/>
          <w:divBdr>
            <w:top w:val="none" w:sz="0" w:space="0" w:color="auto"/>
            <w:left w:val="none" w:sz="0" w:space="0" w:color="auto"/>
            <w:bottom w:val="none" w:sz="0" w:space="0" w:color="auto"/>
            <w:right w:val="none" w:sz="0" w:space="0" w:color="auto"/>
          </w:divBdr>
          <w:divsChild>
            <w:div w:id="24645396">
              <w:marLeft w:val="0"/>
              <w:marRight w:val="0"/>
              <w:marTop w:val="0"/>
              <w:marBottom w:val="0"/>
              <w:divBdr>
                <w:top w:val="none" w:sz="0" w:space="0" w:color="auto"/>
                <w:left w:val="none" w:sz="0" w:space="0" w:color="auto"/>
                <w:bottom w:val="none" w:sz="0" w:space="0" w:color="auto"/>
                <w:right w:val="none" w:sz="0" w:space="0" w:color="auto"/>
              </w:divBdr>
            </w:div>
          </w:divsChild>
        </w:div>
        <w:div w:id="24645186">
          <w:marLeft w:val="0"/>
          <w:marRight w:val="0"/>
          <w:marTop w:val="0"/>
          <w:marBottom w:val="0"/>
          <w:divBdr>
            <w:top w:val="none" w:sz="0" w:space="0" w:color="auto"/>
            <w:left w:val="none" w:sz="0" w:space="0" w:color="auto"/>
            <w:bottom w:val="none" w:sz="0" w:space="0" w:color="auto"/>
            <w:right w:val="none" w:sz="0" w:space="0" w:color="auto"/>
          </w:divBdr>
          <w:divsChild>
            <w:div w:id="24645454">
              <w:marLeft w:val="0"/>
              <w:marRight w:val="0"/>
              <w:marTop w:val="0"/>
              <w:marBottom w:val="0"/>
              <w:divBdr>
                <w:top w:val="none" w:sz="0" w:space="0" w:color="auto"/>
                <w:left w:val="none" w:sz="0" w:space="0" w:color="auto"/>
                <w:bottom w:val="none" w:sz="0" w:space="0" w:color="auto"/>
                <w:right w:val="none" w:sz="0" w:space="0" w:color="auto"/>
              </w:divBdr>
            </w:div>
          </w:divsChild>
        </w:div>
        <w:div w:id="24645198">
          <w:marLeft w:val="0"/>
          <w:marRight w:val="0"/>
          <w:marTop w:val="0"/>
          <w:marBottom w:val="0"/>
          <w:divBdr>
            <w:top w:val="none" w:sz="0" w:space="0" w:color="auto"/>
            <w:left w:val="none" w:sz="0" w:space="0" w:color="auto"/>
            <w:bottom w:val="none" w:sz="0" w:space="0" w:color="auto"/>
            <w:right w:val="none" w:sz="0" w:space="0" w:color="auto"/>
          </w:divBdr>
          <w:divsChild>
            <w:div w:id="24645134">
              <w:marLeft w:val="0"/>
              <w:marRight w:val="0"/>
              <w:marTop w:val="0"/>
              <w:marBottom w:val="0"/>
              <w:divBdr>
                <w:top w:val="none" w:sz="0" w:space="0" w:color="auto"/>
                <w:left w:val="none" w:sz="0" w:space="0" w:color="auto"/>
                <w:bottom w:val="none" w:sz="0" w:space="0" w:color="auto"/>
                <w:right w:val="none" w:sz="0" w:space="0" w:color="auto"/>
              </w:divBdr>
            </w:div>
          </w:divsChild>
        </w:div>
        <w:div w:id="24645199">
          <w:marLeft w:val="0"/>
          <w:marRight w:val="0"/>
          <w:marTop w:val="0"/>
          <w:marBottom w:val="0"/>
          <w:divBdr>
            <w:top w:val="none" w:sz="0" w:space="0" w:color="auto"/>
            <w:left w:val="none" w:sz="0" w:space="0" w:color="auto"/>
            <w:bottom w:val="none" w:sz="0" w:space="0" w:color="auto"/>
            <w:right w:val="none" w:sz="0" w:space="0" w:color="auto"/>
          </w:divBdr>
          <w:divsChild>
            <w:div w:id="24645194">
              <w:marLeft w:val="0"/>
              <w:marRight w:val="0"/>
              <w:marTop w:val="0"/>
              <w:marBottom w:val="0"/>
              <w:divBdr>
                <w:top w:val="none" w:sz="0" w:space="0" w:color="auto"/>
                <w:left w:val="none" w:sz="0" w:space="0" w:color="auto"/>
                <w:bottom w:val="none" w:sz="0" w:space="0" w:color="auto"/>
                <w:right w:val="none" w:sz="0" w:space="0" w:color="auto"/>
              </w:divBdr>
            </w:div>
          </w:divsChild>
        </w:div>
        <w:div w:id="24645205">
          <w:marLeft w:val="0"/>
          <w:marRight w:val="0"/>
          <w:marTop w:val="0"/>
          <w:marBottom w:val="0"/>
          <w:divBdr>
            <w:top w:val="none" w:sz="0" w:space="0" w:color="auto"/>
            <w:left w:val="none" w:sz="0" w:space="0" w:color="auto"/>
            <w:bottom w:val="none" w:sz="0" w:space="0" w:color="auto"/>
            <w:right w:val="none" w:sz="0" w:space="0" w:color="auto"/>
          </w:divBdr>
          <w:divsChild>
            <w:div w:id="24645140">
              <w:marLeft w:val="0"/>
              <w:marRight w:val="0"/>
              <w:marTop w:val="0"/>
              <w:marBottom w:val="0"/>
              <w:divBdr>
                <w:top w:val="none" w:sz="0" w:space="0" w:color="auto"/>
                <w:left w:val="none" w:sz="0" w:space="0" w:color="auto"/>
                <w:bottom w:val="none" w:sz="0" w:space="0" w:color="auto"/>
                <w:right w:val="none" w:sz="0" w:space="0" w:color="auto"/>
              </w:divBdr>
            </w:div>
          </w:divsChild>
        </w:div>
        <w:div w:id="24645207">
          <w:marLeft w:val="0"/>
          <w:marRight w:val="0"/>
          <w:marTop w:val="0"/>
          <w:marBottom w:val="0"/>
          <w:divBdr>
            <w:top w:val="none" w:sz="0" w:space="0" w:color="auto"/>
            <w:left w:val="none" w:sz="0" w:space="0" w:color="auto"/>
            <w:bottom w:val="none" w:sz="0" w:space="0" w:color="auto"/>
            <w:right w:val="none" w:sz="0" w:space="0" w:color="auto"/>
          </w:divBdr>
          <w:divsChild>
            <w:div w:id="24645583">
              <w:marLeft w:val="0"/>
              <w:marRight w:val="0"/>
              <w:marTop w:val="0"/>
              <w:marBottom w:val="0"/>
              <w:divBdr>
                <w:top w:val="none" w:sz="0" w:space="0" w:color="auto"/>
                <w:left w:val="none" w:sz="0" w:space="0" w:color="auto"/>
                <w:bottom w:val="none" w:sz="0" w:space="0" w:color="auto"/>
                <w:right w:val="none" w:sz="0" w:space="0" w:color="auto"/>
              </w:divBdr>
            </w:div>
          </w:divsChild>
        </w:div>
        <w:div w:id="24645208">
          <w:marLeft w:val="0"/>
          <w:marRight w:val="0"/>
          <w:marTop w:val="0"/>
          <w:marBottom w:val="0"/>
          <w:divBdr>
            <w:top w:val="none" w:sz="0" w:space="0" w:color="auto"/>
            <w:left w:val="none" w:sz="0" w:space="0" w:color="auto"/>
            <w:bottom w:val="none" w:sz="0" w:space="0" w:color="auto"/>
            <w:right w:val="none" w:sz="0" w:space="0" w:color="auto"/>
          </w:divBdr>
          <w:divsChild>
            <w:div w:id="24645329">
              <w:marLeft w:val="0"/>
              <w:marRight w:val="0"/>
              <w:marTop w:val="0"/>
              <w:marBottom w:val="0"/>
              <w:divBdr>
                <w:top w:val="none" w:sz="0" w:space="0" w:color="auto"/>
                <w:left w:val="none" w:sz="0" w:space="0" w:color="auto"/>
                <w:bottom w:val="none" w:sz="0" w:space="0" w:color="auto"/>
                <w:right w:val="none" w:sz="0" w:space="0" w:color="auto"/>
              </w:divBdr>
            </w:div>
          </w:divsChild>
        </w:div>
        <w:div w:id="24645213">
          <w:marLeft w:val="0"/>
          <w:marRight w:val="0"/>
          <w:marTop w:val="0"/>
          <w:marBottom w:val="0"/>
          <w:divBdr>
            <w:top w:val="none" w:sz="0" w:space="0" w:color="auto"/>
            <w:left w:val="none" w:sz="0" w:space="0" w:color="auto"/>
            <w:bottom w:val="none" w:sz="0" w:space="0" w:color="auto"/>
            <w:right w:val="none" w:sz="0" w:space="0" w:color="auto"/>
          </w:divBdr>
          <w:divsChild>
            <w:div w:id="24645303">
              <w:marLeft w:val="0"/>
              <w:marRight w:val="0"/>
              <w:marTop w:val="0"/>
              <w:marBottom w:val="0"/>
              <w:divBdr>
                <w:top w:val="none" w:sz="0" w:space="0" w:color="auto"/>
                <w:left w:val="none" w:sz="0" w:space="0" w:color="auto"/>
                <w:bottom w:val="none" w:sz="0" w:space="0" w:color="auto"/>
                <w:right w:val="none" w:sz="0" w:space="0" w:color="auto"/>
              </w:divBdr>
            </w:div>
          </w:divsChild>
        </w:div>
        <w:div w:id="24645216">
          <w:marLeft w:val="0"/>
          <w:marRight w:val="0"/>
          <w:marTop w:val="0"/>
          <w:marBottom w:val="0"/>
          <w:divBdr>
            <w:top w:val="none" w:sz="0" w:space="0" w:color="auto"/>
            <w:left w:val="none" w:sz="0" w:space="0" w:color="auto"/>
            <w:bottom w:val="none" w:sz="0" w:space="0" w:color="auto"/>
            <w:right w:val="none" w:sz="0" w:space="0" w:color="auto"/>
          </w:divBdr>
          <w:divsChild>
            <w:div w:id="24645229">
              <w:marLeft w:val="0"/>
              <w:marRight w:val="0"/>
              <w:marTop w:val="0"/>
              <w:marBottom w:val="0"/>
              <w:divBdr>
                <w:top w:val="none" w:sz="0" w:space="0" w:color="auto"/>
                <w:left w:val="none" w:sz="0" w:space="0" w:color="auto"/>
                <w:bottom w:val="none" w:sz="0" w:space="0" w:color="auto"/>
                <w:right w:val="none" w:sz="0" w:space="0" w:color="auto"/>
              </w:divBdr>
            </w:div>
          </w:divsChild>
        </w:div>
        <w:div w:id="24645217">
          <w:marLeft w:val="0"/>
          <w:marRight w:val="0"/>
          <w:marTop w:val="0"/>
          <w:marBottom w:val="0"/>
          <w:divBdr>
            <w:top w:val="none" w:sz="0" w:space="0" w:color="auto"/>
            <w:left w:val="none" w:sz="0" w:space="0" w:color="auto"/>
            <w:bottom w:val="none" w:sz="0" w:space="0" w:color="auto"/>
            <w:right w:val="none" w:sz="0" w:space="0" w:color="auto"/>
          </w:divBdr>
          <w:divsChild>
            <w:div w:id="24645272">
              <w:marLeft w:val="0"/>
              <w:marRight w:val="0"/>
              <w:marTop w:val="0"/>
              <w:marBottom w:val="0"/>
              <w:divBdr>
                <w:top w:val="none" w:sz="0" w:space="0" w:color="auto"/>
                <w:left w:val="none" w:sz="0" w:space="0" w:color="auto"/>
                <w:bottom w:val="none" w:sz="0" w:space="0" w:color="auto"/>
                <w:right w:val="none" w:sz="0" w:space="0" w:color="auto"/>
              </w:divBdr>
            </w:div>
          </w:divsChild>
        </w:div>
        <w:div w:id="24645218">
          <w:marLeft w:val="0"/>
          <w:marRight w:val="0"/>
          <w:marTop w:val="0"/>
          <w:marBottom w:val="0"/>
          <w:divBdr>
            <w:top w:val="none" w:sz="0" w:space="0" w:color="auto"/>
            <w:left w:val="none" w:sz="0" w:space="0" w:color="auto"/>
            <w:bottom w:val="none" w:sz="0" w:space="0" w:color="auto"/>
            <w:right w:val="none" w:sz="0" w:space="0" w:color="auto"/>
          </w:divBdr>
          <w:divsChild>
            <w:div w:id="24645286">
              <w:marLeft w:val="0"/>
              <w:marRight w:val="0"/>
              <w:marTop w:val="0"/>
              <w:marBottom w:val="0"/>
              <w:divBdr>
                <w:top w:val="none" w:sz="0" w:space="0" w:color="auto"/>
                <w:left w:val="none" w:sz="0" w:space="0" w:color="auto"/>
                <w:bottom w:val="none" w:sz="0" w:space="0" w:color="auto"/>
                <w:right w:val="none" w:sz="0" w:space="0" w:color="auto"/>
              </w:divBdr>
            </w:div>
          </w:divsChild>
        </w:div>
        <w:div w:id="24645223">
          <w:marLeft w:val="0"/>
          <w:marRight w:val="0"/>
          <w:marTop w:val="0"/>
          <w:marBottom w:val="0"/>
          <w:divBdr>
            <w:top w:val="none" w:sz="0" w:space="0" w:color="auto"/>
            <w:left w:val="none" w:sz="0" w:space="0" w:color="auto"/>
            <w:bottom w:val="none" w:sz="0" w:space="0" w:color="auto"/>
            <w:right w:val="none" w:sz="0" w:space="0" w:color="auto"/>
          </w:divBdr>
          <w:divsChild>
            <w:div w:id="24645500">
              <w:marLeft w:val="0"/>
              <w:marRight w:val="0"/>
              <w:marTop w:val="0"/>
              <w:marBottom w:val="0"/>
              <w:divBdr>
                <w:top w:val="none" w:sz="0" w:space="0" w:color="auto"/>
                <w:left w:val="none" w:sz="0" w:space="0" w:color="auto"/>
                <w:bottom w:val="none" w:sz="0" w:space="0" w:color="auto"/>
                <w:right w:val="none" w:sz="0" w:space="0" w:color="auto"/>
              </w:divBdr>
            </w:div>
          </w:divsChild>
        </w:div>
        <w:div w:id="24645224">
          <w:marLeft w:val="0"/>
          <w:marRight w:val="0"/>
          <w:marTop w:val="0"/>
          <w:marBottom w:val="0"/>
          <w:divBdr>
            <w:top w:val="none" w:sz="0" w:space="0" w:color="auto"/>
            <w:left w:val="none" w:sz="0" w:space="0" w:color="auto"/>
            <w:bottom w:val="none" w:sz="0" w:space="0" w:color="auto"/>
            <w:right w:val="none" w:sz="0" w:space="0" w:color="auto"/>
          </w:divBdr>
          <w:divsChild>
            <w:div w:id="24645544">
              <w:marLeft w:val="0"/>
              <w:marRight w:val="0"/>
              <w:marTop w:val="0"/>
              <w:marBottom w:val="0"/>
              <w:divBdr>
                <w:top w:val="none" w:sz="0" w:space="0" w:color="auto"/>
                <w:left w:val="none" w:sz="0" w:space="0" w:color="auto"/>
                <w:bottom w:val="none" w:sz="0" w:space="0" w:color="auto"/>
                <w:right w:val="none" w:sz="0" w:space="0" w:color="auto"/>
              </w:divBdr>
            </w:div>
          </w:divsChild>
        </w:div>
        <w:div w:id="24645226">
          <w:marLeft w:val="0"/>
          <w:marRight w:val="0"/>
          <w:marTop w:val="0"/>
          <w:marBottom w:val="0"/>
          <w:divBdr>
            <w:top w:val="none" w:sz="0" w:space="0" w:color="auto"/>
            <w:left w:val="none" w:sz="0" w:space="0" w:color="auto"/>
            <w:bottom w:val="none" w:sz="0" w:space="0" w:color="auto"/>
            <w:right w:val="none" w:sz="0" w:space="0" w:color="auto"/>
          </w:divBdr>
          <w:divsChild>
            <w:div w:id="24645128">
              <w:marLeft w:val="0"/>
              <w:marRight w:val="0"/>
              <w:marTop w:val="0"/>
              <w:marBottom w:val="0"/>
              <w:divBdr>
                <w:top w:val="none" w:sz="0" w:space="0" w:color="auto"/>
                <w:left w:val="none" w:sz="0" w:space="0" w:color="auto"/>
                <w:bottom w:val="none" w:sz="0" w:space="0" w:color="auto"/>
                <w:right w:val="none" w:sz="0" w:space="0" w:color="auto"/>
              </w:divBdr>
            </w:div>
          </w:divsChild>
        </w:div>
        <w:div w:id="24645236">
          <w:marLeft w:val="0"/>
          <w:marRight w:val="0"/>
          <w:marTop w:val="0"/>
          <w:marBottom w:val="0"/>
          <w:divBdr>
            <w:top w:val="none" w:sz="0" w:space="0" w:color="auto"/>
            <w:left w:val="none" w:sz="0" w:space="0" w:color="auto"/>
            <w:bottom w:val="none" w:sz="0" w:space="0" w:color="auto"/>
            <w:right w:val="none" w:sz="0" w:space="0" w:color="auto"/>
          </w:divBdr>
          <w:divsChild>
            <w:div w:id="24645590">
              <w:marLeft w:val="0"/>
              <w:marRight w:val="0"/>
              <w:marTop w:val="0"/>
              <w:marBottom w:val="0"/>
              <w:divBdr>
                <w:top w:val="none" w:sz="0" w:space="0" w:color="auto"/>
                <w:left w:val="none" w:sz="0" w:space="0" w:color="auto"/>
                <w:bottom w:val="none" w:sz="0" w:space="0" w:color="auto"/>
                <w:right w:val="none" w:sz="0" w:space="0" w:color="auto"/>
              </w:divBdr>
            </w:div>
          </w:divsChild>
        </w:div>
        <w:div w:id="24645239">
          <w:marLeft w:val="0"/>
          <w:marRight w:val="0"/>
          <w:marTop w:val="0"/>
          <w:marBottom w:val="0"/>
          <w:divBdr>
            <w:top w:val="none" w:sz="0" w:space="0" w:color="auto"/>
            <w:left w:val="none" w:sz="0" w:space="0" w:color="auto"/>
            <w:bottom w:val="none" w:sz="0" w:space="0" w:color="auto"/>
            <w:right w:val="none" w:sz="0" w:space="0" w:color="auto"/>
          </w:divBdr>
          <w:divsChild>
            <w:div w:id="24645594">
              <w:marLeft w:val="0"/>
              <w:marRight w:val="0"/>
              <w:marTop w:val="0"/>
              <w:marBottom w:val="0"/>
              <w:divBdr>
                <w:top w:val="none" w:sz="0" w:space="0" w:color="auto"/>
                <w:left w:val="none" w:sz="0" w:space="0" w:color="auto"/>
                <w:bottom w:val="none" w:sz="0" w:space="0" w:color="auto"/>
                <w:right w:val="none" w:sz="0" w:space="0" w:color="auto"/>
              </w:divBdr>
            </w:div>
          </w:divsChild>
        </w:div>
        <w:div w:id="24645241">
          <w:marLeft w:val="0"/>
          <w:marRight w:val="0"/>
          <w:marTop w:val="0"/>
          <w:marBottom w:val="0"/>
          <w:divBdr>
            <w:top w:val="none" w:sz="0" w:space="0" w:color="auto"/>
            <w:left w:val="none" w:sz="0" w:space="0" w:color="auto"/>
            <w:bottom w:val="none" w:sz="0" w:space="0" w:color="auto"/>
            <w:right w:val="none" w:sz="0" w:space="0" w:color="auto"/>
          </w:divBdr>
          <w:divsChild>
            <w:div w:id="24645564">
              <w:marLeft w:val="0"/>
              <w:marRight w:val="0"/>
              <w:marTop w:val="0"/>
              <w:marBottom w:val="0"/>
              <w:divBdr>
                <w:top w:val="none" w:sz="0" w:space="0" w:color="auto"/>
                <w:left w:val="none" w:sz="0" w:space="0" w:color="auto"/>
                <w:bottom w:val="none" w:sz="0" w:space="0" w:color="auto"/>
                <w:right w:val="none" w:sz="0" w:space="0" w:color="auto"/>
              </w:divBdr>
            </w:div>
          </w:divsChild>
        </w:div>
        <w:div w:id="24645242">
          <w:marLeft w:val="0"/>
          <w:marRight w:val="0"/>
          <w:marTop w:val="0"/>
          <w:marBottom w:val="0"/>
          <w:divBdr>
            <w:top w:val="none" w:sz="0" w:space="0" w:color="auto"/>
            <w:left w:val="none" w:sz="0" w:space="0" w:color="auto"/>
            <w:bottom w:val="none" w:sz="0" w:space="0" w:color="auto"/>
            <w:right w:val="none" w:sz="0" w:space="0" w:color="auto"/>
          </w:divBdr>
          <w:divsChild>
            <w:div w:id="24645206">
              <w:marLeft w:val="0"/>
              <w:marRight w:val="0"/>
              <w:marTop w:val="0"/>
              <w:marBottom w:val="0"/>
              <w:divBdr>
                <w:top w:val="none" w:sz="0" w:space="0" w:color="auto"/>
                <w:left w:val="none" w:sz="0" w:space="0" w:color="auto"/>
                <w:bottom w:val="none" w:sz="0" w:space="0" w:color="auto"/>
                <w:right w:val="none" w:sz="0" w:space="0" w:color="auto"/>
              </w:divBdr>
            </w:div>
          </w:divsChild>
        </w:div>
        <w:div w:id="24645256">
          <w:marLeft w:val="0"/>
          <w:marRight w:val="0"/>
          <w:marTop w:val="0"/>
          <w:marBottom w:val="0"/>
          <w:divBdr>
            <w:top w:val="none" w:sz="0" w:space="0" w:color="auto"/>
            <w:left w:val="none" w:sz="0" w:space="0" w:color="auto"/>
            <w:bottom w:val="none" w:sz="0" w:space="0" w:color="auto"/>
            <w:right w:val="none" w:sz="0" w:space="0" w:color="auto"/>
          </w:divBdr>
          <w:divsChild>
            <w:div w:id="24645221">
              <w:marLeft w:val="0"/>
              <w:marRight w:val="0"/>
              <w:marTop w:val="0"/>
              <w:marBottom w:val="0"/>
              <w:divBdr>
                <w:top w:val="none" w:sz="0" w:space="0" w:color="auto"/>
                <w:left w:val="none" w:sz="0" w:space="0" w:color="auto"/>
                <w:bottom w:val="none" w:sz="0" w:space="0" w:color="auto"/>
                <w:right w:val="none" w:sz="0" w:space="0" w:color="auto"/>
              </w:divBdr>
            </w:div>
          </w:divsChild>
        </w:div>
        <w:div w:id="24645259">
          <w:marLeft w:val="0"/>
          <w:marRight w:val="0"/>
          <w:marTop w:val="0"/>
          <w:marBottom w:val="0"/>
          <w:divBdr>
            <w:top w:val="none" w:sz="0" w:space="0" w:color="auto"/>
            <w:left w:val="none" w:sz="0" w:space="0" w:color="auto"/>
            <w:bottom w:val="none" w:sz="0" w:space="0" w:color="auto"/>
            <w:right w:val="none" w:sz="0" w:space="0" w:color="auto"/>
          </w:divBdr>
          <w:divsChild>
            <w:div w:id="24645470">
              <w:marLeft w:val="0"/>
              <w:marRight w:val="0"/>
              <w:marTop w:val="0"/>
              <w:marBottom w:val="0"/>
              <w:divBdr>
                <w:top w:val="none" w:sz="0" w:space="0" w:color="auto"/>
                <w:left w:val="none" w:sz="0" w:space="0" w:color="auto"/>
                <w:bottom w:val="none" w:sz="0" w:space="0" w:color="auto"/>
                <w:right w:val="none" w:sz="0" w:space="0" w:color="auto"/>
              </w:divBdr>
            </w:div>
          </w:divsChild>
        </w:div>
        <w:div w:id="24645264">
          <w:marLeft w:val="0"/>
          <w:marRight w:val="0"/>
          <w:marTop w:val="0"/>
          <w:marBottom w:val="0"/>
          <w:divBdr>
            <w:top w:val="none" w:sz="0" w:space="0" w:color="auto"/>
            <w:left w:val="none" w:sz="0" w:space="0" w:color="auto"/>
            <w:bottom w:val="none" w:sz="0" w:space="0" w:color="auto"/>
            <w:right w:val="none" w:sz="0" w:space="0" w:color="auto"/>
          </w:divBdr>
          <w:divsChild>
            <w:div w:id="24645083">
              <w:marLeft w:val="0"/>
              <w:marRight w:val="0"/>
              <w:marTop w:val="0"/>
              <w:marBottom w:val="0"/>
              <w:divBdr>
                <w:top w:val="none" w:sz="0" w:space="0" w:color="auto"/>
                <w:left w:val="none" w:sz="0" w:space="0" w:color="auto"/>
                <w:bottom w:val="none" w:sz="0" w:space="0" w:color="auto"/>
                <w:right w:val="none" w:sz="0" w:space="0" w:color="auto"/>
              </w:divBdr>
            </w:div>
          </w:divsChild>
        </w:div>
        <w:div w:id="24645273">
          <w:marLeft w:val="0"/>
          <w:marRight w:val="0"/>
          <w:marTop w:val="0"/>
          <w:marBottom w:val="0"/>
          <w:divBdr>
            <w:top w:val="none" w:sz="0" w:space="0" w:color="auto"/>
            <w:left w:val="none" w:sz="0" w:space="0" w:color="auto"/>
            <w:bottom w:val="none" w:sz="0" w:space="0" w:color="auto"/>
            <w:right w:val="none" w:sz="0" w:space="0" w:color="auto"/>
          </w:divBdr>
          <w:divsChild>
            <w:div w:id="24645201">
              <w:marLeft w:val="0"/>
              <w:marRight w:val="0"/>
              <w:marTop w:val="0"/>
              <w:marBottom w:val="0"/>
              <w:divBdr>
                <w:top w:val="none" w:sz="0" w:space="0" w:color="auto"/>
                <w:left w:val="none" w:sz="0" w:space="0" w:color="auto"/>
                <w:bottom w:val="none" w:sz="0" w:space="0" w:color="auto"/>
                <w:right w:val="none" w:sz="0" w:space="0" w:color="auto"/>
              </w:divBdr>
            </w:div>
          </w:divsChild>
        </w:div>
        <w:div w:id="24645281">
          <w:marLeft w:val="0"/>
          <w:marRight w:val="0"/>
          <w:marTop w:val="0"/>
          <w:marBottom w:val="0"/>
          <w:divBdr>
            <w:top w:val="none" w:sz="0" w:space="0" w:color="auto"/>
            <w:left w:val="none" w:sz="0" w:space="0" w:color="auto"/>
            <w:bottom w:val="none" w:sz="0" w:space="0" w:color="auto"/>
            <w:right w:val="none" w:sz="0" w:space="0" w:color="auto"/>
          </w:divBdr>
          <w:divsChild>
            <w:div w:id="24645138">
              <w:marLeft w:val="0"/>
              <w:marRight w:val="0"/>
              <w:marTop w:val="0"/>
              <w:marBottom w:val="0"/>
              <w:divBdr>
                <w:top w:val="none" w:sz="0" w:space="0" w:color="auto"/>
                <w:left w:val="none" w:sz="0" w:space="0" w:color="auto"/>
                <w:bottom w:val="none" w:sz="0" w:space="0" w:color="auto"/>
                <w:right w:val="none" w:sz="0" w:space="0" w:color="auto"/>
              </w:divBdr>
            </w:div>
          </w:divsChild>
        </w:div>
        <w:div w:id="24645282">
          <w:marLeft w:val="0"/>
          <w:marRight w:val="0"/>
          <w:marTop w:val="0"/>
          <w:marBottom w:val="0"/>
          <w:divBdr>
            <w:top w:val="none" w:sz="0" w:space="0" w:color="auto"/>
            <w:left w:val="none" w:sz="0" w:space="0" w:color="auto"/>
            <w:bottom w:val="none" w:sz="0" w:space="0" w:color="auto"/>
            <w:right w:val="none" w:sz="0" w:space="0" w:color="auto"/>
          </w:divBdr>
          <w:divsChild>
            <w:div w:id="24645300">
              <w:marLeft w:val="0"/>
              <w:marRight w:val="0"/>
              <w:marTop w:val="0"/>
              <w:marBottom w:val="0"/>
              <w:divBdr>
                <w:top w:val="none" w:sz="0" w:space="0" w:color="auto"/>
                <w:left w:val="none" w:sz="0" w:space="0" w:color="auto"/>
                <w:bottom w:val="none" w:sz="0" w:space="0" w:color="auto"/>
                <w:right w:val="none" w:sz="0" w:space="0" w:color="auto"/>
              </w:divBdr>
            </w:div>
          </w:divsChild>
        </w:div>
        <w:div w:id="24645291">
          <w:marLeft w:val="0"/>
          <w:marRight w:val="0"/>
          <w:marTop w:val="0"/>
          <w:marBottom w:val="0"/>
          <w:divBdr>
            <w:top w:val="none" w:sz="0" w:space="0" w:color="auto"/>
            <w:left w:val="none" w:sz="0" w:space="0" w:color="auto"/>
            <w:bottom w:val="none" w:sz="0" w:space="0" w:color="auto"/>
            <w:right w:val="none" w:sz="0" w:space="0" w:color="auto"/>
          </w:divBdr>
          <w:divsChild>
            <w:div w:id="24645311">
              <w:marLeft w:val="0"/>
              <w:marRight w:val="0"/>
              <w:marTop w:val="0"/>
              <w:marBottom w:val="0"/>
              <w:divBdr>
                <w:top w:val="none" w:sz="0" w:space="0" w:color="auto"/>
                <w:left w:val="none" w:sz="0" w:space="0" w:color="auto"/>
                <w:bottom w:val="none" w:sz="0" w:space="0" w:color="auto"/>
                <w:right w:val="none" w:sz="0" w:space="0" w:color="auto"/>
              </w:divBdr>
            </w:div>
          </w:divsChild>
        </w:div>
        <w:div w:id="24645294">
          <w:marLeft w:val="0"/>
          <w:marRight w:val="0"/>
          <w:marTop w:val="0"/>
          <w:marBottom w:val="0"/>
          <w:divBdr>
            <w:top w:val="none" w:sz="0" w:space="0" w:color="auto"/>
            <w:left w:val="none" w:sz="0" w:space="0" w:color="auto"/>
            <w:bottom w:val="none" w:sz="0" w:space="0" w:color="auto"/>
            <w:right w:val="none" w:sz="0" w:space="0" w:color="auto"/>
          </w:divBdr>
          <w:divsChild>
            <w:div w:id="24645101">
              <w:marLeft w:val="0"/>
              <w:marRight w:val="0"/>
              <w:marTop w:val="0"/>
              <w:marBottom w:val="0"/>
              <w:divBdr>
                <w:top w:val="none" w:sz="0" w:space="0" w:color="auto"/>
                <w:left w:val="none" w:sz="0" w:space="0" w:color="auto"/>
                <w:bottom w:val="none" w:sz="0" w:space="0" w:color="auto"/>
                <w:right w:val="none" w:sz="0" w:space="0" w:color="auto"/>
              </w:divBdr>
            </w:div>
          </w:divsChild>
        </w:div>
        <w:div w:id="24645295">
          <w:marLeft w:val="0"/>
          <w:marRight w:val="0"/>
          <w:marTop w:val="0"/>
          <w:marBottom w:val="0"/>
          <w:divBdr>
            <w:top w:val="none" w:sz="0" w:space="0" w:color="auto"/>
            <w:left w:val="none" w:sz="0" w:space="0" w:color="auto"/>
            <w:bottom w:val="none" w:sz="0" w:space="0" w:color="auto"/>
            <w:right w:val="none" w:sz="0" w:space="0" w:color="auto"/>
          </w:divBdr>
          <w:divsChild>
            <w:div w:id="24645376">
              <w:marLeft w:val="0"/>
              <w:marRight w:val="0"/>
              <w:marTop w:val="0"/>
              <w:marBottom w:val="0"/>
              <w:divBdr>
                <w:top w:val="none" w:sz="0" w:space="0" w:color="auto"/>
                <w:left w:val="none" w:sz="0" w:space="0" w:color="auto"/>
                <w:bottom w:val="none" w:sz="0" w:space="0" w:color="auto"/>
                <w:right w:val="none" w:sz="0" w:space="0" w:color="auto"/>
              </w:divBdr>
            </w:div>
          </w:divsChild>
        </w:div>
        <w:div w:id="24645298">
          <w:marLeft w:val="0"/>
          <w:marRight w:val="0"/>
          <w:marTop w:val="0"/>
          <w:marBottom w:val="0"/>
          <w:divBdr>
            <w:top w:val="none" w:sz="0" w:space="0" w:color="auto"/>
            <w:left w:val="none" w:sz="0" w:space="0" w:color="auto"/>
            <w:bottom w:val="none" w:sz="0" w:space="0" w:color="auto"/>
            <w:right w:val="none" w:sz="0" w:space="0" w:color="auto"/>
          </w:divBdr>
          <w:divsChild>
            <w:div w:id="24645547">
              <w:marLeft w:val="0"/>
              <w:marRight w:val="0"/>
              <w:marTop w:val="0"/>
              <w:marBottom w:val="0"/>
              <w:divBdr>
                <w:top w:val="none" w:sz="0" w:space="0" w:color="auto"/>
                <w:left w:val="none" w:sz="0" w:space="0" w:color="auto"/>
                <w:bottom w:val="none" w:sz="0" w:space="0" w:color="auto"/>
                <w:right w:val="none" w:sz="0" w:space="0" w:color="auto"/>
              </w:divBdr>
            </w:div>
          </w:divsChild>
        </w:div>
        <w:div w:id="24645304">
          <w:marLeft w:val="0"/>
          <w:marRight w:val="0"/>
          <w:marTop w:val="0"/>
          <w:marBottom w:val="0"/>
          <w:divBdr>
            <w:top w:val="none" w:sz="0" w:space="0" w:color="auto"/>
            <w:left w:val="none" w:sz="0" w:space="0" w:color="auto"/>
            <w:bottom w:val="none" w:sz="0" w:space="0" w:color="auto"/>
            <w:right w:val="none" w:sz="0" w:space="0" w:color="auto"/>
          </w:divBdr>
          <w:divsChild>
            <w:div w:id="24645626">
              <w:marLeft w:val="0"/>
              <w:marRight w:val="0"/>
              <w:marTop w:val="0"/>
              <w:marBottom w:val="0"/>
              <w:divBdr>
                <w:top w:val="none" w:sz="0" w:space="0" w:color="auto"/>
                <w:left w:val="none" w:sz="0" w:space="0" w:color="auto"/>
                <w:bottom w:val="none" w:sz="0" w:space="0" w:color="auto"/>
                <w:right w:val="none" w:sz="0" w:space="0" w:color="auto"/>
              </w:divBdr>
            </w:div>
          </w:divsChild>
        </w:div>
        <w:div w:id="24645305">
          <w:marLeft w:val="0"/>
          <w:marRight w:val="0"/>
          <w:marTop w:val="0"/>
          <w:marBottom w:val="0"/>
          <w:divBdr>
            <w:top w:val="none" w:sz="0" w:space="0" w:color="auto"/>
            <w:left w:val="none" w:sz="0" w:space="0" w:color="auto"/>
            <w:bottom w:val="none" w:sz="0" w:space="0" w:color="auto"/>
            <w:right w:val="none" w:sz="0" w:space="0" w:color="auto"/>
          </w:divBdr>
          <w:divsChild>
            <w:div w:id="24645222">
              <w:marLeft w:val="0"/>
              <w:marRight w:val="0"/>
              <w:marTop w:val="0"/>
              <w:marBottom w:val="0"/>
              <w:divBdr>
                <w:top w:val="none" w:sz="0" w:space="0" w:color="auto"/>
                <w:left w:val="none" w:sz="0" w:space="0" w:color="auto"/>
                <w:bottom w:val="none" w:sz="0" w:space="0" w:color="auto"/>
                <w:right w:val="none" w:sz="0" w:space="0" w:color="auto"/>
              </w:divBdr>
            </w:div>
          </w:divsChild>
        </w:div>
        <w:div w:id="24645306">
          <w:marLeft w:val="0"/>
          <w:marRight w:val="0"/>
          <w:marTop w:val="0"/>
          <w:marBottom w:val="0"/>
          <w:divBdr>
            <w:top w:val="none" w:sz="0" w:space="0" w:color="auto"/>
            <w:left w:val="none" w:sz="0" w:space="0" w:color="auto"/>
            <w:bottom w:val="none" w:sz="0" w:space="0" w:color="auto"/>
            <w:right w:val="none" w:sz="0" w:space="0" w:color="auto"/>
          </w:divBdr>
          <w:divsChild>
            <w:div w:id="24645086">
              <w:marLeft w:val="0"/>
              <w:marRight w:val="0"/>
              <w:marTop w:val="0"/>
              <w:marBottom w:val="0"/>
              <w:divBdr>
                <w:top w:val="none" w:sz="0" w:space="0" w:color="auto"/>
                <w:left w:val="none" w:sz="0" w:space="0" w:color="auto"/>
                <w:bottom w:val="none" w:sz="0" w:space="0" w:color="auto"/>
                <w:right w:val="none" w:sz="0" w:space="0" w:color="auto"/>
              </w:divBdr>
            </w:div>
          </w:divsChild>
        </w:div>
        <w:div w:id="24645312">
          <w:marLeft w:val="0"/>
          <w:marRight w:val="0"/>
          <w:marTop w:val="0"/>
          <w:marBottom w:val="0"/>
          <w:divBdr>
            <w:top w:val="none" w:sz="0" w:space="0" w:color="auto"/>
            <w:left w:val="none" w:sz="0" w:space="0" w:color="auto"/>
            <w:bottom w:val="none" w:sz="0" w:space="0" w:color="auto"/>
            <w:right w:val="none" w:sz="0" w:space="0" w:color="auto"/>
          </w:divBdr>
          <w:divsChild>
            <w:div w:id="24645065">
              <w:marLeft w:val="0"/>
              <w:marRight w:val="0"/>
              <w:marTop w:val="0"/>
              <w:marBottom w:val="0"/>
              <w:divBdr>
                <w:top w:val="none" w:sz="0" w:space="0" w:color="auto"/>
                <w:left w:val="none" w:sz="0" w:space="0" w:color="auto"/>
                <w:bottom w:val="none" w:sz="0" w:space="0" w:color="auto"/>
                <w:right w:val="none" w:sz="0" w:space="0" w:color="auto"/>
              </w:divBdr>
            </w:div>
          </w:divsChild>
        </w:div>
        <w:div w:id="24645313">
          <w:marLeft w:val="0"/>
          <w:marRight w:val="0"/>
          <w:marTop w:val="0"/>
          <w:marBottom w:val="0"/>
          <w:divBdr>
            <w:top w:val="none" w:sz="0" w:space="0" w:color="auto"/>
            <w:left w:val="none" w:sz="0" w:space="0" w:color="auto"/>
            <w:bottom w:val="none" w:sz="0" w:space="0" w:color="auto"/>
            <w:right w:val="none" w:sz="0" w:space="0" w:color="auto"/>
          </w:divBdr>
          <w:divsChild>
            <w:div w:id="24645408">
              <w:marLeft w:val="0"/>
              <w:marRight w:val="0"/>
              <w:marTop w:val="0"/>
              <w:marBottom w:val="0"/>
              <w:divBdr>
                <w:top w:val="none" w:sz="0" w:space="0" w:color="auto"/>
                <w:left w:val="none" w:sz="0" w:space="0" w:color="auto"/>
                <w:bottom w:val="none" w:sz="0" w:space="0" w:color="auto"/>
                <w:right w:val="none" w:sz="0" w:space="0" w:color="auto"/>
              </w:divBdr>
            </w:div>
          </w:divsChild>
        </w:div>
        <w:div w:id="24645315">
          <w:marLeft w:val="0"/>
          <w:marRight w:val="0"/>
          <w:marTop w:val="0"/>
          <w:marBottom w:val="0"/>
          <w:divBdr>
            <w:top w:val="none" w:sz="0" w:space="0" w:color="auto"/>
            <w:left w:val="none" w:sz="0" w:space="0" w:color="auto"/>
            <w:bottom w:val="none" w:sz="0" w:space="0" w:color="auto"/>
            <w:right w:val="none" w:sz="0" w:space="0" w:color="auto"/>
          </w:divBdr>
          <w:divsChild>
            <w:div w:id="24645533">
              <w:marLeft w:val="0"/>
              <w:marRight w:val="0"/>
              <w:marTop w:val="0"/>
              <w:marBottom w:val="0"/>
              <w:divBdr>
                <w:top w:val="none" w:sz="0" w:space="0" w:color="auto"/>
                <w:left w:val="none" w:sz="0" w:space="0" w:color="auto"/>
                <w:bottom w:val="none" w:sz="0" w:space="0" w:color="auto"/>
                <w:right w:val="none" w:sz="0" w:space="0" w:color="auto"/>
              </w:divBdr>
            </w:div>
          </w:divsChild>
        </w:div>
        <w:div w:id="24645318">
          <w:marLeft w:val="0"/>
          <w:marRight w:val="0"/>
          <w:marTop w:val="0"/>
          <w:marBottom w:val="0"/>
          <w:divBdr>
            <w:top w:val="none" w:sz="0" w:space="0" w:color="auto"/>
            <w:left w:val="none" w:sz="0" w:space="0" w:color="auto"/>
            <w:bottom w:val="none" w:sz="0" w:space="0" w:color="auto"/>
            <w:right w:val="none" w:sz="0" w:space="0" w:color="auto"/>
          </w:divBdr>
          <w:divsChild>
            <w:div w:id="24645289">
              <w:marLeft w:val="0"/>
              <w:marRight w:val="0"/>
              <w:marTop w:val="0"/>
              <w:marBottom w:val="0"/>
              <w:divBdr>
                <w:top w:val="none" w:sz="0" w:space="0" w:color="auto"/>
                <w:left w:val="none" w:sz="0" w:space="0" w:color="auto"/>
                <w:bottom w:val="none" w:sz="0" w:space="0" w:color="auto"/>
                <w:right w:val="none" w:sz="0" w:space="0" w:color="auto"/>
              </w:divBdr>
            </w:div>
          </w:divsChild>
        </w:div>
        <w:div w:id="24645323">
          <w:marLeft w:val="0"/>
          <w:marRight w:val="0"/>
          <w:marTop w:val="0"/>
          <w:marBottom w:val="0"/>
          <w:divBdr>
            <w:top w:val="none" w:sz="0" w:space="0" w:color="auto"/>
            <w:left w:val="none" w:sz="0" w:space="0" w:color="auto"/>
            <w:bottom w:val="none" w:sz="0" w:space="0" w:color="auto"/>
            <w:right w:val="none" w:sz="0" w:space="0" w:color="auto"/>
          </w:divBdr>
          <w:divsChild>
            <w:div w:id="24645211">
              <w:marLeft w:val="0"/>
              <w:marRight w:val="0"/>
              <w:marTop w:val="0"/>
              <w:marBottom w:val="0"/>
              <w:divBdr>
                <w:top w:val="none" w:sz="0" w:space="0" w:color="auto"/>
                <w:left w:val="none" w:sz="0" w:space="0" w:color="auto"/>
                <w:bottom w:val="none" w:sz="0" w:space="0" w:color="auto"/>
                <w:right w:val="none" w:sz="0" w:space="0" w:color="auto"/>
              </w:divBdr>
            </w:div>
          </w:divsChild>
        </w:div>
        <w:div w:id="24645324">
          <w:marLeft w:val="0"/>
          <w:marRight w:val="0"/>
          <w:marTop w:val="0"/>
          <w:marBottom w:val="0"/>
          <w:divBdr>
            <w:top w:val="none" w:sz="0" w:space="0" w:color="auto"/>
            <w:left w:val="none" w:sz="0" w:space="0" w:color="auto"/>
            <w:bottom w:val="none" w:sz="0" w:space="0" w:color="auto"/>
            <w:right w:val="none" w:sz="0" w:space="0" w:color="auto"/>
          </w:divBdr>
          <w:divsChild>
            <w:div w:id="24645136">
              <w:marLeft w:val="0"/>
              <w:marRight w:val="0"/>
              <w:marTop w:val="0"/>
              <w:marBottom w:val="0"/>
              <w:divBdr>
                <w:top w:val="none" w:sz="0" w:space="0" w:color="auto"/>
                <w:left w:val="none" w:sz="0" w:space="0" w:color="auto"/>
                <w:bottom w:val="none" w:sz="0" w:space="0" w:color="auto"/>
                <w:right w:val="none" w:sz="0" w:space="0" w:color="auto"/>
              </w:divBdr>
            </w:div>
          </w:divsChild>
        </w:div>
        <w:div w:id="24645328">
          <w:marLeft w:val="0"/>
          <w:marRight w:val="0"/>
          <w:marTop w:val="0"/>
          <w:marBottom w:val="0"/>
          <w:divBdr>
            <w:top w:val="none" w:sz="0" w:space="0" w:color="auto"/>
            <w:left w:val="none" w:sz="0" w:space="0" w:color="auto"/>
            <w:bottom w:val="none" w:sz="0" w:space="0" w:color="auto"/>
            <w:right w:val="none" w:sz="0" w:space="0" w:color="auto"/>
          </w:divBdr>
          <w:divsChild>
            <w:div w:id="24645520">
              <w:marLeft w:val="0"/>
              <w:marRight w:val="0"/>
              <w:marTop w:val="0"/>
              <w:marBottom w:val="0"/>
              <w:divBdr>
                <w:top w:val="none" w:sz="0" w:space="0" w:color="auto"/>
                <w:left w:val="none" w:sz="0" w:space="0" w:color="auto"/>
                <w:bottom w:val="none" w:sz="0" w:space="0" w:color="auto"/>
                <w:right w:val="none" w:sz="0" w:space="0" w:color="auto"/>
              </w:divBdr>
            </w:div>
          </w:divsChild>
        </w:div>
        <w:div w:id="24645333">
          <w:marLeft w:val="0"/>
          <w:marRight w:val="0"/>
          <w:marTop w:val="0"/>
          <w:marBottom w:val="0"/>
          <w:divBdr>
            <w:top w:val="none" w:sz="0" w:space="0" w:color="auto"/>
            <w:left w:val="none" w:sz="0" w:space="0" w:color="auto"/>
            <w:bottom w:val="none" w:sz="0" w:space="0" w:color="auto"/>
            <w:right w:val="none" w:sz="0" w:space="0" w:color="auto"/>
          </w:divBdr>
          <w:divsChild>
            <w:div w:id="24645591">
              <w:marLeft w:val="0"/>
              <w:marRight w:val="0"/>
              <w:marTop w:val="0"/>
              <w:marBottom w:val="0"/>
              <w:divBdr>
                <w:top w:val="none" w:sz="0" w:space="0" w:color="auto"/>
                <w:left w:val="none" w:sz="0" w:space="0" w:color="auto"/>
                <w:bottom w:val="none" w:sz="0" w:space="0" w:color="auto"/>
                <w:right w:val="none" w:sz="0" w:space="0" w:color="auto"/>
              </w:divBdr>
            </w:div>
          </w:divsChild>
        </w:div>
        <w:div w:id="24645335">
          <w:marLeft w:val="0"/>
          <w:marRight w:val="0"/>
          <w:marTop w:val="0"/>
          <w:marBottom w:val="0"/>
          <w:divBdr>
            <w:top w:val="none" w:sz="0" w:space="0" w:color="auto"/>
            <w:left w:val="none" w:sz="0" w:space="0" w:color="auto"/>
            <w:bottom w:val="none" w:sz="0" w:space="0" w:color="auto"/>
            <w:right w:val="none" w:sz="0" w:space="0" w:color="auto"/>
          </w:divBdr>
          <w:divsChild>
            <w:div w:id="24645296">
              <w:marLeft w:val="0"/>
              <w:marRight w:val="0"/>
              <w:marTop w:val="0"/>
              <w:marBottom w:val="0"/>
              <w:divBdr>
                <w:top w:val="none" w:sz="0" w:space="0" w:color="auto"/>
                <w:left w:val="none" w:sz="0" w:space="0" w:color="auto"/>
                <w:bottom w:val="none" w:sz="0" w:space="0" w:color="auto"/>
                <w:right w:val="none" w:sz="0" w:space="0" w:color="auto"/>
              </w:divBdr>
            </w:div>
          </w:divsChild>
        </w:div>
        <w:div w:id="24645348">
          <w:marLeft w:val="0"/>
          <w:marRight w:val="0"/>
          <w:marTop w:val="0"/>
          <w:marBottom w:val="0"/>
          <w:divBdr>
            <w:top w:val="none" w:sz="0" w:space="0" w:color="auto"/>
            <w:left w:val="none" w:sz="0" w:space="0" w:color="auto"/>
            <w:bottom w:val="none" w:sz="0" w:space="0" w:color="auto"/>
            <w:right w:val="none" w:sz="0" w:space="0" w:color="auto"/>
          </w:divBdr>
          <w:divsChild>
            <w:div w:id="24645098">
              <w:marLeft w:val="0"/>
              <w:marRight w:val="0"/>
              <w:marTop w:val="0"/>
              <w:marBottom w:val="0"/>
              <w:divBdr>
                <w:top w:val="none" w:sz="0" w:space="0" w:color="auto"/>
                <w:left w:val="none" w:sz="0" w:space="0" w:color="auto"/>
                <w:bottom w:val="none" w:sz="0" w:space="0" w:color="auto"/>
                <w:right w:val="none" w:sz="0" w:space="0" w:color="auto"/>
              </w:divBdr>
            </w:div>
          </w:divsChild>
        </w:div>
        <w:div w:id="24645355">
          <w:marLeft w:val="0"/>
          <w:marRight w:val="0"/>
          <w:marTop w:val="0"/>
          <w:marBottom w:val="0"/>
          <w:divBdr>
            <w:top w:val="none" w:sz="0" w:space="0" w:color="auto"/>
            <w:left w:val="none" w:sz="0" w:space="0" w:color="auto"/>
            <w:bottom w:val="none" w:sz="0" w:space="0" w:color="auto"/>
            <w:right w:val="none" w:sz="0" w:space="0" w:color="auto"/>
          </w:divBdr>
          <w:divsChild>
            <w:div w:id="24645237">
              <w:marLeft w:val="0"/>
              <w:marRight w:val="0"/>
              <w:marTop w:val="0"/>
              <w:marBottom w:val="0"/>
              <w:divBdr>
                <w:top w:val="none" w:sz="0" w:space="0" w:color="auto"/>
                <w:left w:val="none" w:sz="0" w:space="0" w:color="auto"/>
                <w:bottom w:val="none" w:sz="0" w:space="0" w:color="auto"/>
                <w:right w:val="none" w:sz="0" w:space="0" w:color="auto"/>
              </w:divBdr>
            </w:div>
          </w:divsChild>
        </w:div>
        <w:div w:id="24645358">
          <w:marLeft w:val="0"/>
          <w:marRight w:val="0"/>
          <w:marTop w:val="0"/>
          <w:marBottom w:val="0"/>
          <w:divBdr>
            <w:top w:val="none" w:sz="0" w:space="0" w:color="auto"/>
            <w:left w:val="none" w:sz="0" w:space="0" w:color="auto"/>
            <w:bottom w:val="none" w:sz="0" w:space="0" w:color="auto"/>
            <w:right w:val="none" w:sz="0" w:space="0" w:color="auto"/>
          </w:divBdr>
          <w:divsChild>
            <w:div w:id="24645164">
              <w:marLeft w:val="0"/>
              <w:marRight w:val="0"/>
              <w:marTop w:val="0"/>
              <w:marBottom w:val="0"/>
              <w:divBdr>
                <w:top w:val="none" w:sz="0" w:space="0" w:color="auto"/>
                <w:left w:val="none" w:sz="0" w:space="0" w:color="auto"/>
                <w:bottom w:val="none" w:sz="0" w:space="0" w:color="auto"/>
                <w:right w:val="none" w:sz="0" w:space="0" w:color="auto"/>
              </w:divBdr>
            </w:div>
          </w:divsChild>
        </w:div>
        <w:div w:id="24645360">
          <w:marLeft w:val="0"/>
          <w:marRight w:val="0"/>
          <w:marTop w:val="0"/>
          <w:marBottom w:val="0"/>
          <w:divBdr>
            <w:top w:val="none" w:sz="0" w:space="0" w:color="auto"/>
            <w:left w:val="none" w:sz="0" w:space="0" w:color="auto"/>
            <w:bottom w:val="none" w:sz="0" w:space="0" w:color="auto"/>
            <w:right w:val="none" w:sz="0" w:space="0" w:color="auto"/>
          </w:divBdr>
          <w:divsChild>
            <w:div w:id="24645287">
              <w:marLeft w:val="0"/>
              <w:marRight w:val="0"/>
              <w:marTop w:val="0"/>
              <w:marBottom w:val="0"/>
              <w:divBdr>
                <w:top w:val="none" w:sz="0" w:space="0" w:color="auto"/>
                <w:left w:val="none" w:sz="0" w:space="0" w:color="auto"/>
                <w:bottom w:val="none" w:sz="0" w:space="0" w:color="auto"/>
                <w:right w:val="none" w:sz="0" w:space="0" w:color="auto"/>
              </w:divBdr>
            </w:div>
          </w:divsChild>
        </w:div>
        <w:div w:id="24645362">
          <w:marLeft w:val="0"/>
          <w:marRight w:val="0"/>
          <w:marTop w:val="0"/>
          <w:marBottom w:val="0"/>
          <w:divBdr>
            <w:top w:val="none" w:sz="0" w:space="0" w:color="auto"/>
            <w:left w:val="none" w:sz="0" w:space="0" w:color="auto"/>
            <w:bottom w:val="none" w:sz="0" w:space="0" w:color="auto"/>
            <w:right w:val="none" w:sz="0" w:space="0" w:color="auto"/>
          </w:divBdr>
          <w:divsChild>
            <w:div w:id="24645301">
              <w:marLeft w:val="0"/>
              <w:marRight w:val="0"/>
              <w:marTop w:val="0"/>
              <w:marBottom w:val="0"/>
              <w:divBdr>
                <w:top w:val="none" w:sz="0" w:space="0" w:color="auto"/>
                <w:left w:val="none" w:sz="0" w:space="0" w:color="auto"/>
                <w:bottom w:val="none" w:sz="0" w:space="0" w:color="auto"/>
                <w:right w:val="none" w:sz="0" w:space="0" w:color="auto"/>
              </w:divBdr>
            </w:div>
          </w:divsChild>
        </w:div>
        <w:div w:id="24645365">
          <w:marLeft w:val="0"/>
          <w:marRight w:val="0"/>
          <w:marTop w:val="0"/>
          <w:marBottom w:val="0"/>
          <w:divBdr>
            <w:top w:val="none" w:sz="0" w:space="0" w:color="auto"/>
            <w:left w:val="none" w:sz="0" w:space="0" w:color="auto"/>
            <w:bottom w:val="none" w:sz="0" w:space="0" w:color="auto"/>
            <w:right w:val="none" w:sz="0" w:space="0" w:color="auto"/>
          </w:divBdr>
          <w:divsChild>
            <w:div w:id="24645195">
              <w:marLeft w:val="0"/>
              <w:marRight w:val="0"/>
              <w:marTop w:val="0"/>
              <w:marBottom w:val="0"/>
              <w:divBdr>
                <w:top w:val="none" w:sz="0" w:space="0" w:color="auto"/>
                <w:left w:val="none" w:sz="0" w:space="0" w:color="auto"/>
                <w:bottom w:val="none" w:sz="0" w:space="0" w:color="auto"/>
                <w:right w:val="none" w:sz="0" w:space="0" w:color="auto"/>
              </w:divBdr>
            </w:div>
          </w:divsChild>
        </w:div>
        <w:div w:id="24645366">
          <w:marLeft w:val="0"/>
          <w:marRight w:val="0"/>
          <w:marTop w:val="0"/>
          <w:marBottom w:val="0"/>
          <w:divBdr>
            <w:top w:val="none" w:sz="0" w:space="0" w:color="auto"/>
            <w:left w:val="none" w:sz="0" w:space="0" w:color="auto"/>
            <w:bottom w:val="none" w:sz="0" w:space="0" w:color="auto"/>
            <w:right w:val="none" w:sz="0" w:space="0" w:color="auto"/>
          </w:divBdr>
          <w:divsChild>
            <w:div w:id="24645609">
              <w:marLeft w:val="0"/>
              <w:marRight w:val="0"/>
              <w:marTop w:val="0"/>
              <w:marBottom w:val="0"/>
              <w:divBdr>
                <w:top w:val="none" w:sz="0" w:space="0" w:color="auto"/>
                <w:left w:val="none" w:sz="0" w:space="0" w:color="auto"/>
                <w:bottom w:val="none" w:sz="0" w:space="0" w:color="auto"/>
                <w:right w:val="none" w:sz="0" w:space="0" w:color="auto"/>
              </w:divBdr>
            </w:div>
          </w:divsChild>
        </w:div>
        <w:div w:id="24645373">
          <w:marLeft w:val="0"/>
          <w:marRight w:val="0"/>
          <w:marTop w:val="0"/>
          <w:marBottom w:val="0"/>
          <w:divBdr>
            <w:top w:val="none" w:sz="0" w:space="0" w:color="auto"/>
            <w:left w:val="none" w:sz="0" w:space="0" w:color="auto"/>
            <w:bottom w:val="none" w:sz="0" w:space="0" w:color="auto"/>
            <w:right w:val="none" w:sz="0" w:space="0" w:color="auto"/>
          </w:divBdr>
          <w:divsChild>
            <w:div w:id="24645246">
              <w:marLeft w:val="0"/>
              <w:marRight w:val="0"/>
              <w:marTop w:val="0"/>
              <w:marBottom w:val="0"/>
              <w:divBdr>
                <w:top w:val="none" w:sz="0" w:space="0" w:color="auto"/>
                <w:left w:val="none" w:sz="0" w:space="0" w:color="auto"/>
                <w:bottom w:val="none" w:sz="0" w:space="0" w:color="auto"/>
                <w:right w:val="none" w:sz="0" w:space="0" w:color="auto"/>
              </w:divBdr>
            </w:div>
          </w:divsChild>
        </w:div>
        <w:div w:id="24645402">
          <w:marLeft w:val="0"/>
          <w:marRight w:val="0"/>
          <w:marTop w:val="0"/>
          <w:marBottom w:val="0"/>
          <w:divBdr>
            <w:top w:val="none" w:sz="0" w:space="0" w:color="auto"/>
            <w:left w:val="none" w:sz="0" w:space="0" w:color="auto"/>
            <w:bottom w:val="none" w:sz="0" w:space="0" w:color="auto"/>
            <w:right w:val="none" w:sz="0" w:space="0" w:color="auto"/>
          </w:divBdr>
          <w:divsChild>
            <w:div w:id="24645504">
              <w:marLeft w:val="0"/>
              <w:marRight w:val="0"/>
              <w:marTop w:val="0"/>
              <w:marBottom w:val="0"/>
              <w:divBdr>
                <w:top w:val="none" w:sz="0" w:space="0" w:color="auto"/>
                <w:left w:val="none" w:sz="0" w:space="0" w:color="auto"/>
                <w:bottom w:val="none" w:sz="0" w:space="0" w:color="auto"/>
                <w:right w:val="none" w:sz="0" w:space="0" w:color="auto"/>
              </w:divBdr>
            </w:div>
          </w:divsChild>
        </w:div>
        <w:div w:id="24645405">
          <w:marLeft w:val="0"/>
          <w:marRight w:val="0"/>
          <w:marTop w:val="0"/>
          <w:marBottom w:val="0"/>
          <w:divBdr>
            <w:top w:val="none" w:sz="0" w:space="0" w:color="auto"/>
            <w:left w:val="none" w:sz="0" w:space="0" w:color="auto"/>
            <w:bottom w:val="none" w:sz="0" w:space="0" w:color="auto"/>
            <w:right w:val="none" w:sz="0" w:space="0" w:color="auto"/>
          </w:divBdr>
          <w:divsChild>
            <w:div w:id="24645215">
              <w:marLeft w:val="0"/>
              <w:marRight w:val="0"/>
              <w:marTop w:val="0"/>
              <w:marBottom w:val="0"/>
              <w:divBdr>
                <w:top w:val="none" w:sz="0" w:space="0" w:color="auto"/>
                <w:left w:val="none" w:sz="0" w:space="0" w:color="auto"/>
                <w:bottom w:val="none" w:sz="0" w:space="0" w:color="auto"/>
                <w:right w:val="none" w:sz="0" w:space="0" w:color="auto"/>
              </w:divBdr>
            </w:div>
          </w:divsChild>
        </w:div>
        <w:div w:id="24645415">
          <w:marLeft w:val="0"/>
          <w:marRight w:val="0"/>
          <w:marTop w:val="0"/>
          <w:marBottom w:val="0"/>
          <w:divBdr>
            <w:top w:val="none" w:sz="0" w:space="0" w:color="auto"/>
            <w:left w:val="none" w:sz="0" w:space="0" w:color="auto"/>
            <w:bottom w:val="none" w:sz="0" w:space="0" w:color="auto"/>
            <w:right w:val="none" w:sz="0" w:space="0" w:color="auto"/>
          </w:divBdr>
          <w:divsChild>
            <w:div w:id="24645187">
              <w:marLeft w:val="0"/>
              <w:marRight w:val="0"/>
              <w:marTop w:val="0"/>
              <w:marBottom w:val="0"/>
              <w:divBdr>
                <w:top w:val="none" w:sz="0" w:space="0" w:color="auto"/>
                <w:left w:val="none" w:sz="0" w:space="0" w:color="auto"/>
                <w:bottom w:val="none" w:sz="0" w:space="0" w:color="auto"/>
                <w:right w:val="none" w:sz="0" w:space="0" w:color="auto"/>
              </w:divBdr>
            </w:div>
          </w:divsChild>
        </w:div>
        <w:div w:id="24645430">
          <w:marLeft w:val="0"/>
          <w:marRight w:val="0"/>
          <w:marTop w:val="0"/>
          <w:marBottom w:val="0"/>
          <w:divBdr>
            <w:top w:val="none" w:sz="0" w:space="0" w:color="auto"/>
            <w:left w:val="none" w:sz="0" w:space="0" w:color="auto"/>
            <w:bottom w:val="none" w:sz="0" w:space="0" w:color="auto"/>
            <w:right w:val="none" w:sz="0" w:space="0" w:color="auto"/>
          </w:divBdr>
          <w:divsChild>
            <w:div w:id="24645283">
              <w:marLeft w:val="0"/>
              <w:marRight w:val="0"/>
              <w:marTop w:val="0"/>
              <w:marBottom w:val="0"/>
              <w:divBdr>
                <w:top w:val="none" w:sz="0" w:space="0" w:color="auto"/>
                <w:left w:val="none" w:sz="0" w:space="0" w:color="auto"/>
                <w:bottom w:val="none" w:sz="0" w:space="0" w:color="auto"/>
                <w:right w:val="none" w:sz="0" w:space="0" w:color="auto"/>
              </w:divBdr>
            </w:div>
          </w:divsChild>
        </w:div>
        <w:div w:id="24645434">
          <w:marLeft w:val="0"/>
          <w:marRight w:val="0"/>
          <w:marTop w:val="0"/>
          <w:marBottom w:val="0"/>
          <w:divBdr>
            <w:top w:val="none" w:sz="0" w:space="0" w:color="auto"/>
            <w:left w:val="none" w:sz="0" w:space="0" w:color="auto"/>
            <w:bottom w:val="none" w:sz="0" w:space="0" w:color="auto"/>
            <w:right w:val="none" w:sz="0" w:space="0" w:color="auto"/>
          </w:divBdr>
          <w:divsChild>
            <w:div w:id="24645168">
              <w:marLeft w:val="0"/>
              <w:marRight w:val="0"/>
              <w:marTop w:val="0"/>
              <w:marBottom w:val="0"/>
              <w:divBdr>
                <w:top w:val="none" w:sz="0" w:space="0" w:color="auto"/>
                <w:left w:val="none" w:sz="0" w:space="0" w:color="auto"/>
                <w:bottom w:val="none" w:sz="0" w:space="0" w:color="auto"/>
                <w:right w:val="none" w:sz="0" w:space="0" w:color="auto"/>
              </w:divBdr>
            </w:div>
          </w:divsChild>
        </w:div>
        <w:div w:id="24645442">
          <w:marLeft w:val="0"/>
          <w:marRight w:val="0"/>
          <w:marTop w:val="0"/>
          <w:marBottom w:val="0"/>
          <w:divBdr>
            <w:top w:val="none" w:sz="0" w:space="0" w:color="auto"/>
            <w:left w:val="none" w:sz="0" w:space="0" w:color="auto"/>
            <w:bottom w:val="none" w:sz="0" w:space="0" w:color="auto"/>
            <w:right w:val="none" w:sz="0" w:space="0" w:color="auto"/>
          </w:divBdr>
          <w:divsChild>
            <w:div w:id="24645461">
              <w:marLeft w:val="0"/>
              <w:marRight w:val="0"/>
              <w:marTop w:val="0"/>
              <w:marBottom w:val="0"/>
              <w:divBdr>
                <w:top w:val="none" w:sz="0" w:space="0" w:color="auto"/>
                <w:left w:val="none" w:sz="0" w:space="0" w:color="auto"/>
                <w:bottom w:val="none" w:sz="0" w:space="0" w:color="auto"/>
                <w:right w:val="none" w:sz="0" w:space="0" w:color="auto"/>
              </w:divBdr>
            </w:div>
          </w:divsChild>
        </w:div>
        <w:div w:id="24645443">
          <w:marLeft w:val="0"/>
          <w:marRight w:val="0"/>
          <w:marTop w:val="0"/>
          <w:marBottom w:val="0"/>
          <w:divBdr>
            <w:top w:val="none" w:sz="0" w:space="0" w:color="auto"/>
            <w:left w:val="none" w:sz="0" w:space="0" w:color="auto"/>
            <w:bottom w:val="none" w:sz="0" w:space="0" w:color="auto"/>
            <w:right w:val="none" w:sz="0" w:space="0" w:color="auto"/>
          </w:divBdr>
          <w:divsChild>
            <w:div w:id="24645276">
              <w:marLeft w:val="0"/>
              <w:marRight w:val="0"/>
              <w:marTop w:val="0"/>
              <w:marBottom w:val="0"/>
              <w:divBdr>
                <w:top w:val="none" w:sz="0" w:space="0" w:color="auto"/>
                <w:left w:val="none" w:sz="0" w:space="0" w:color="auto"/>
                <w:bottom w:val="none" w:sz="0" w:space="0" w:color="auto"/>
                <w:right w:val="none" w:sz="0" w:space="0" w:color="auto"/>
              </w:divBdr>
            </w:div>
          </w:divsChild>
        </w:div>
        <w:div w:id="24645447">
          <w:marLeft w:val="0"/>
          <w:marRight w:val="0"/>
          <w:marTop w:val="0"/>
          <w:marBottom w:val="0"/>
          <w:divBdr>
            <w:top w:val="none" w:sz="0" w:space="0" w:color="auto"/>
            <w:left w:val="none" w:sz="0" w:space="0" w:color="auto"/>
            <w:bottom w:val="none" w:sz="0" w:space="0" w:color="auto"/>
            <w:right w:val="none" w:sz="0" w:space="0" w:color="auto"/>
          </w:divBdr>
          <w:divsChild>
            <w:div w:id="24645234">
              <w:marLeft w:val="0"/>
              <w:marRight w:val="0"/>
              <w:marTop w:val="0"/>
              <w:marBottom w:val="0"/>
              <w:divBdr>
                <w:top w:val="none" w:sz="0" w:space="0" w:color="auto"/>
                <w:left w:val="none" w:sz="0" w:space="0" w:color="auto"/>
                <w:bottom w:val="none" w:sz="0" w:space="0" w:color="auto"/>
                <w:right w:val="none" w:sz="0" w:space="0" w:color="auto"/>
              </w:divBdr>
            </w:div>
          </w:divsChild>
        </w:div>
        <w:div w:id="24645455">
          <w:marLeft w:val="0"/>
          <w:marRight w:val="0"/>
          <w:marTop w:val="0"/>
          <w:marBottom w:val="0"/>
          <w:divBdr>
            <w:top w:val="none" w:sz="0" w:space="0" w:color="auto"/>
            <w:left w:val="none" w:sz="0" w:space="0" w:color="auto"/>
            <w:bottom w:val="none" w:sz="0" w:space="0" w:color="auto"/>
            <w:right w:val="none" w:sz="0" w:space="0" w:color="auto"/>
          </w:divBdr>
          <w:divsChild>
            <w:div w:id="24645135">
              <w:marLeft w:val="0"/>
              <w:marRight w:val="0"/>
              <w:marTop w:val="0"/>
              <w:marBottom w:val="0"/>
              <w:divBdr>
                <w:top w:val="none" w:sz="0" w:space="0" w:color="auto"/>
                <w:left w:val="none" w:sz="0" w:space="0" w:color="auto"/>
                <w:bottom w:val="none" w:sz="0" w:space="0" w:color="auto"/>
                <w:right w:val="none" w:sz="0" w:space="0" w:color="auto"/>
              </w:divBdr>
            </w:div>
          </w:divsChild>
        </w:div>
        <w:div w:id="24645456">
          <w:marLeft w:val="0"/>
          <w:marRight w:val="0"/>
          <w:marTop w:val="0"/>
          <w:marBottom w:val="0"/>
          <w:divBdr>
            <w:top w:val="none" w:sz="0" w:space="0" w:color="auto"/>
            <w:left w:val="none" w:sz="0" w:space="0" w:color="auto"/>
            <w:bottom w:val="none" w:sz="0" w:space="0" w:color="auto"/>
            <w:right w:val="none" w:sz="0" w:space="0" w:color="auto"/>
          </w:divBdr>
          <w:divsChild>
            <w:div w:id="24645361">
              <w:marLeft w:val="0"/>
              <w:marRight w:val="0"/>
              <w:marTop w:val="0"/>
              <w:marBottom w:val="0"/>
              <w:divBdr>
                <w:top w:val="none" w:sz="0" w:space="0" w:color="auto"/>
                <w:left w:val="none" w:sz="0" w:space="0" w:color="auto"/>
                <w:bottom w:val="none" w:sz="0" w:space="0" w:color="auto"/>
                <w:right w:val="none" w:sz="0" w:space="0" w:color="auto"/>
              </w:divBdr>
            </w:div>
          </w:divsChild>
        </w:div>
        <w:div w:id="24645458">
          <w:marLeft w:val="0"/>
          <w:marRight w:val="0"/>
          <w:marTop w:val="0"/>
          <w:marBottom w:val="0"/>
          <w:divBdr>
            <w:top w:val="none" w:sz="0" w:space="0" w:color="auto"/>
            <w:left w:val="none" w:sz="0" w:space="0" w:color="auto"/>
            <w:bottom w:val="none" w:sz="0" w:space="0" w:color="auto"/>
            <w:right w:val="none" w:sz="0" w:space="0" w:color="auto"/>
          </w:divBdr>
          <w:divsChild>
            <w:div w:id="24645570">
              <w:marLeft w:val="0"/>
              <w:marRight w:val="0"/>
              <w:marTop w:val="0"/>
              <w:marBottom w:val="0"/>
              <w:divBdr>
                <w:top w:val="none" w:sz="0" w:space="0" w:color="auto"/>
                <w:left w:val="none" w:sz="0" w:space="0" w:color="auto"/>
                <w:bottom w:val="none" w:sz="0" w:space="0" w:color="auto"/>
                <w:right w:val="none" w:sz="0" w:space="0" w:color="auto"/>
              </w:divBdr>
            </w:div>
          </w:divsChild>
        </w:div>
        <w:div w:id="24645460">
          <w:marLeft w:val="0"/>
          <w:marRight w:val="0"/>
          <w:marTop w:val="0"/>
          <w:marBottom w:val="0"/>
          <w:divBdr>
            <w:top w:val="none" w:sz="0" w:space="0" w:color="auto"/>
            <w:left w:val="none" w:sz="0" w:space="0" w:color="auto"/>
            <w:bottom w:val="none" w:sz="0" w:space="0" w:color="auto"/>
            <w:right w:val="none" w:sz="0" w:space="0" w:color="auto"/>
          </w:divBdr>
          <w:divsChild>
            <w:div w:id="24645309">
              <w:marLeft w:val="0"/>
              <w:marRight w:val="0"/>
              <w:marTop w:val="0"/>
              <w:marBottom w:val="0"/>
              <w:divBdr>
                <w:top w:val="none" w:sz="0" w:space="0" w:color="auto"/>
                <w:left w:val="none" w:sz="0" w:space="0" w:color="auto"/>
                <w:bottom w:val="none" w:sz="0" w:space="0" w:color="auto"/>
                <w:right w:val="none" w:sz="0" w:space="0" w:color="auto"/>
              </w:divBdr>
            </w:div>
          </w:divsChild>
        </w:div>
        <w:div w:id="24645463">
          <w:marLeft w:val="0"/>
          <w:marRight w:val="0"/>
          <w:marTop w:val="0"/>
          <w:marBottom w:val="0"/>
          <w:divBdr>
            <w:top w:val="none" w:sz="0" w:space="0" w:color="auto"/>
            <w:left w:val="none" w:sz="0" w:space="0" w:color="auto"/>
            <w:bottom w:val="none" w:sz="0" w:space="0" w:color="auto"/>
            <w:right w:val="none" w:sz="0" w:space="0" w:color="auto"/>
          </w:divBdr>
          <w:divsChild>
            <w:div w:id="24645472">
              <w:marLeft w:val="0"/>
              <w:marRight w:val="0"/>
              <w:marTop w:val="0"/>
              <w:marBottom w:val="0"/>
              <w:divBdr>
                <w:top w:val="none" w:sz="0" w:space="0" w:color="auto"/>
                <w:left w:val="none" w:sz="0" w:space="0" w:color="auto"/>
                <w:bottom w:val="none" w:sz="0" w:space="0" w:color="auto"/>
                <w:right w:val="none" w:sz="0" w:space="0" w:color="auto"/>
              </w:divBdr>
            </w:div>
          </w:divsChild>
        </w:div>
        <w:div w:id="24645478">
          <w:marLeft w:val="0"/>
          <w:marRight w:val="0"/>
          <w:marTop w:val="0"/>
          <w:marBottom w:val="0"/>
          <w:divBdr>
            <w:top w:val="none" w:sz="0" w:space="0" w:color="auto"/>
            <w:left w:val="none" w:sz="0" w:space="0" w:color="auto"/>
            <w:bottom w:val="none" w:sz="0" w:space="0" w:color="auto"/>
            <w:right w:val="none" w:sz="0" w:space="0" w:color="auto"/>
          </w:divBdr>
          <w:divsChild>
            <w:div w:id="24645471">
              <w:marLeft w:val="0"/>
              <w:marRight w:val="0"/>
              <w:marTop w:val="0"/>
              <w:marBottom w:val="0"/>
              <w:divBdr>
                <w:top w:val="none" w:sz="0" w:space="0" w:color="auto"/>
                <w:left w:val="none" w:sz="0" w:space="0" w:color="auto"/>
                <w:bottom w:val="none" w:sz="0" w:space="0" w:color="auto"/>
                <w:right w:val="none" w:sz="0" w:space="0" w:color="auto"/>
              </w:divBdr>
            </w:div>
          </w:divsChild>
        </w:div>
        <w:div w:id="24645480">
          <w:marLeft w:val="0"/>
          <w:marRight w:val="0"/>
          <w:marTop w:val="0"/>
          <w:marBottom w:val="0"/>
          <w:divBdr>
            <w:top w:val="none" w:sz="0" w:space="0" w:color="auto"/>
            <w:left w:val="none" w:sz="0" w:space="0" w:color="auto"/>
            <w:bottom w:val="none" w:sz="0" w:space="0" w:color="auto"/>
            <w:right w:val="none" w:sz="0" w:space="0" w:color="auto"/>
          </w:divBdr>
          <w:divsChild>
            <w:div w:id="24645526">
              <w:marLeft w:val="0"/>
              <w:marRight w:val="0"/>
              <w:marTop w:val="0"/>
              <w:marBottom w:val="0"/>
              <w:divBdr>
                <w:top w:val="none" w:sz="0" w:space="0" w:color="auto"/>
                <w:left w:val="none" w:sz="0" w:space="0" w:color="auto"/>
                <w:bottom w:val="none" w:sz="0" w:space="0" w:color="auto"/>
                <w:right w:val="none" w:sz="0" w:space="0" w:color="auto"/>
              </w:divBdr>
            </w:div>
          </w:divsChild>
        </w:div>
        <w:div w:id="24645481">
          <w:marLeft w:val="0"/>
          <w:marRight w:val="0"/>
          <w:marTop w:val="0"/>
          <w:marBottom w:val="0"/>
          <w:divBdr>
            <w:top w:val="none" w:sz="0" w:space="0" w:color="auto"/>
            <w:left w:val="none" w:sz="0" w:space="0" w:color="auto"/>
            <w:bottom w:val="none" w:sz="0" w:space="0" w:color="auto"/>
            <w:right w:val="none" w:sz="0" w:space="0" w:color="auto"/>
          </w:divBdr>
          <w:divsChild>
            <w:div w:id="24645624">
              <w:marLeft w:val="0"/>
              <w:marRight w:val="0"/>
              <w:marTop w:val="0"/>
              <w:marBottom w:val="0"/>
              <w:divBdr>
                <w:top w:val="none" w:sz="0" w:space="0" w:color="auto"/>
                <w:left w:val="none" w:sz="0" w:space="0" w:color="auto"/>
                <w:bottom w:val="none" w:sz="0" w:space="0" w:color="auto"/>
                <w:right w:val="none" w:sz="0" w:space="0" w:color="auto"/>
              </w:divBdr>
            </w:div>
          </w:divsChild>
        </w:div>
        <w:div w:id="24645482">
          <w:marLeft w:val="0"/>
          <w:marRight w:val="0"/>
          <w:marTop w:val="0"/>
          <w:marBottom w:val="0"/>
          <w:divBdr>
            <w:top w:val="none" w:sz="0" w:space="0" w:color="auto"/>
            <w:left w:val="none" w:sz="0" w:space="0" w:color="auto"/>
            <w:bottom w:val="none" w:sz="0" w:space="0" w:color="auto"/>
            <w:right w:val="none" w:sz="0" w:space="0" w:color="auto"/>
          </w:divBdr>
          <w:divsChild>
            <w:div w:id="24645503">
              <w:marLeft w:val="0"/>
              <w:marRight w:val="0"/>
              <w:marTop w:val="0"/>
              <w:marBottom w:val="0"/>
              <w:divBdr>
                <w:top w:val="none" w:sz="0" w:space="0" w:color="auto"/>
                <w:left w:val="none" w:sz="0" w:space="0" w:color="auto"/>
                <w:bottom w:val="none" w:sz="0" w:space="0" w:color="auto"/>
                <w:right w:val="none" w:sz="0" w:space="0" w:color="auto"/>
              </w:divBdr>
            </w:div>
          </w:divsChild>
        </w:div>
        <w:div w:id="24645484">
          <w:marLeft w:val="0"/>
          <w:marRight w:val="0"/>
          <w:marTop w:val="0"/>
          <w:marBottom w:val="0"/>
          <w:divBdr>
            <w:top w:val="none" w:sz="0" w:space="0" w:color="auto"/>
            <w:left w:val="none" w:sz="0" w:space="0" w:color="auto"/>
            <w:bottom w:val="none" w:sz="0" w:space="0" w:color="auto"/>
            <w:right w:val="none" w:sz="0" w:space="0" w:color="auto"/>
          </w:divBdr>
          <w:divsChild>
            <w:div w:id="24645188">
              <w:marLeft w:val="0"/>
              <w:marRight w:val="0"/>
              <w:marTop w:val="0"/>
              <w:marBottom w:val="0"/>
              <w:divBdr>
                <w:top w:val="none" w:sz="0" w:space="0" w:color="auto"/>
                <w:left w:val="none" w:sz="0" w:space="0" w:color="auto"/>
                <w:bottom w:val="none" w:sz="0" w:space="0" w:color="auto"/>
                <w:right w:val="none" w:sz="0" w:space="0" w:color="auto"/>
              </w:divBdr>
            </w:div>
          </w:divsChild>
        </w:div>
        <w:div w:id="24645486">
          <w:marLeft w:val="0"/>
          <w:marRight w:val="0"/>
          <w:marTop w:val="0"/>
          <w:marBottom w:val="0"/>
          <w:divBdr>
            <w:top w:val="none" w:sz="0" w:space="0" w:color="auto"/>
            <w:left w:val="none" w:sz="0" w:space="0" w:color="auto"/>
            <w:bottom w:val="none" w:sz="0" w:space="0" w:color="auto"/>
            <w:right w:val="none" w:sz="0" w:space="0" w:color="auto"/>
          </w:divBdr>
          <w:divsChild>
            <w:div w:id="24645085">
              <w:marLeft w:val="0"/>
              <w:marRight w:val="0"/>
              <w:marTop w:val="0"/>
              <w:marBottom w:val="0"/>
              <w:divBdr>
                <w:top w:val="none" w:sz="0" w:space="0" w:color="auto"/>
                <w:left w:val="none" w:sz="0" w:space="0" w:color="auto"/>
                <w:bottom w:val="none" w:sz="0" w:space="0" w:color="auto"/>
                <w:right w:val="none" w:sz="0" w:space="0" w:color="auto"/>
              </w:divBdr>
            </w:div>
          </w:divsChild>
        </w:div>
        <w:div w:id="24645487">
          <w:marLeft w:val="0"/>
          <w:marRight w:val="0"/>
          <w:marTop w:val="0"/>
          <w:marBottom w:val="0"/>
          <w:divBdr>
            <w:top w:val="none" w:sz="0" w:space="0" w:color="auto"/>
            <w:left w:val="none" w:sz="0" w:space="0" w:color="auto"/>
            <w:bottom w:val="none" w:sz="0" w:space="0" w:color="auto"/>
            <w:right w:val="none" w:sz="0" w:space="0" w:color="auto"/>
          </w:divBdr>
          <w:divsChild>
            <w:div w:id="24645113">
              <w:marLeft w:val="0"/>
              <w:marRight w:val="0"/>
              <w:marTop w:val="0"/>
              <w:marBottom w:val="0"/>
              <w:divBdr>
                <w:top w:val="none" w:sz="0" w:space="0" w:color="auto"/>
                <w:left w:val="none" w:sz="0" w:space="0" w:color="auto"/>
                <w:bottom w:val="none" w:sz="0" w:space="0" w:color="auto"/>
                <w:right w:val="none" w:sz="0" w:space="0" w:color="auto"/>
              </w:divBdr>
            </w:div>
          </w:divsChild>
        </w:div>
        <w:div w:id="24645488">
          <w:marLeft w:val="0"/>
          <w:marRight w:val="0"/>
          <w:marTop w:val="0"/>
          <w:marBottom w:val="0"/>
          <w:divBdr>
            <w:top w:val="none" w:sz="0" w:space="0" w:color="auto"/>
            <w:left w:val="none" w:sz="0" w:space="0" w:color="auto"/>
            <w:bottom w:val="none" w:sz="0" w:space="0" w:color="auto"/>
            <w:right w:val="none" w:sz="0" w:space="0" w:color="auto"/>
          </w:divBdr>
          <w:divsChild>
            <w:div w:id="24645081">
              <w:marLeft w:val="0"/>
              <w:marRight w:val="0"/>
              <w:marTop w:val="0"/>
              <w:marBottom w:val="0"/>
              <w:divBdr>
                <w:top w:val="none" w:sz="0" w:space="0" w:color="auto"/>
                <w:left w:val="none" w:sz="0" w:space="0" w:color="auto"/>
                <w:bottom w:val="none" w:sz="0" w:space="0" w:color="auto"/>
                <w:right w:val="none" w:sz="0" w:space="0" w:color="auto"/>
              </w:divBdr>
            </w:div>
          </w:divsChild>
        </w:div>
        <w:div w:id="24645490">
          <w:marLeft w:val="0"/>
          <w:marRight w:val="0"/>
          <w:marTop w:val="0"/>
          <w:marBottom w:val="0"/>
          <w:divBdr>
            <w:top w:val="none" w:sz="0" w:space="0" w:color="auto"/>
            <w:left w:val="none" w:sz="0" w:space="0" w:color="auto"/>
            <w:bottom w:val="none" w:sz="0" w:space="0" w:color="auto"/>
            <w:right w:val="none" w:sz="0" w:space="0" w:color="auto"/>
          </w:divBdr>
          <w:divsChild>
            <w:div w:id="24645612">
              <w:marLeft w:val="0"/>
              <w:marRight w:val="0"/>
              <w:marTop w:val="0"/>
              <w:marBottom w:val="0"/>
              <w:divBdr>
                <w:top w:val="none" w:sz="0" w:space="0" w:color="auto"/>
                <w:left w:val="none" w:sz="0" w:space="0" w:color="auto"/>
                <w:bottom w:val="none" w:sz="0" w:space="0" w:color="auto"/>
                <w:right w:val="none" w:sz="0" w:space="0" w:color="auto"/>
              </w:divBdr>
            </w:div>
          </w:divsChild>
        </w:div>
        <w:div w:id="24645495">
          <w:marLeft w:val="0"/>
          <w:marRight w:val="0"/>
          <w:marTop w:val="0"/>
          <w:marBottom w:val="0"/>
          <w:divBdr>
            <w:top w:val="none" w:sz="0" w:space="0" w:color="auto"/>
            <w:left w:val="none" w:sz="0" w:space="0" w:color="auto"/>
            <w:bottom w:val="none" w:sz="0" w:space="0" w:color="auto"/>
            <w:right w:val="none" w:sz="0" w:space="0" w:color="auto"/>
          </w:divBdr>
          <w:divsChild>
            <w:div w:id="24645353">
              <w:marLeft w:val="0"/>
              <w:marRight w:val="0"/>
              <w:marTop w:val="0"/>
              <w:marBottom w:val="0"/>
              <w:divBdr>
                <w:top w:val="none" w:sz="0" w:space="0" w:color="auto"/>
                <w:left w:val="none" w:sz="0" w:space="0" w:color="auto"/>
                <w:bottom w:val="none" w:sz="0" w:space="0" w:color="auto"/>
                <w:right w:val="none" w:sz="0" w:space="0" w:color="auto"/>
              </w:divBdr>
            </w:div>
          </w:divsChild>
        </w:div>
        <w:div w:id="24645499">
          <w:marLeft w:val="0"/>
          <w:marRight w:val="0"/>
          <w:marTop w:val="0"/>
          <w:marBottom w:val="0"/>
          <w:divBdr>
            <w:top w:val="none" w:sz="0" w:space="0" w:color="auto"/>
            <w:left w:val="none" w:sz="0" w:space="0" w:color="auto"/>
            <w:bottom w:val="none" w:sz="0" w:space="0" w:color="auto"/>
            <w:right w:val="none" w:sz="0" w:space="0" w:color="auto"/>
          </w:divBdr>
          <w:divsChild>
            <w:div w:id="24645477">
              <w:marLeft w:val="0"/>
              <w:marRight w:val="0"/>
              <w:marTop w:val="0"/>
              <w:marBottom w:val="0"/>
              <w:divBdr>
                <w:top w:val="none" w:sz="0" w:space="0" w:color="auto"/>
                <w:left w:val="none" w:sz="0" w:space="0" w:color="auto"/>
                <w:bottom w:val="none" w:sz="0" w:space="0" w:color="auto"/>
                <w:right w:val="none" w:sz="0" w:space="0" w:color="auto"/>
              </w:divBdr>
            </w:div>
          </w:divsChild>
        </w:div>
        <w:div w:id="24645502">
          <w:marLeft w:val="0"/>
          <w:marRight w:val="0"/>
          <w:marTop w:val="0"/>
          <w:marBottom w:val="0"/>
          <w:divBdr>
            <w:top w:val="none" w:sz="0" w:space="0" w:color="auto"/>
            <w:left w:val="none" w:sz="0" w:space="0" w:color="auto"/>
            <w:bottom w:val="none" w:sz="0" w:space="0" w:color="auto"/>
            <w:right w:val="none" w:sz="0" w:space="0" w:color="auto"/>
          </w:divBdr>
          <w:divsChild>
            <w:div w:id="24645254">
              <w:marLeft w:val="0"/>
              <w:marRight w:val="0"/>
              <w:marTop w:val="0"/>
              <w:marBottom w:val="0"/>
              <w:divBdr>
                <w:top w:val="none" w:sz="0" w:space="0" w:color="auto"/>
                <w:left w:val="none" w:sz="0" w:space="0" w:color="auto"/>
                <w:bottom w:val="none" w:sz="0" w:space="0" w:color="auto"/>
                <w:right w:val="none" w:sz="0" w:space="0" w:color="auto"/>
              </w:divBdr>
            </w:div>
          </w:divsChild>
        </w:div>
        <w:div w:id="24645522">
          <w:marLeft w:val="0"/>
          <w:marRight w:val="0"/>
          <w:marTop w:val="0"/>
          <w:marBottom w:val="0"/>
          <w:divBdr>
            <w:top w:val="none" w:sz="0" w:space="0" w:color="auto"/>
            <w:left w:val="none" w:sz="0" w:space="0" w:color="auto"/>
            <w:bottom w:val="none" w:sz="0" w:space="0" w:color="auto"/>
            <w:right w:val="none" w:sz="0" w:space="0" w:color="auto"/>
          </w:divBdr>
          <w:divsChild>
            <w:div w:id="24645143">
              <w:marLeft w:val="0"/>
              <w:marRight w:val="0"/>
              <w:marTop w:val="0"/>
              <w:marBottom w:val="0"/>
              <w:divBdr>
                <w:top w:val="none" w:sz="0" w:space="0" w:color="auto"/>
                <w:left w:val="none" w:sz="0" w:space="0" w:color="auto"/>
                <w:bottom w:val="none" w:sz="0" w:space="0" w:color="auto"/>
                <w:right w:val="none" w:sz="0" w:space="0" w:color="auto"/>
              </w:divBdr>
            </w:div>
          </w:divsChild>
        </w:div>
        <w:div w:id="24645523">
          <w:marLeft w:val="0"/>
          <w:marRight w:val="0"/>
          <w:marTop w:val="0"/>
          <w:marBottom w:val="0"/>
          <w:divBdr>
            <w:top w:val="none" w:sz="0" w:space="0" w:color="auto"/>
            <w:left w:val="none" w:sz="0" w:space="0" w:color="auto"/>
            <w:bottom w:val="none" w:sz="0" w:space="0" w:color="auto"/>
            <w:right w:val="none" w:sz="0" w:space="0" w:color="auto"/>
          </w:divBdr>
          <w:divsChild>
            <w:div w:id="24645167">
              <w:marLeft w:val="0"/>
              <w:marRight w:val="0"/>
              <w:marTop w:val="0"/>
              <w:marBottom w:val="0"/>
              <w:divBdr>
                <w:top w:val="none" w:sz="0" w:space="0" w:color="auto"/>
                <w:left w:val="none" w:sz="0" w:space="0" w:color="auto"/>
                <w:bottom w:val="none" w:sz="0" w:space="0" w:color="auto"/>
                <w:right w:val="none" w:sz="0" w:space="0" w:color="auto"/>
              </w:divBdr>
            </w:div>
          </w:divsChild>
        </w:div>
        <w:div w:id="24645524">
          <w:marLeft w:val="0"/>
          <w:marRight w:val="0"/>
          <w:marTop w:val="0"/>
          <w:marBottom w:val="0"/>
          <w:divBdr>
            <w:top w:val="none" w:sz="0" w:space="0" w:color="auto"/>
            <w:left w:val="none" w:sz="0" w:space="0" w:color="auto"/>
            <w:bottom w:val="none" w:sz="0" w:space="0" w:color="auto"/>
            <w:right w:val="none" w:sz="0" w:space="0" w:color="auto"/>
          </w:divBdr>
          <w:divsChild>
            <w:div w:id="24645265">
              <w:marLeft w:val="0"/>
              <w:marRight w:val="0"/>
              <w:marTop w:val="0"/>
              <w:marBottom w:val="0"/>
              <w:divBdr>
                <w:top w:val="none" w:sz="0" w:space="0" w:color="auto"/>
                <w:left w:val="none" w:sz="0" w:space="0" w:color="auto"/>
                <w:bottom w:val="none" w:sz="0" w:space="0" w:color="auto"/>
                <w:right w:val="none" w:sz="0" w:space="0" w:color="auto"/>
              </w:divBdr>
            </w:div>
          </w:divsChild>
        </w:div>
        <w:div w:id="24645535">
          <w:marLeft w:val="0"/>
          <w:marRight w:val="0"/>
          <w:marTop w:val="0"/>
          <w:marBottom w:val="0"/>
          <w:divBdr>
            <w:top w:val="none" w:sz="0" w:space="0" w:color="auto"/>
            <w:left w:val="none" w:sz="0" w:space="0" w:color="auto"/>
            <w:bottom w:val="none" w:sz="0" w:space="0" w:color="auto"/>
            <w:right w:val="none" w:sz="0" w:space="0" w:color="auto"/>
          </w:divBdr>
          <w:divsChild>
            <w:div w:id="24645399">
              <w:marLeft w:val="0"/>
              <w:marRight w:val="0"/>
              <w:marTop w:val="0"/>
              <w:marBottom w:val="0"/>
              <w:divBdr>
                <w:top w:val="none" w:sz="0" w:space="0" w:color="auto"/>
                <w:left w:val="none" w:sz="0" w:space="0" w:color="auto"/>
                <w:bottom w:val="none" w:sz="0" w:space="0" w:color="auto"/>
                <w:right w:val="none" w:sz="0" w:space="0" w:color="auto"/>
              </w:divBdr>
            </w:div>
          </w:divsChild>
        </w:div>
        <w:div w:id="24645537">
          <w:marLeft w:val="0"/>
          <w:marRight w:val="0"/>
          <w:marTop w:val="0"/>
          <w:marBottom w:val="0"/>
          <w:divBdr>
            <w:top w:val="none" w:sz="0" w:space="0" w:color="auto"/>
            <w:left w:val="none" w:sz="0" w:space="0" w:color="auto"/>
            <w:bottom w:val="none" w:sz="0" w:space="0" w:color="auto"/>
            <w:right w:val="none" w:sz="0" w:space="0" w:color="auto"/>
          </w:divBdr>
          <w:divsChild>
            <w:div w:id="24645126">
              <w:marLeft w:val="0"/>
              <w:marRight w:val="0"/>
              <w:marTop w:val="0"/>
              <w:marBottom w:val="0"/>
              <w:divBdr>
                <w:top w:val="none" w:sz="0" w:space="0" w:color="auto"/>
                <w:left w:val="none" w:sz="0" w:space="0" w:color="auto"/>
                <w:bottom w:val="none" w:sz="0" w:space="0" w:color="auto"/>
                <w:right w:val="none" w:sz="0" w:space="0" w:color="auto"/>
              </w:divBdr>
            </w:div>
          </w:divsChild>
        </w:div>
        <w:div w:id="24645539">
          <w:marLeft w:val="0"/>
          <w:marRight w:val="0"/>
          <w:marTop w:val="0"/>
          <w:marBottom w:val="0"/>
          <w:divBdr>
            <w:top w:val="none" w:sz="0" w:space="0" w:color="auto"/>
            <w:left w:val="none" w:sz="0" w:space="0" w:color="auto"/>
            <w:bottom w:val="none" w:sz="0" w:space="0" w:color="auto"/>
            <w:right w:val="none" w:sz="0" w:space="0" w:color="auto"/>
          </w:divBdr>
          <w:divsChild>
            <w:div w:id="24645586">
              <w:marLeft w:val="0"/>
              <w:marRight w:val="0"/>
              <w:marTop w:val="0"/>
              <w:marBottom w:val="0"/>
              <w:divBdr>
                <w:top w:val="none" w:sz="0" w:space="0" w:color="auto"/>
                <w:left w:val="none" w:sz="0" w:space="0" w:color="auto"/>
                <w:bottom w:val="none" w:sz="0" w:space="0" w:color="auto"/>
                <w:right w:val="none" w:sz="0" w:space="0" w:color="auto"/>
              </w:divBdr>
            </w:div>
          </w:divsChild>
        </w:div>
        <w:div w:id="24645542">
          <w:marLeft w:val="0"/>
          <w:marRight w:val="0"/>
          <w:marTop w:val="0"/>
          <w:marBottom w:val="0"/>
          <w:divBdr>
            <w:top w:val="none" w:sz="0" w:space="0" w:color="auto"/>
            <w:left w:val="none" w:sz="0" w:space="0" w:color="auto"/>
            <w:bottom w:val="none" w:sz="0" w:space="0" w:color="auto"/>
            <w:right w:val="none" w:sz="0" w:space="0" w:color="auto"/>
          </w:divBdr>
          <w:divsChild>
            <w:div w:id="24645395">
              <w:marLeft w:val="0"/>
              <w:marRight w:val="0"/>
              <w:marTop w:val="0"/>
              <w:marBottom w:val="0"/>
              <w:divBdr>
                <w:top w:val="none" w:sz="0" w:space="0" w:color="auto"/>
                <w:left w:val="none" w:sz="0" w:space="0" w:color="auto"/>
                <w:bottom w:val="none" w:sz="0" w:space="0" w:color="auto"/>
                <w:right w:val="none" w:sz="0" w:space="0" w:color="auto"/>
              </w:divBdr>
            </w:div>
          </w:divsChild>
        </w:div>
        <w:div w:id="24645548">
          <w:marLeft w:val="0"/>
          <w:marRight w:val="0"/>
          <w:marTop w:val="0"/>
          <w:marBottom w:val="0"/>
          <w:divBdr>
            <w:top w:val="none" w:sz="0" w:space="0" w:color="auto"/>
            <w:left w:val="none" w:sz="0" w:space="0" w:color="auto"/>
            <w:bottom w:val="none" w:sz="0" w:space="0" w:color="auto"/>
            <w:right w:val="none" w:sz="0" w:space="0" w:color="auto"/>
          </w:divBdr>
          <w:divsChild>
            <w:div w:id="24645214">
              <w:marLeft w:val="0"/>
              <w:marRight w:val="0"/>
              <w:marTop w:val="0"/>
              <w:marBottom w:val="0"/>
              <w:divBdr>
                <w:top w:val="none" w:sz="0" w:space="0" w:color="auto"/>
                <w:left w:val="none" w:sz="0" w:space="0" w:color="auto"/>
                <w:bottom w:val="none" w:sz="0" w:space="0" w:color="auto"/>
                <w:right w:val="none" w:sz="0" w:space="0" w:color="auto"/>
              </w:divBdr>
            </w:div>
          </w:divsChild>
        </w:div>
        <w:div w:id="24645551">
          <w:marLeft w:val="0"/>
          <w:marRight w:val="0"/>
          <w:marTop w:val="0"/>
          <w:marBottom w:val="0"/>
          <w:divBdr>
            <w:top w:val="none" w:sz="0" w:space="0" w:color="auto"/>
            <w:left w:val="none" w:sz="0" w:space="0" w:color="auto"/>
            <w:bottom w:val="none" w:sz="0" w:space="0" w:color="auto"/>
            <w:right w:val="none" w:sz="0" w:space="0" w:color="auto"/>
          </w:divBdr>
          <w:divsChild>
            <w:div w:id="24645543">
              <w:marLeft w:val="0"/>
              <w:marRight w:val="0"/>
              <w:marTop w:val="0"/>
              <w:marBottom w:val="0"/>
              <w:divBdr>
                <w:top w:val="none" w:sz="0" w:space="0" w:color="auto"/>
                <w:left w:val="none" w:sz="0" w:space="0" w:color="auto"/>
                <w:bottom w:val="none" w:sz="0" w:space="0" w:color="auto"/>
                <w:right w:val="none" w:sz="0" w:space="0" w:color="auto"/>
              </w:divBdr>
            </w:div>
          </w:divsChild>
        </w:div>
        <w:div w:id="24645552">
          <w:marLeft w:val="0"/>
          <w:marRight w:val="0"/>
          <w:marTop w:val="0"/>
          <w:marBottom w:val="0"/>
          <w:divBdr>
            <w:top w:val="none" w:sz="0" w:space="0" w:color="auto"/>
            <w:left w:val="none" w:sz="0" w:space="0" w:color="auto"/>
            <w:bottom w:val="none" w:sz="0" w:space="0" w:color="auto"/>
            <w:right w:val="none" w:sz="0" w:space="0" w:color="auto"/>
          </w:divBdr>
          <w:divsChild>
            <w:div w:id="24645572">
              <w:marLeft w:val="0"/>
              <w:marRight w:val="0"/>
              <w:marTop w:val="0"/>
              <w:marBottom w:val="0"/>
              <w:divBdr>
                <w:top w:val="none" w:sz="0" w:space="0" w:color="auto"/>
                <w:left w:val="none" w:sz="0" w:space="0" w:color="auto"/>
                <w:bottom w:val="none" w:sz="0" w:space="0" w:color="auto"/>
                <w:right w:val="none" w:sz="0" w:space="0" w:color="auto"/>
              </w:divBdr>
            </w:div>
          </w:divsChild>
        </w:div>
        <w:div w:id="24645553">
          <w:marLeft w:val="0"/>
          <w:marRight w:val="0"/>
          <w:marTop w:val="0"/>
          <w:marBottom w:val="0"/>
          <w:divBdr>
            <w:top w:val="none" w:sz="0" w:space="0" w:color="auto"/>
            <w:left w:val="none" w:sz="0" w:space="0" w:color="auto"/>
            <w:bottom w:val="none" w:sz="0" w:space="0" w:color="auto"/>
            <w:right w:val="none" w:sz="0" w:space="0" w:color="auto"/>
          </w:divBdr>
          <w:divsChild>
            <w:div w:id="24645514">
              <w:marLeft w:val="0"/>
              <w:marRight w:val="0"/>
              <w:marTop w:val="0"/>
              <w:marBottom w:val="0"/>
              <w:divBdr>
                <w:top w:val="none" w:sz="0" w:space="0" w:color="auto"/>
                <w:left w:val="none" w:sz="0" w:space="0" w:color="auto"/>
                <w:bottom w:val="none" w:sz="0" w:space="0" w:color="auto"/>
                <w:right w:val="none" w:sz="0" w:space="0" w:color="auto"/>
              </w:divBdr>
            </w:div>
          </w:divsChild>
        </w:div>
        <w:div w:id="24645558">
          <w:marLeft w:val="0"/>
          <w:marRight w:val="0"/>
          <w:marTop w:val="0"/>
          <w:marBottom w:val="0"/>
          <w:divBdr>
            <w:top w:val="none" w:sz="0" w:space="0" w:color="auto"/>
            <w:left w:val="none" w:sz="0" w:space="0" w:color="auto"/>
            <w:bottom w:val="none" w:sz="0" w:space="0" w:color="auto"/>
            <w:right w:val="none" w:sz="0" w:space="0" w:color="auto"/>
          </w:divBdr>
          <w:divsChild>
            <w:div w:id="24645462">
              <w:marLeft w:val="0"/>
              <w:marRight w:val="0"/>
              <w:marTop w:val="0"/>
              <w:marBottom w:val="0"/>
              <w:divBdr>
                <w:top w:val="none" w:sz="0" w:space="0" w:color="auto"/>
                <w:left w:val="none" w:sz="0" w:space="0" w:color="auto"/>
                <w:bottom w:val="none" w:sz="0" w:space="0" w:color="auto"/>
                <w:right w:val="none" w:sz="0" w:space="0" w:color="auto"/>
              </w:divBdr>
            </w:div>
          </w:divsChild>
        </w:div>
        <w:div w:id="24645561">
          <w:marLeft w:val="0"/>
          <w:marRight w:val="0"/>
          <w:marTop w:val="0"/>
          <w:marBottom w:val="0"/>
          <w:divBdr>
            <w:top w:val="none" w:sz="0" w:space="0" w:color="auto"/>
            <w:left w:val="none" w:sz="0" w:space="0" w:color="auto"/>
            <w:bottom w:val="none" w:sz="0" w:space="0" w:color="auto"/>
            <w:right w:val="none" w:sz="0" w:space="0" w:color="auto"/>
          </w:divBdr>
          <w:divsChild>
            <w:div w:id="24645253">
              <w:marLeft w:val="0"/>
              <w:marRight w:val="0"/>
              <w:marTop w:val="0"/>
              <w:marBottom w:val="0"/>
              <w:divBdr>
                <w:top w:val="none" w:sz="0" w:space="0" w:color="auto"/>
                <w:left w:val="none" w:sz="0" w:space="0" w:color="auto"/>
                <w:bottom w:val="none" w:sz="0" w:space="0" w:color="auto"/>
                <w:right w:val="none" w:sz="0" w:space="0" w:color="auto"/>
              </w:divBdr>
            </w:div>
          </w:divsChild>
        </w:div>
        <w:div w:id="24645562">
          <w:marLeft w:val="0"/>
          <w:marRight w:val="0"/>
          <w:marTop w:val="0"/>
          <w:marBottom w:val="0"/>
          <w:divBdr>
            <w:top w:val="none" w:sz="0" w:space="0" w:color="auto"/>
            <w:left w:val="none" w:sz="0" w:space="0" w:color="auto"/>
            <w:bottom w:val="none" w:sz="0" w:space="0" w:color="auto"/>
            <w:right w:val="none" w:sz="0" w:space="0" w:color="auto"/>
          </w:divBdr>
          <w:divsChild>
            <w:div w:id="24645160">
              <w:marLeft w:val="0"/>
              <w:marRight w:val="0"/>
              <w:marTop w:val="0"/>
              <w:marBottom w:val="0"/>
              <w:divBdr>
                <w:top w:val="none" w:sz="0" w:space="0" w:color="auto"/>
                <w:left w:val="none" w:sz="0" w:space="0" w:color="auto"/>
                <w:bottom w:val="none" w:sz="0" w:space="0" w:color="auto"/>
                <w:right w:val="none" w:sz="0" w:space="0" w:color="auto"/>
              </w:divBdr>
            </w:div>
          </w:divsChild>
        </w:div>
        <w:div w:id="24645571">
          <w:marLeft w:val="0"/>
          <w:marRight w:val="0"/>
          <w:marTop w:val="0"/>
          <w:marBottom w:val="0"/>
          <w:divBdr>
            <w:top w:val="none" w:sz="0" w:space="0" w:color="auto"/>
            <w:left w:val="none" w:sz="0" w:space="0" w:color="auto"/>
            <w:bottom w:val="none" w:sz="0" w:space="0" w:color="auto"/>
            <w:right w:val="none" w:sz="0" w:space="0" w:color="auto"/>
          </w:divBdr>
          <w:divsChild>
            <w:div w:id="24645248">
              <w:marLeft w:val="0"/>
              <w:marRight w:val="0"/>
              <w:marTop w:val="0"/>
              <w:marBottom w:val="0"/>
              <w:divBdr>
                <w:top w:val="none" w:sz="0" w:space="0" w:color="auto"/>
                <w:left w:val="none" w:sz="0" w:space="0" w:color="auto"/>
                <w:bottom w:val="none" w:sz="0" w:space="0" w:color="auto"/>
                <w:right w:val="none" w:sz="0" w:space="0" w:color="auto"/>
              </w:divBdr>
            </w:div>
          </w:divsChild>
        </w:div>
        <w:div w:id="24645576">
          <w:marLeft w:val="0"/>
          <w:marRight w:val="0"/>
          <w:marTop w:val="0"/>
          <w:marBottom w:val="0"/>
          <w:divBdr>
            <w:top w:val="none" w:sz="0" w:space="0" w:color="auto"/>
            <w:left w:val="none" w:sz="0" w:space="0" w:color="auto"/>
            <w:bottom w:val="none" w:sz="0" w:space="0" w:color="auto"/>
            <w:right w:val="none" w:sz="0" w:space="0" w:color="auto"/>
          </w:divBdr>
          <w:divsChild>
            <w:div w:id="24645144">
              <w:marLeft w:val="0"/>
              <w:marRight w:val="0"/>
              <w:marTop w:val="0"/>
              <w:marBottom w:val="0"/>
              <w:divBdr>
                <w:top w:val="none" w:sz="0" w:space="0" w:color="auto"/>
                <w:left w:val="none" w:sz="0" w:space="0" w:color="auto"/>
                <w:bottom w:val="none" w:sz="0" w:space="0" w:color="auto"/>
                <w:right w:val="none" w:sz="0" w:space="0" w:color="auto"/>
              </w:divBdr>
            </w:div>
          </w:divsChild>
        </w:div>
        <w:div w:id="24645577">
          <w:marLeft w:val="0"/>
          <w:marRight w:val="0"/>
          <w:marTop w:val="0"/>
          <w:marBottom w:val="0"/>
          <w:divBdr>
            <w:top w:val="none" w:sz="0" w:space="0" w:color="auto"/>
            <w:left w:val="none" w:sz="0" w:space="0" w:color="auto"/>
            <w:bottom w:val="none" w:sz="0" w:space="0" w:color="auto"/>
            <w:right w:val="none" w:sz="0" w:space="0" w:color="auto"/>
          </w:divBdr>
          <w:divsChild>
            <w:div w:id="24645409">
              <w:marLeft w:val="0"/>
              <w:marRight w:val="0"/>
              <w:marTop w:val="0"/>
              <w:marBottom w:val="0"/>
              <w:divBdr>
                <w:top w:val="none" w:sz="0" w:space="0" w:color="auto"/>
                <w:left w:val="none" w:sz="0" w:space="0" w:color="auto"/>
                <w:bottom w:val="none" w:sz="0" w:space="0" w:color="auto"/>
                <w:right w:val="none" w:sz="0" w:space="0" w:color="auto"/>
              </w:divBdr>
            </w:div>
          </w:divsChild>
        </w:div>
        <w:div w:id="24645579">
          <w:marLeft w:val="0"/>
          <w:marRight w:val="0"/>
          <w:marTop w:val="0"/>
          <w:marBottom w:val="0"/>
          <w:divBdr>
            <w:top w:val="none" w:sz="0" w:space="0" w:color="auto"/>
            <w:left w:val="none" w:sz="0" w:space="0" w:color="auto"/>
            <w:bottom w:val="none" w:sz="0" w:space="0" w:color="auto"/>
            <w:right w:val="none" w:sz="0" w:space="0" w:color="auto"/>
          </w:divBdr>
          <w:divsChild>
            <w:div w:id="24645129">
              <w:marLeft w:val="0"/>
              <w:marRight w:val="0"/>
              <w:marTop w:val="0"/>
              <w:marBottom w:val="0"/>
              <w:divBdr>
                <w:top w:val="none" w:sz="0" w:space="0" w:color="auto"/>
                <w:left w:val="none" w:sz="0" w:space="0" w:color="auto"/>
                <w:bottom w:val="none" w:sz="0" w:space="0" w:color="auto"/>
                <w:right w:val="none" w:sz="0" w:space="0" w:color="auto"/>
              </w:divBdr>
            </w:div>
          </w:divsChild>
        </w:div>
        <w:div w:id="24645585">
          <w:marLeft w:val="0"/>
          <w:marRight w:val="0"/>
          <w:marTop w:val="0"/>
          <w:marBottom w:val="0"/>
          <w:divBdr>
            <w:top w:val="none" w:sz="0" w:space="0" w:color="auto"/>
            <w:left w:val="none" w:sz="0" w:space="0" w:color="auto"/>
            <w:bottom w:val="none" w:sz="0" w:space="0" w:color="auto"/>
            <w:right w:val="none" w:sz="0" w:space="0" w:color="auto"/>
          </w:divBdr>
          <w:divsChild>
            <w:div w:id="24645230">
              <w:marLeft w:val="0"/>
              <w:marRight w:val="0"/>
              <w:marTop w:val="0"/>
              <w:marBottom w:val="0"/>
              <w:divBdr>
                <w:top w:val="none" w:sz="0" w:space="0" w:color="auto"/>
                <w:left w:val="none" w:sz="0" w:space="0" w:color="auto"/>
                <w:bottom w:val="none" w:sz="0" w:space="0" w:color="auto"/>
                <w:right w:val="none" w:sz="0" w:space="0" w:color="auto"/>
              </w:divBdr>
            </w:div>
          </w:divsChild>
        </w:div>
        <w:div w:id="24645593">
          <w:marLeft w:val="0"/>
          <w:marRight w:val="0"/>
          <w:marTop w:val="0"/>
          <w:marBottom w:val="0"/>
          <w:divBdr>
            <w:top w:val="none" w:sz="0" w:space="0" w:color="auto"/>
            <w:left w:val="none" w:sz="0" w:space="0" w:color="auto"/>
            <w:bottom w:val="none" w:sz="0" w:space="0" w:color="auto"/>
            <w:right w:val="none" w:sz="0" w:space="0" w:color="auto"/>
          </w:divBdr>
          <w:divsChild>
            <w:div w:id="24645354">
              <w:marLeft w:val="0"/>
              <w:marRight w:val="0"/>
              <w:marTop w:val="0"/>
              <w:marBottom w:val="0"/>
              <w:divBdr>
                <w:top w:val="none" w:sz="0" w:space="0" w:color="auto"/>
                <w:left w:val="none" w:sz="0" w:space="0" w:color="auto"/>
                <w:bottom w:val="none" w:sz="0" w:space="0" w:color="auto"/>
                <w:right w:val="none" w:sz="0" w:space="0" w:color="auto"/>
              </w:divBdr>
            </w:div>
          </w:divsChild>
        </w:div>
        <w:div w:id="24645595">
          <w:marLeft w:val="0"/>
          <w:marRight w:val="0"/>
          <w:marTop w:val="0"/>
          <w:marBottom w:val="0"/>
          <w:divBdr>
            <w:top w:val="none" w:sz="0" w:space="0" w:color="auto"/>
            <w:left w:val="none" w:sz="0" w:space="0" w:color="auto"/>
            <w:bottom w:val="none" w:sz="0" w:space="0" w:color="auto"/>
            <w:right w:val="none" w:sz="0" w:space="0" w:color="auto"/>
          </w:divBdr>
          <w:divsChild>
            <w:div w:id="24645549">
              <w:marLeft w:val="0"/>
              <w:marRight w:val="0"/>
              <w:marTop w:val="0"/>
              <w:marBottom w:val="0"/>
              <w:divBdr>
                <w:top w:val="none" w:sz="0" w:space="0" w:color="auto"/>
                <w:left w:val="none" w:sz="0" w:space="0" w:color="auto"/>
                <w:bottom w:val="none" w:sz="0" w:space="0" w:color="auto"/>
                <w:right w:val="none" w:sz="0" w:space="0" w:color="auto"/>
              </w:divBdr>
            </w:div>
          </w:divsChild>
        </w:div>
        <w:div w:id="24645597">
          <w:marLeft w:val="0"/>
          <w:marRight w:val="0"/>
          <w:marTop w:val="0"/>
          <w:marBottom w:val="0"/>
          <w:divBdr>
            <w:top w:val="none" w:sz="0" w:space="0" w:color="auto"/>
            <w:left w:val="none" w:sz="0" w:space="0" w:color="auto"/>
            <w:bottom w:val="none" w:sz="0" w:space="0" w:color="auto"/>
            <w:right w:val="none" w:sz="0" w:space="0" w:color="auto"/>
          </w:divBdr>
          <w:divsChild>
            <w:div w:id="24645178">
              <w:marLeft w:val="0"/>
              <w:marRight w:val="0"/>
              <w:marTop w:val="0"/>
              <w:marBottom w:val="0"/>
              <w:divBdr>
                <w:top w:val="none" w:sz="0" w:space="0" w:color="auto"/>
                <w:left w:val="none" w:sz="0" w:space="0" w:color="auto"/>
                <w:bottom w:val="none" w:sz="0" w:space="0" w:color="auto"/>
                <w:right w:val="none" w:sz="0" w:space="0" w:color="auto"/>
              </w:divBdr>
            </w:div>
          </w:divsChild>
        </w:div>
        <w:div w:id="24645604">
          <w:marLeft w:val="0"/>
          <w:marRight w:val="0"/>
          <w:marTop w:val="0"/>
          <w:marBottom w:val="0"/>
          <w:divBdr>
            <w:top w:val="none" w:sz="0" w:space="0" w:color="auto"/>
            <w:left w:val="none" w:sz="0" w:space="0" w:color="auto"/>
            <w:bottom w:val="none" w:sz="0" w:space="0" w:color="auto"/>
            <w:right w:val="none" w:sz="0" w:space="0" w:color="auto"/>
          </w:divBdr>
          <w:divsChild>
            <w:div w:id="24645403">
              <w:marLeft w:val="0"/>
              <w:marRight w:val="0"/>
              <w:marTop w:val="0"/>
              <w:marBottom w:val="0"/>
              <w:divBdr>
                <w:top w:val="none" w:sz="0" w:space="0" w:color="auto"/>
                <w:left w:val="none" w:sz="0" w:space="0" w:color="auto"/>
                <w:bottom w:val="none" w:sz="0" w:space="0" w:color="auto"/>
                <w:right w:val="none" w:sz="0" w:space="0" w:color="auto"/>
              </w:divBdr>
            </w:div>
          </w:divsChild>
        </w:div>
        <w:div w:id="24645606">
          <w:marLeft w:val="0"/>
          <w:marRight w:val="0"/>
          <w:marTop w:val="0"/>
          <w:marBottom w:val="0"/>
          <w:divBdr>
            <w:top w:val="none" w:sz="0" w:space="0" w:color="auto"/>
            <w:left w:val="none" w:sz="0" w:space="0" w:color="auto"/>
            <w:bottom w:val="none" w:sz="0" w:space="0" w:color="auto"/>
            <w:right w:val="none" w:sz="0" w:space="0" w:color="auto"/>
          </w:divBdr>
          <w:divsChild>
            <w:div w:id="24645554">
              <w:marLeft w:val="0"/>
              <w:marRight w:val="0"/>
              <w:marTop w:val="0"/>
              <w:marBottom w:val="0"/>
              <w:divBdr>
                <w:top w:val="none" w:sz="0" w:space="0" w:color="auto"/>
                <w:left w:val="none" w:sz="0" w:space="0" w:color="auto"/>
                <w:bottom w:val="none" w:sz="0" w:space="0" w:color="auto"/>
                <w:right w:val="none" w:sz="0" w:space="0" w:color="auto"/>
              </w:divBdr>
            </w:div>
          </w:divsChild>
        </w:div>
        <w:div w:id="24645607">
          <w:marLeft w:val="0"/>
          <w:marRight w:val="0"/>
          <w:marTop w:val="0"/>
          <w:marBottom w:val="0"/>
          <w:divBdr>
            <w:top w:val="none" w:sz="0" w:space="0" w:color="auto"/>
            <w:left w:val="none" w:sz="0" w:space="0" w:color="auto"/>
            <w:bottom w:val="none" w:sz="0" w:space="0" w:color="auto"/>
            <w:right w:val="none" w:sz="0" w:space="0" w:color="auto"/>
          </w:divBdr>
          <w:divsChild>
            <w:div w:id="24645621">
              <w:marLeft w:val="0"/>
              <w:marRight w:val="0"/>
              <w:marTop w:val="0"/>
              <w:marBottom w:val="0"/>
              <w:divBdr>
                <w:top w:val="none" w:sz="0" w:space="0" w:color="auto"/>
                <w:left w:val="none" w:sz="0" w:space="0" w:color="auto"/>
                <w:bottom w:val="none" w:sz="0" w:space="0" w:color="auto"/>
                <w:right w:val="none" w:sz="0" w:space="0" w:color="auto"/>
              </w:divBdr>
            </w:div>
          </w:divsChild>
        </w:div>
        <w:div w:id="24645613">
          <w:marLeft w:val="0"/>
          <w:marRight w:val="0"/>
          <w:marTop w:val="0"/>
          <w:marBottom w:val="0"/>
          <w:divBdr>
            <w:top w:val="none" w:sz="0" w:space="0" w:color="auto"/>
            <w:left w:val="none" w:sz="0" w:space="0" w:color="auto"/>
            <w:bottom w:val="none" w:sz="0" w:space="0" w:color="auto"/>
            <w:right w:val="none" w:sz="0" w:space="0" w:color="auto"/>
          </w:divBdr>
          <w:divsChild>
            <w:div w:id="24645091">
              <w:marLeft w:val="0"/>
              <w:marRight w:val="0"/>
              <w:marTop w:val="0"/>
              <w:marBottom w:val="0"/>
              <w:divBdr>
                <w:top w:val="none" w:sz="0" w:space="0" w:color="auto"/>
                <w:left w:val="none" w:sz="0" w:space="0" w:color="auto"/>
                <w:bottom w:val="none" w:sz="0" w:space="0" w:color="auto"/>
                <w:right w:val="none" w:sz="0" w:space="0" w:color="auto"/>
              </w:divBdr>
            </w:div>
          </w:divsChild>
        </w:div>
        <w:div w:id="24645614">
          <w:marLeft w:val="0"/>
          <w:marRight w:val="0"/>
          <w:marTop w:val="0"/>
          <w:marBottom w:val="0"/>
          <w:divBdr>
            <w:top w:val="none" w:sz="0" w:space="0" w:color="auto"/>
            <w:left w:val="none" w:sz="0" w:space="0" w:color="auto"/>
            <w:bottom w:val="none" w:sz="0" w:space="0" w:color="auto"/>
            <w:right w:val="none" w:sz="0" w:space="0" w:color="auto"/>
          </w:divBdr>
          <w:divsChild>
            <w:div w:id="24645357">
              <w:marLeft w:val="0"/>
              <w:marRight w:val="0"/>
              <w:marTop w:val="0"/>
              <w:marBottom w:val="0"/>
              <w:divBdr>
                <w:top w:val="none" w:sz="0" w:space="0" w:color="auto"/>
                <w:left w:val="none" w:sz="0" w:space="0" w:color="auto"/>
                <w:bottom w:val="none" w:sz="0" w:space="0" w:color="auto"/>
                <w:right w:val="none" w:sz="0" w:space="0" w:color="auto"/>
              </w:divBdr>
            </w:div>
          </w:divsChild>
        </w:div>
        <w:div w:id="24645619">
          <w:marLeft w:val="0"/>
          <w:marRight w:val="0"/>
          <w:marTop w:val="0"/>
          <w:marBottom w:val="0"/>
          <w:divBdr>
            <w:top w:val="none" w:sz="0" w:space="0" w:color="auto"/>
            <w:left w:val="none" w:sz="0" w:space="0" w:color="auto"/>
            <w:bottom w:val="none" w:sz="0" w:space="0" w:color="auto"/>
            <w:right w:val="none" w:sz="0" w:space="0" w:color="auto"/>
          </w:divBdr>
          <w:divsChild>
            <w:div w:id="24645596">
              <w:marLeft w:val="0"/>
              <w:marRight w:val="0"/>
              <w:marTop w:val="0"/>
              <w:marBottom w:val="0"/>
              <w:divBdr>
                <w:top w:val="none" w:sz="0" w:space="0" w:color="auto"/>
                <w:left w:val="none" w:sz="0" w:space="0" w:color="auto"/>
                <w:bottom w:val="none" w:sz="0" w:space="0" w:color="auto"/>
                <w:right w:val="none" w:sz="0" w:space="0" w:color="auto"/>
              </w:divBdr>
            </w:div>
          </w:divsChild>
        </w:div>
        <w:div w:id="24645625">
          <w:marLeft w:val="0"/>
          <w:marRight w:val="0"/>
          <w:marTop w:val="0"/>
          <w:marBottom w:val="0"/>
          <w:divBdr>
            <w:top w:val="none" w:sz="0" w:space="0" w:color="auto"/>
            <w:left w:val="none" w:sz="0" w:space="0" w:color="auto"/>
            <w:bottom w:val="none" w:sz="0" w:space="0" w:color="auto"/>
            <w:right w:val="none" w:sz="0" w:space="0" w:color="auto"/>
          </w:divBdr>
          <w:divsChild>
            <w:div w:id="246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5369">
      <w:marLeft w:val="0"/>
      <w:marRight w:val="0"/>
      <w:marTop w:val="0"/>
      <w:marBottom w:val="0"/>
      <w:divBdr>
        <w:top w:val="none" w:sz="0" w:space="0" w:color="auto"/>
        <w:left w:val="none" w:sz="0" w:space="0" w:color="auto"/>
        <w:bottom w:val="none" w:sz="0" w:space="0" w:color="auto"/>
        <w:right w:val="none" w:sz="0" w:space="0" w:color="auto"/>
      </w:divBdr>
    </w:div>
    <w:div w:id="24645383">
      <w:marLeft w:val="0"/>
      <w:marRight w:val="0"/>
      <w:marTop w:val="0"/>
      <w:marBottom w:val="0"/>
      <w:divBdr>
        <w:top w:val="none" w:sz="0" w:space="0" w:color="auto"/>
        <w:left w:val="none" w:sz="0" w:space="0" w:color="auto"/>
        <w:bottom w:val="none" w:sz="0" w:space="0" w:color="auto"/>
        <w:right w:val="none" w:sz="0" w:space="0" w:color="auto"/>
      </w:divBdr>
    </w:div>
    <w:div w:id="24645384">
      <w:marLeft w:val="0"/>
      <w:marRight w:val="0"/>
      <w:marTop w:val="0"/>
      <w:marBottom w:val="0"/>
      <w:divBdr>
        <w:top w:val="none" w:sz="0" w:space="0" w:color="auto"/>
        <w:left w:val="none" w:sz="0" w:space="0" w:color="auto"/>
        <w:bottom w:val="none" w:sz="0" w:space="0" w:color="auto"/>
        <w:right w:val="none" w:sz="0" w:space="0" w:color="auto"/>
      </w:divBdr>
    </w:div>
    <w:div w:id="24645445">
      <w:marLeft w:val="0"/>
      <w:marRight w:val="0"/>
      <w:marTop w:val="0"/>
      <w:marBottom w:val="0"/>
      <w:divBdr>
        <w:top w:val="none" w:sz="0" w:space="0" w:color="auto"/>
        <w:left w:val="none" w:sz="0" w:space="0" w:color="auto"/>
        <w:bottom w:val="none" w:sz="0" w:space="0" w:color="auto"/>
        <w:right w:val="none" w:sz="0" w:space="0" w:color="auto"/>
      </w:divBdr>
    </w:div>
    <w:div w:id="24645464">
      <w:marLeft w:val="0"/>
      <w:marRight w:val="0"/>
      <w:marTop w:val="0"/>
      <w:marBottom w:val="0"/>
      <w:divBdr>
        <w:top w:val="none" w:sz="0" w:space="0" w:color="auto"/>
        <w:left w:val="none" w:sz="0" w:space="0" w:color="auto"/>
        <w:bottom w:val="none" w:sz="0" w:space="0" w:color="auto"/>
        <w:right w:val="none" w:sz="0" w:space="0" w:color="auto"/>
      </w:divBdr>
    </w:div>
    <w:div w:id="24645515">
      <w:marLeft w:val="0"/>
      <w:marRight w:val="0"/>
      <w:marTop w:val="0"/>
      <w:marBottom w:val="0"/>
      <w:divBdr>
        <w:top w:val="none" w:sz="0" w:space="0" w:color="auto"/>
        <w:left w:val="none" w:sz="0" w:space="0" w:color="auto"/>
        <w:bottom w:val="none" w:sz="0" w:space="0" w:color="auto"/>
        <w:right w:val="none" w:sz="0" w:space="0" w:color="auto"/>
      </w:divBdr>
      <w:divsChild>
        <w:div w:id="24645060">
          <w:marLeft w:val="0"/>
          <w:marRight w:val="0"/>
          <w:marTop w:val="0"/>
          <w:marBottom w:val="0"/>
          <w:divBdr>
            <w:top w:val="none" w:sz="0" w:space="0" w:color="auto"/>
            <w:left w:val="none" w:sz="0" w:space="0" w:color="auto"/>
            <w:bottom w:val="none" w:sz="0" w:space="0" w:color="auto"/>
            <w:right w:val="none" w:sz="0" w:space="0" w:color="auto"/>
          </w:divBdr>
          <w:divsChild>
            <w:div w:id="24645380">
              <w:marLeft w:val="0"/>
              <w:marRight w:val="0"/>
              <w:marTop w:val="0"/>
              <w:marBottom w:val="0"/>
              <w:divBdr>
                <w:top w:val="none" w:sz="0" w:space="0" w:color="auto"/>
                <w:left w:val="none" w:sz="0" w:space="0" w:color="auto"/>
                <w:bottom w:val="none" w:sz="0" w:space="0" w:color="auto"/>
                <w:right w:val="none" w:sz="0" w:space="0" w:color="auto"/>
              </w:divBdr>
            </w:div>
          </w:divsChild>
        </w:div>
        <w:div w:id="24645062">
          <w:marLeft w:val="0"/>
          <w:marRight w:val="0"/>
          <w:marTop w:val="0"/>
          <w:marBottom w:val="0"/>
          <w:divBdr>
            <w:top w:val="none" w:sz="0" w:space="0" w:color="auto"/>
            <w:left w:val="none" w:sz="0" w:space="0" w:color="auto"/>
            <w:bottom w:val="none" w:sz="0" w:space="0" w:color="auto"/>
            <w:right w:val="none" w:sz="0" w:space="0" w:color="auto"/>
          </w:divBdr>
          <w:divsChild>
            <w:div w:id="24645532">
              <w:marLeft w:val="0"/>
              <w:marRight w:val="0"/>
              <w:marTop w:val="0"/>
              <w:marBottom w:val="0"/>
              <w:divBdr>
                <w:top w:val="none" w:sz="0" w:space="0" w:color="auto"/>
                <w:left w:val="none" w:sz="0" w:space="0" w:color="auto"/>
                <w:bottom w:val="none" w:sz="0" w:space="0" w:color="auto"/>
                <w:right w:val="none" w:sz="0" w:space="0" w:color="auto"/>
              </w:divBdr>
            </w:div>
          </w:divsChild>
        </w:div>
        <w:div w:id="24645068">
          <w:marLeft w:val="0"/>
          <w:marRight w:val="0"/>
          <w:marTop w:val="0"/>
          <w:marBottom w:val="0"/>
          <w:divBdr>
            <w:top w:val="none" w:sz="0" w:space="0" w:color="auto"/>
            <w:left w:val="none" w:sz="0" w:space="0" w:color="auto"/>
            <w:bottom w:val="none" w:sz="0" w:space="0" w:color="auto"/>
            <w:right w:val="none" w:sz="0" w:space="0" w:color="auto"/>
          </w:divBdr>
          <w:divsChild>
            <w:div w:id="24645425">
              <w:marLeft w:val="0"/>
              <w:marRight w:val="0"/>
              <w:marTop w:val="0"/>
              <w:marBottom w:val="0"/>
              <w:divBdr>
                <w:top w:val="none" w:sz="0" w:space="0" w:color="auto"/>
                <w:left w:val="none" w:sz="0" w:space="0" w:color="auto"/>
                <w:bottom w:val="none" w:sz="0" w:space="0" w:color="auto"/>
                <w:right w:val="none" w:sz="0" w:space="0" w:color="auto"/>
              </w:divBdr>
            </w:div>
          </w:divsChild>
        </w:div>
        <w:div w:id="24645070">
          <w:marLeft w:val="0"/>
          <w:marRight w:val="0"/>
          <w:marTop w:val="0"/>
          <w:marBottom w:val="0"/>
          <w:divBdr>
            <w:top w:val="none" w:sz="0" w:space="0" w:color="auto"/>
            <w:left w:val="none" w:sz="0" w:space="0" w:color="auto"/>
            <w:bottom w:val="none" w:sz="0" w:space="0" w:color="auto"/>
            <w:right w:val="none" w:sz="0" w:space="0" w:color="auto"/>
          </w:divBdr>
          <w:divsChild>
            <w:div w:id="24645181">
              <w:marLeft w:val="0"/>
              <w:marRight w:val="0"/>
              <w:marTop w:val="0"/>
              <w:marBottom w:val="0"/>
              <w:divBdr>
                <w:top w:val="none" w:sz="0" w:space="0" w:color="auto"/>
                <w:left w:val="none" w:sz="0" w:space="0" w:color="auto"/>
                <w:bottom w:val="none" w:sz="0" w:space="0" w:color="auto"/>
                <w:right w:val="none" w:sz="0" w:space="0" w:color="auto"/>
              </w:divBdr>
            </w:div>
          </w:divsChild>
        </w:div>
        <w:div w:id="24645074">
          <w:marLeft w:val="0"/>
          <w:marRight w:val="0"/>
          <w:marTop w:val="0"/>
          <w:marBottom w:val="0"/>
          <w:divBdr>
            <w:top w:val="none" w:sz="0" w:space="0" w:color="auto"/>
            <w:left w:val="none" w:sz="0" w:space="0" w:color="auto"/>
            <w:bottom w:val="none" w:sz="0" w:space="0" w:color="auto"/>
            <w:right w:val="none" w:sz="0" w:space="0" w:color="auto"/>
          </w:divBdr>
          <w:divsChild>
            <w:div w:id="24645255">
              <w:marLeft w:val="0"/>
              <w:marRight w:val="0"/>
              <w:marTop w:val="0"/>
              <w:marBottom w:val="0"/>
              <w:divBdr>
                <w:top w:val="none" w:sz="0" w:space="0" w:color="auto"/>
                <w:left w:val="none" w:sz="0" w:space="0" w:color="auto"/>
                <w:bottom w:val="none" w:sz="0" w:space="0" w:color="auto"/>
                <w:right w:val="none" w:sz="0" w:space="0" w:color="auto"/>
              </w:divBdr>
            </w:div>
          </w:divsChild>
        </w:div>
        <w:div w:id="24645077">
          <w:marLeft w:val="0"/>
          <w:marRight w:val="0"/>
          <w:marTop w:val="0"/>
          <w:marBottom w:val="0"/>
          <w:divBdr>
            <w:top w:val="none" w:sz="0" w:space="0" w:color="auto"/>
            <w:left w:val="none" w:sz="0" w:space="0" w:color="auto"/>
            <w:bottom w:val="none" w:sz="0" w:space="0" w:color="auto"/>
            <w:right w:val="none" w:sz="0" w:space="0" w:color="auto"/>
          </w:divBdr>
          <w:divsChild>
            <w:div w:id="24645202">
              <w:marLeft w:val="0"/>
              <w:marRight w:val="0"/>
              <w:marTop w:val="0"/>
              <w:marBottom w:val="0"/>
              <w:divBdr>
                <w:top w:val="none" w:sz="0" w:space="0" w:color="auto"/>
                <w:left w:val="none" w:sz="0" w:space="0" w:color="auto"/>
                <w:bottom w:val="none" w:sz="0" w:space="0" w:color="auto"/>
                <w:right w:val="none" w:sz="0" w:space="0" w:color="auto"/>
              </w:divBdr>
            </w:div>
          </w:divsChild>
        </w:div>
        <w:div w:id="24645087">
          <w:marLeft w:val="0"/>
          <w:marRight w:val="0"/>
          <w:marTop w:val="0"/>
          <w:marBottom w:val="0"/>
          <w:divBdr>
            <w:top w:val="none" w:sz="0" w:space="0" w:color="auto"/>
            <w:left w:val="none" w:sz="0" w:space="0" w:color="auto"/>
            <w:bottom w:val="none" w:sz="0" w:space="0" w:color="auto"/>
            <w:right w:val="none" w:sz="0" w:space="0" w:color="auto"/>
          </w:divBdr>
          <w:divsChild>
            <w:div w:id="24645441">
              <w:marLeft w:val="0"/>
              <w:marRight w:val="0"/>
              <w:marTop w:val="0"/>
              <w:marBottom w:val="0"/>
              <w:divBdr>
                <w:top w:val="none" w:sz="0" w:space="0" w:color="auto"/>
                <w:left w:val="none" w:sz="0" w:space="0" w:color="auto"/>
                <w:bottom w:val="none" w:sz="0" w:space="0" w:color="auto"/>
                <w:right w:val="none" w:sz="0" w:space="0" w:color="auto"/>
              </w:divBdr>
            </w:div>
          </w:divsChild>
        </w:div>
        <w:div w:id="24645097">
          <w:marLeft w:val="0"/>
          <w:marRight w:val="0"/>
          <w:marTop w:val="0"/>
          <w:marBottom w:val="0"/>
          <w:divBdr>
            <w:top w:val="none" w:sz="0" w:space="0" w:color="auto"/>
            <w:left w:val="none" w:sz="0" w:space="0" w:color="auto"/>
            <w:bottom w:val="none" w:sz="0" w:space="0" w:color="auto"/>
            <w:right w:val="none" w:sz="0" w:space="0" w:color="auto"/>
          </w:divBdr>
          <w:divsChild>
            <w:div w:id="24645307">
              <w:marLeft w:val="0"/>
              <w:marRight w:val="0"/>
              <w:marTop w:val="0"/>
              <w:marBottom w:val="0"/>
              <w:divBdr>
                <w:top w:val="none" w:sz="0" w:space="0" w:color="auto"/>
                <w:left w:val="none" w:sz="0" w:space="0" w:color="auto"/>
                <w:bottom w:val="none" w:sz="0" w:space="0" w:color="auto"/>
                <w:right w:val="none" w:sz="0" w:space="0" w:color="auto"/>
              </w:divBdr>
            </w:div>
          </w:divsChild>
        </w:div>
        <w:div w:id="24645105">
          <w:marLeft w:val="0"/>
          <w:marRight w:val="0"/>
          <w:marTop w:val="0"/>
          <w:marBottom w:val="0"/>
          <w:divBdr>
            <w:top w:val="none" w:sz="0" w:space="0" w:color="auto"/>
            <w:left w:val="none" w:sz="0" w:space="0" w:color="auto"/>
            <w:bottom w:val="none" w:sz="0" w:space="0" w:color="auto"/>
            <w:right w:val="none" w:sz="0" w:space="0" w:color="auto"/>
          </w:divBdr>
          <w:divsChild>
            <w:div w:id="24645120">
              <w:marLeft w:val="0"/>
              <w:marRight w:val="0"/>
              <w:marTop w:val="0"/>
              <w:marBottom w:val="0"/>
              <w:divBdr>
                <w:top w:val="none" w:sz="0" w:space="0" w:color="auto"/>
                <w:left w:val="none" w:sz="0" w:space="0" w:color="auto"/>
                <w:bottom w:val="none" w:sz="0" w:space="0" w:color="auto"/>
                <w:right w:val="none" w:sz="0" w:space="0" w:color="auto"/>
              </w:divBdr>
            </w:div>
          </w:divsChild>
        </w:div>
        <w:div w:id="24645107">
          <w:marLeft w:val="0"/>
          <w:marRight w:val="0"/>
          <w:marTop w:val="0"/>
          <w:marBottom w:val="0"/>
          <w:divBdr>
            <w:top w:val="none" w:sz="0" w:space="0" w:color="auto"/>
            <w:left w:val="none" w:sz="0" w:space="0" w:color="auto"/>
            <w:bottom w:val="none" w:sz="0" w:space="0" w:color="auto"/>
            <w:right w:val="none" w:sz="0" w:space="0" w:color="auto"/>
          </w:divBdr>
          <w:divsChild>
            <w:div w:id="24645473">
              <w:marLeft w:val="0"/>
              <w:marRight w:val="0"/>
              <w:marTop w:val="0"/>
              <w:marBottom w:val="0"/>
              <w:divBdr>
                <w:top w:val="none" w:sz="0" w:space="0" w:color="auto"/>
                <w:left w:val="none" w:sz="0" w:space="0" w:color="auto"/>
                <w:bottom w:val="none" w:sz="0" w:space="0" w:color="auto"/>
                <w:right w:val="none" w:sz="0" w:space="0" w:color="auto"/>
              </w:divBdr>
            </w:div>
          </w:divsChild>
        </w:div>
        <w:div w:id="24645109">
          <w:marLeft w:val="0"/>
          <w:marRight w:val="0"/>
          <w:marTop w:val="0"/>
          <w:marBottom w:val="0"/>
          <w:divBdr>
            <w:top w:val="none" w:sz="0" w:space="0" w:color="auto"/>
            <w:left w:val="none" w:sz="0" w:space="0" w:color="auto"/>
            <w:bottom w:val="none" w:sz="0" w:space="0" w:color="auto"/>
            <w:right w:val="none" w:sz="0" w:space="0" w:color="auto"/>
          </w:divBdr>
          <w:divsChild>
            <w:div w:id="24645424">
              <w:marLeft w:val="0"/>
              <w:marRight w:val="0"/>
              <w:marTop w:val="0"/>
              <w:marBottom w:val="0"/>
              <w:divBdr>
                <w:top w:val="none" w:sz="0" w:space="0" w:color="auto"/>
                <w:left w:val="none" w:sz="0" w:space="0" w:color="auto"/>
                <w:bottom w:val="none" w:sz="0" w:space="0" w:color="auto"/>
                <w:right w:val="none" w:sz="0" w:space="0" w:color="auto"/>
              </w:divBdr>
            </w:div>
          </w:divsChild>
        </w:div>
        <w:div w:id="24645122">
          <w:marLeft w:val="0"/>
          <w:marRight w:val="0"/>
          <w:marTop w:val="0"/>
          <w:marBottom w:val="0"/>
          <w:divBdr>
            <w:top w:val="none" w:sz="0" w:space="0" w:color="auto"/>
            <w:left w:val="none" w:sz="0" w:space="0" w:color="auto"/>
            <w:bottom w:val="none" w:sz="0" w:space="0" w:color="auto"/>
            <w:right w:val="none" w:sz="0" w:space="0" w:color="auto"/>
          </w:divBdr>
          <w:divsChild>
            <w:div w:id="24645519">
              <w:marLeft w:val="0"/>
              <w:marRight w:val="0"/>
              <w:marTop w:val="0"/>
              <w:marBottom w:val="0"/>
              <w:divBdr>
                <w:top w:val="none" w:sz="0" w:space="0" w:color="auto"/>
                <w:left w:val="none" w:sz="0" w:space="0" w:color="auto"/>
                <w:bottom w:val="none" w:sz="0" w:space="0" w:color="auto"/>
                <w:right w:val="none" w:sz="0" w:space="0" w:color="auto"/>
              </w:divBdr>
            </w:div>
          </w:divsChild>
        </w:div>
        <w:div w:id="24645125">
          <w:marLeft w:val="0"/>
          <w:marRight w:val="0"/>
          <w:marTop w:val="0"/>
          <w:marBottom w:val="0"/>
          <w:divBdr>
            <w:top w:val="none" w:sz="0" w:space="0" w:color="auto"/>
            <w:left w:val="none" w:sz="0" w:space="0" w:color="auto"/>
            <w:bottom w:val="none" w:sz="0" w:space="0" w:color="auto"/>
            <w:right w:val="none" w:sz="0" w:space="0" w:color="auto"/>
          </w:divBdr>
          <w:divsChild>
            <w:div w:id="24645278">
              <w:marLeft w:val="0"/>
              <w:marRight w:val="0"/>
              <w:marTop w:val="0"/>
              <w:marBottom w:val="0"/>
              <w:divBdr>
                <w:top w:val="none" w:sz="0" w:space="0" w:color="auto"/>
                <w:left w:val="none" w:sz="0" w:space="0" w:color="auto"/>
                <w:bottom w:val="none" w:sz="0" w:space="0" w:color="auto"/>
                <w:right w:val="none" w:sz="0" w:space="0" w:color="auto"/>
              </w:divBdr>
            </w:div>
          </w:divsChild>
        </w:div>
        <w:div w:id="24645127">
          <w:marLeft w:val="0"/>
          <w:marRight w:val="0"/>
          <w:marTop w:val="0"/>
          <w:marBottom w:val="0"/>
          <w:divBdr>
            <w:top w:val="none" w:sz="0" w:space="0" w:color="auto"/>
            <w:left w:val="none" w:sz="0" w:space="0" w:color="auto"/>
            <w:bottom w:val="none" w:sz="0" w:space="0" w:color="auto"/>
            <w:right w:val="none" w:sz="0" w:space="0" w:color="auto"/>
          </w:divBdr>
          <w:divsChild>
            <w:div w:id="24645391">
              <w:marLeft w:val="0"/>
              <w:marRight w:val="0"/>
              <w:marTop w:val="0"/>
              <w:marBottom w:val="0"/>
              <w:divBdr>
                <w:top w:val="none" w:sz="0" w:space="0" w:color="auto"/>
                <w:left w:val="none" w:sz="0" w:space="0" w:color="auto"/>
                <w:bottom w:val="none" w:sz="0" w:space="0" w:color="auto"/>
                <w:right w:val="none" w:sz="0" w:space="0" w:color="auto"/>
              </w:divBdr>
            </w:div>
          </w:divsChild>
        </w:div>
        <w:div w:id="24645132">
          <w:marLeft w:val="0"/>
          <w:marRight w:val="0"/>
          <w:marTop w:val="0"/>
          <w:marBottom w:val="0"/>
          <w:divBdr>
            <w:top w:val="none" w:sz="0" w:space="0" w:color="auto"/>
            <w:left w:val="none" w:sz="0" w:space="0" w:color="auto"/>
            <w:bottom w:val="none" w:sz="0" w:space="0" w:color="auto"/>
            <w:right w:val="none" w:sz="0" w:space="0" w:color="auto"/>
          </w:divBdr>
          <w:divsChild>
            <w:div w:id="24645346">
              <w:marLeft w:val="0"/>
              <w:marRight w:val="0"/>
              <w:marTop w:val="0"/>
              <w:marBottom w:val="0"/>
              <w:divBdr>
                <w:top w:val="none" w:sz="0" w:space="0" w:color="auto"/>
                <w:left w:val="none" w:sz="0" w:space="0" w:color="auto"/>
                <w:bottom w:val="none" w:sz="0" w:space="0" w:color="auto"/>
                <w:right w:val="none" w:sz="0" w:space="0" w:color="auto"/>
              </w:divBdr>
            </w:div>
          </w:divsChild>
        </w:div>
        <w:div w:id="24645137">
          <w:marLeft w:val="0"/>
          <w:marRight w:val="0"/>
          <w:marTop w:val="0"/>
          <w:marBottom w:val="0"/>
          <w:divBdr>
            <w:top w:val="none" w:sz="0" w:space="0" w:color="auto"/>
            <w:left w:val="none" w:sz="0" w:space="0" w:color="auto"/>
            <w:bottom w:val="none" w:sz="0" w:space="0" w:color="auto"/>
            <w:right w:val="none" w:sz="0" w:space="0" w:color="auto"/>
          </w:divBdr>
          <w:divsChild>
            <w:div w:id="24645209">
              <w:marLeft w:val="0"/>
              <w:marRight w:val="0"/>
              <w:marTop w:val="0"/>
              <w:marBottom w:val="0"/>
              <w:divBdr>
                <w:top w:val="none" w:sz="0" w:space="0" w:color="auto"/>
                <w:left w:val="none" w:sz="0" w:space="0" w:color="auto"/>
                <w:bottom w:val="none" w:sz="0" w:space="0" w:color="auto"/>
                <w:right w:val="none" w:sz="0" w:space="0" w:color="auto"/>
              </w:divBdr>
            </w:div>
          </w:divsChild>
        </w:div>
        <w:div w:id="24645139">
          <w:marLeft w:val="0"/>
          <w:marRight w:val="0"/>
          <w:marTop w:val="0"/>
          <w:marBottom w:val="0"/>
          <w:divBdr>
            <w:top w:val="none" w:sz="0" w:space="0" w:color="auto"/>
            <w:left w:val="none" w:sz="0" w:space="0" w:color="auto"/>
            <w:bottom w:val="none" w:sz="0" w:space="0" w:color="auto"/>
            <w:right w:val="none" w:sz="0" w:space="0" w:color="auto"/>
          </w:divBdr>
          <w:divsChild>
            <w:div w:id="24645056">
              <w:marLeft w:val="0"/>
              <w:marRight w:val="0"/>
              <w:marTop w:val="0"/>
              <w:marBottom w:val="0"/>
              <w:divBdr>
                <w:top w:val="none" w:sz="0" w:space="0" w:color="auto"/>
                <w:left w:val="none" w:sz="0" w:space="0" w:color="auto"/>
                <w:bottom w:val="none" w:sz="0" w:space="0" w:color="auto"/>
                <w:right w:val="none" w:sz="0" w:space="0" w:color="auto"/>
              </w:divBdr>
            </w:div>
          </w:divsChild>
        </w:div>
        <w:div w:id="24645146">
          <w:marLeft w:val="0"/>
          <w:marRight w:val="0"/>
          <w:marTop w:val="0"/>
          <w:marBottom w:val="0"/>
          <w:divBdr>
            <w:top w:val="none" w:sz="0" w:space="0" w:color="auto"/>
            <w:left w:val="none" w:sz="0" w:space="0" w:color="auto"/>
            <w:bottom w:val="none" w:sz="0" w:space="0" w:color="auto"/>
            <w:right w:val="none" w:sz="0" w:space="0" w:color="auto"/>
          </w:divBdr>
          <w:divsChild>
            <w:div w:id="24645192">
              <w:marLeft w:val="0"/>
              <w:marRight w:val="0"/>
              <w:marTop w:val="0"/>
              <w:marBottom w:val="0"/>
              <w:divBdr>
                <w:top w:val="none" w:sz="0" w:space="0" w:color="auto"/>
                <w:left w:val="none" w:sz="0" w:space="0" w:color="auto"/>
                <w:bottom w:val="none" w:sz="0" w:space="0" w:color="auto"/>
                <w:right w:val="none" w:sz="0" w:space="0" w:color="auto"/>
              </w:divBdr>
            </w:div>
          </w:divsChild>
        </w:div>
        <w:div w:id="24645147">
          <w:marLeft w:val="0"/>
          <w:marRight w:val="0"/>
          <w:marTop w:val="0"/>
          <w:marBottom w:val="0"/>
          <w:divBdr>
            <w:top w:val="none" w:sz="0" w:space="0" w:color="auto"/>
            <w:left w:val="none" w:sz="0" w:space="0" w:color="auto"/>
            <w:bottom w:val="none" w:sz="0" w:space="0" w:color="auto"/>
            <w:right w:val="none" w:sz="0" w:space="0" w:color="auto"/>
          </w:divBdr>
          <w:divsChild>
            <w:div w:id="24645063">
              <w:marLeft w:val="0"/>
              <w:marRight w:val="0"/>
              <w:marTop w:val="0"/>
              <w:marBottom w:val="0"/>
              <w:divBdr>
                <w:top w:val="none" w:sz="0" w:space="0" w:color="auto"/>
                <w:left w:val="none" w:sz="0" w:space="0" w:color="auto"/>
                <w:bottom w:val="none" w:sz="0" w:space="0" w:color="auto"/>
                <w:right w:val="none" w:sz="0" w:space="0" w:color="auto"/>
              </w:divBdr>
            </w:div>
          </w:divsChild>
        </w:div>
        <w:div w:id="24645149">
          <w:marLeft w:val="0"/>
          <w:marRight w:val="0"/>
          <w:marTop w:val="0"/>
          <w:marBottom w:val="0"/>
          <w:divBdr>
            <w:top w:val="none" w:sz="0" w:space="0" w:color="auto"/>
            <w:left w:val="none" w:sz="0" w:space="0" w:color="auto"/>
            <w:bottom w:val="none" w:sz="0" w:space="0" w:color="auto"/>
            <w:right w:val="none" w:sz="0" w:space="0" w:color="auto"/>
          </w:divBdr>
          <w:divsChild>
            <w:div w:id="24645252">
              <w:marLeft w:val="0"/>
              <w:marRight w:val="0"/>
              <w:marTop w:val="0"/>
              <w:marBottom w:val="0"/>
              <w:divBdr>
                <w:top w:val="none" w:sz="0" w:space="0" w:color="auto"/>
                <w:left w:val="none" w:sz="0" w:space="0" w:color="auto"/>
                <w:bottom w:val="none" w:sz="0" w:space="0" w:color="auto"/>
                <w:right w:val="none" w:sz="0" w:space="0" w:color="auto"/>
              </w:divBdr>
            </w:div>
          </w:divsChild>
        </w:div>
        <w:div w:id="24645155">
          <w:marLeft w:val="0"/>
          <w:marRight w:val="0"/>
          <w:marTop w:val="0"/>
          <w:marBottom w:val="0"/>
          <w:divBdr>
            <w:top w:val="none" w:sz="0" w:space="0" w:color="auto"/>
            <w:left w:val="none" w:sz="0" w:space="0" w:color="auto"/>
            <w:bottom w:val="none" w:sz="0" w:space="0" w:color="auto"/>
            <w:right w:val="none" w:sz="0" w:space="0" w:color="auto"/>
          </w:divBdr>
          <w:divsChild>
            <w:div w:id="24645297">
              <w:marLeft w:val="0"/>
              <w:marRight w:val="0"/>
              <w:marTop w:val="0"/>
              <w:marBottom w:val="0"/>
              <w:divBdr>
                <w:top w:val="none" w:sz="0" w:space="0" w:color="auto"/>
                <w:left w:val="none" w:sz="0" w:space="0" w:color="auto"/>
                <w:bottom w:val="none" w:sz="0" w:space="0" w:color="auto"/>
                <w:right w:val="none" w:sz="0" w:space="0" w:color="auto"/>
              </w:divBdr>
            </w:div>
          </w:divsChild>
        </w:div>
        <w:div w:id="24645161">
          <w:marLeft w:val="0"/>
          <w:marRight w:val="0"/>
          <w:marTop w:val="0"/>
          <w:marBottom w:val="0"/>
          <w:divBdr>
            <w:top w:val="none" w:sz="0" w:space="0" w:color="auto"/>
            <w:left w:val="none" w:sz="0" w:space="0" w:color="auto"/>
            <w:bottom w:val="none" w:sz="0" w:space="0" w:color="auto"/>
            <w:right w:val="none" w:sz="0" w:space="0" w:color="auto"/>
          </w:divBdr>
          <w:divsChild>
            <w:div w:id="24645428">
              <w:marLeft w:val="0"/>
              <w:marRight w:val="0"/>
              <w:marTop w:val="0"/>
              <w:marBottom w:val="0"/>
              <w:divBdr>
                <w:top w:val="none" w:sz="0" w:space="0" w:color="auto"/>
                <w:left w:val="none" w:sz="0" w:space="0" w:color="auto"/>
                <w:bottom w:val="none" w:sz="0" w:space="0" w:color="auto"/>
                <w:right w:val="none" w:sz="0" w:space="0" w:color="auto"/>
              </w:divBdr>
            </w:div>
          </w:divsChild>
        </w:div>
        <w:div w:id="24645162">
          <w:marLeft w:val="0"/>
          <w:marRight w:val="0"/>
          <w:marTop w:val="0"/>
          <w:marBottom w:val="0"/>
          <w:divBdr>
            <w:top w:val="none" w:sz="0" w:space="0" w:color="auto"/>
            <w:left w:val="none" w:sz="0" w:space="0" w:color="auto"/>
            <w:bottom w:val="none" w:sz="0" w:space="0" w:color="auto"/>
            <w:right w:val="none" w:sz="0" w:space="0" w:color="auto"/>
          </w:divBdr>
          <w:divsChild>
            <w:div w:id="24645071">
              <w:marLeft w:val="0"/>
              <w:marRight w:val="0"/>
              <w:marTop w:val="0"/>
              <w:marBottom w:val="0"/>
              <w:divBdr>
                <w:top w:val="none" w:sz="0" w:space="0" w:color="auto"/>
                <w:left w:val="none" w:sz="0" w:space="0" w:color="auto"/>
                <w:bottom w:val="none" w:sz="0" w:space="0" w:color="auto"/>
                <w:right w:val="none" w:sz="0" w:space="0" w:color="auto"/>
              </w:divBdr>
            </w:div>
          </w:divsChild>
        </w:div>
        <w:div w:id="24645166">
          <w:marLeft w:val="0"/>
          <w:marRight w:val="0"/>
          <w:marTop w:val="0"/>
          <w:marBottom w:val="0"/>
          <w:divBdr>
            <w:top w:val="none" w:sz="0" w:space="0" w:color="auto"/>
            <w:left w:val="none" w:sz="0" w:space="0" w:color="auto"/>
            <w:bottom w:val="none" w:sz="0" w:space="0" w:color="auto"/>
            <w:right w:val="none" w:sz="0" w:space="0" w:color="auto"/>
          </w:divBdr>
          <w:divsChild>
            <w:div w:id="24645096">
              <w:marLeft w:val="0"/>
              <w:marRight w:val="0"/>
              <w:marTop w:val="0"/>
              <w:marBottom w:val="0"/>
              <w:divBdr>
                <w:top w:val="none" w:sz="0" w:space="0" w:color="auto"/>
                <w:left w:val="none" w:sz="0" w:space="0" w:color="auto"/>
                <w:bottom w:val="none" w:sz="0" w:space="0" w:color="auto"/>
                <w:right w:val="none" w:sz="0" w:space="0" w:color="auto"/>
              </w:divBdr>
            </w:div>
          </w:divsChild>
        </w:div>
        <w:div w:id="24645171">
          <w:marLeft w:val="0"/>
          <w:marRight w:val="0"/>
          <w:marTop w:val="0"/>
          <w:marBottom w:val="0"/>
          <w:divBdr>
            <w:top w:val="none" w:sz="0" w:space="0" w:color="auto"/>
            <w:left w:val="none" w:sz="0" w:space="0" w:color="auto"/>
            <w:bottom w:val="none" w:sz="0" w:space="0" w:color="auto"/>
            <w:right w:val="none" w:sz="0" w:space="0" w:color="auto"/>
          </w:divBdr>
          <w:divsChild>
            <w:div w:id="24645227">
              <w:marLeft w:val="0"/>
              <w:marRight w:val="0"/>
              <w:marTop w:val="0"/>
              <w:marBottom w:val="0"/>
              <w:divBdr>
                <w:top w:val="none" w:sz="0" w:space="0" w:color="auto"/>
                <w:left w:val="none" w:sz="0" w:space="0" w:color="auto"/>
                <w:bottom w:val="none" w:sz="0" w:space="0" w:color="auto"/>
                <w:right w:val="none" w:sz="0" w:space="0" w:color="auto"/>
              </w:divBdr>
            </w:div>
          </w:divsChild>
        </w:div>
        <w:div w:id="24645173">
          <w:marLeft w:val="0"/>
          <w:marRight w:val="0"/>
          <w:marTop w:val="0"/>
          <w:marBottom w:val="0"/>
          <w:divBdr>
            <w:top w:val="none" w:sz="0" w:space="0" w:color="auto"/>
            <w:left w:val="none" w:sz="0" w:space="0" w:color="auto"/>
            <w:bottom w:val="none" w:sz="0" w:space="0" w:color="auto"/>
            <w:right w:val="none" w:sz="0" w:space="0" w:color="auto"/>
          </w:divBdr>
          <w:divsChild>
            <w:div w:id="24645249">
              <w:marLeft w:val="0"/>
              <w:marRight w:val="0"/>
              <w:marTop w:val="0"/>
              <w:marBottom w:val="0"/>
              <w:divBdr>
                <w:top w:val="none" w:sz="0" w:space="0" w:color="auto"/>
                <w:left w:val="none" w:sz="0" w:space="0" w:color="auto"/>
                <w:bottom w:val="none" w:sz="0" w:space="0" w:color="auto"/>
                <w:right w:val="none" w:sz="0" w:space="0" w:color="auto"/>
              </w:divBdr>
            </w:div>
          </w:divsChild>
        </w:div>
        <w:div w:id="24645174">
          <w:marLeft w:val="0"/>
          <w:marRight w:val="0"/>
          <w:marTop w:val="0"/>
          <w:marBottom w:val="0"/>
          <w:divBdr>
            <w:top w:val="none" w:sz="0" w:space="0" w:color="auto"/>
            <w:left w:val="none" w:sz="0" w:space="0" w:color="auto"/>
            <w:bottom w:val="none" w:sz="0" w:space="0" w:color="auto"/>
            <w:right w:val="none" w:sz="0" w:space="0" w:color="auto"/>
          </w:divBdr>
          <w:divsChild>
            <w:div w:id="24645314">
              <w:marLeft w:val="0"/>
              <w:marRight w:val="0"/>
              <w:marTop w:val="0"/>
              <w:marBottom w:val="0"/>
              <w:divBdr>
                <w:top w:val="none" w:sz="0" w:space="0" w:color="auto"/>
                <w:left w:val="none" w:sz="0" w:space="0" w:color="auto"/>
                <w:bottom w:val="none" w:sz="0" w:space="0" w:color="auto"/>
                <w:right w:val="none" w:sz="0" w:space="0" w:color="auto"/>
              </w:divBdr>
            </w:div>
          </w:divsChild>
        </w:div>
        <w:div w:id="24645183">
          <w:marLeft w:val="0"/>
          <w:marRight w:val="0"/>
          <w:marTop w:val="0"/>
          <w:marBottom w:val="0"/>
          <w:divBdr>
            <w:top w:val="none" w:sz="0" w:space="0" w:color="auto"/>
            <w:left w:val="none" w:sz="0" w:space="0" w:color="auto"/>
            <w:bottom w:val="none" w:sz="0" w:space="0" w:color="auto"/>
            <w:right w:val="none" w:sz="0" w:space="0" w:color="auto"/>
          </w:divBdr>
          <w:divsChild>
            <w:div w:id="24645555">
              <w:marLeft w:val="0"/>
              <w:marRight w:val="0"/>
              <w:marTop w:val="0"/>
              <w:marBottom w:val="0"/>
              <w:divBdr>
                <w:top w:val="none" w:sz="0" w:space="0" w:color="auto"/>
                <w:left w:val="none" w:sz="0" w:space="0" w:color="auto"/>
                <w:bottom w:val="none" w:sz="0" w:space="0" w:color="auto"/>
                <w:right w:val="none" w:sz="0" w:space="0" w:color="auto"/>
              </w:divBdr>
            </w:div>
          </w:divsChild>
        </w:div>
        <w:div w:id="24645190">
          <w:marLeft w:val="0"/>
          <w:marRight w:val="0"/>
          <w:marTop w:val="0"/>
          <w:marBottom w:val="0"/>
          <w:divBdr>
            <w:top w:val="none" w:sz="0" w:space="0" w:color="auto"/>
            <w:left w:val="none" w:sz="0" w:space="0" w:color="auto"/>
            <w:bottom w:val="none" w:sz="0" w:space="0" w:color="auto"/>
            <w:right w:val="none" w:sz="0" w:space="0" w:color="auto"/>
          </w:divBdr>
          <w:divsChild>
            <w:div w:id="24645600">
              <w:marLeft w:val="0"/>
              <w:marRight w:val="0"/>
              <w:marTop w:val="0"/>
              <w:marBottom w:val="0"/>
              <w:divBdr>
                <w:top w:val="none" w:sz="0" w:space="0" w:color="auto"/>
                <w:left w:val="none" w:sz="0" w:space="0" w:color="auto"/>
                <w:bottom w:val="none" w:sz="0" w:space="0" w:color="auto"/>
                <w:right w:val="none" w:sz="0" w:space="0" w:color="auto"/>
              </w:divBdr>
            </w:div>
          </w:divsChild>
        </w:div>
        <w:div w:id="24645200">
          <w:marLeft w:val="0"/>
          <w:marRight w:val="0"/>
          <w:marTop w:val="0"/>
          <w:marBottom w:val="0"/>
          <w:divBdr>
            <w:top w:val="none" w:sz="0" w:space="0" w:color="auto"/>
            <w:left w:val="none" w:sz="0" w:space="0" w:color="auto"/>
            <w:bottom w:val="none" w:sz="0" w:space="0" w:color="auto"/>
            <w:right w:val="none" w:sz="0" w:space="0" w:color="auto"/>
          </w:divBdr>
          <w:divsChild>
            <w:div w:id="24645457">
              <w:marLeft w:val="0"/>
              <w:marRight w:val="0"/>
              <w:marTop w:val="0"/>
              <w:marBottom w:val="0"/>
              <w:divBdr>
                <w:top w:val="none" w:sz="0" w:space="0" w:color="auto"/>
                <w:left w:val="none" w:sz="0" w:space="0" w:color="auto"/>
                <w:bottom w:val="none" w:sz="0" w:space="0" w:color="auto"/>
                <w:right w:val="none" w:sz="0" w:space="0" w:color="auto"/>
              </w:divBdr>
            </w:div>
          </w:divsChild>
        </w:div>
        <w:div w:id="24645220">
          <w:marLeft w:val="0"/>
          <w:marRight w:val="0"/>
          <w:marTop w:val="0"/>
          <w:marBottom w:val="0"/>
          <w:divBdr>
            <w:top w:val="none" w:sz="0" w:space="0" w:color="auto"/>
            <w:left w:val="none" w:sz="0" w:space="0" w:color="auto"/>
            <w:bottom w:val="none" w:sz="0" w:space="0" w:color="auto"/>
            <w:right w:val="none" w:sz="0" w:space="0" w:color="auto"/>
          </w:divBdr>
          <w:divsChild>
            <w:div w:id="24645556">
              <w:marLeft w:val="0"/>
              <w:marRight w:val="0"/>
              <w:marTop w:val="0"/>
              <w:marBottom w:val="0"/>
              <w:divBdr>
                <w:top w:val="none" w:sz="0" w:space="0" w:color="auto"/>
                <w:left w:val="none" w:sz="0" w:space="0" w:color="auto"/>
                <w:bottom w:val="none" w:sz="0" w:space="0" w:color="auto"/>
                <w:right w:val="none" w:sz="0" w:space="0" w:color="auto"/>
              </w:divBdr>
            </w:div>
          </w:divsChild>
        </w:div>
        <w:div w:id="24645225">
          <w:marLeft w:val="0"/>
          <w:marRight w:val="0"/>
          <w:marTop w:val="0"/>
          <w:marBottom w:val="0"/>
          <w:divBdr>
            <w:top w:val="none" w:sz="0" w:space="0" w:color="auto"/>
            <w:left w:val="none" w:sz="0" w:space="0" w:color="auto"/>
            <w:bottom w:val="none" w:sz="0" w:space="0" w:color="auto"/>
            <w:right w:val="none" w:sz="0" w:space="0" w:color="auto"/>
          </w:divBdr>
          <w:divsChild>
            <w:div w:id="24645397">
              <w:marLeft w:val="0"/>
              <w:marRight w:val="0"/>
              <w:marTop w:val="0"/>
              <w:marBottom w:val="0"/>
              <w:divBdr>
                <w:top w:val="none" w:sz="0" w:space="0" w:color="auto"/>
                <w:left w:val="none" w:sz="0" w:space="0" w:color="auto"/>
                <w:bottom w:val="none" w:sz="0" w:space="0" w:color="auto"/>
                <w:right w:val="none" w:sz="0" w:space="0" w:color="auto"/>
              </w:divBdr>
            </w:div>
          </w:divsChild>
        </w:div>
        <w:div w:id="24645231">
          <w:marLeft w:val="0"/>
          <w:marRight w:val="0"/>
          <w:marTop w:val="0"/>
          <w:marBottom w:val="0"/>
          <w:divBdr>
            <w:top w:val="none" w:sz="0" w:space="0" w:color="auto"/>
            <w:left w:val="none" w:sz="0" w:space="0" w:color="auto"/>
            <w:bottom w:val="none" w:sz="0" w:space="0" w:color="auto"/>
            <w:right w:val="none" w:sz="0" w:space="0" w:color="auto"/>
          </w:divBdr>
          <w:divsChild>
            <w:div w:id="24645061">
              <w:marLeft w:val="0"/>
              <w:marRight w:val="0"/>
              <w:marTop w:val="0"/>
              <w:marBottom w:val="0"/>
              <w:divBdr>
                <w:top w:val="none" w:sz="0" w:space="0" w:color="auto"/>
                <w:left w:val="none" w:sz="0" w:space="0" w:color="auto"/>
                <w:bottom w:val="none" w:sz="0" w:space="0" w:color="auto"/>
                <w:right w:val="none" w:sz="0" w:space="0" w:color="auto"/>
              </w:divBdr>
            </w:div>
          </w:divsChild>
        </w:div>
        <w:div w:id="24645240">
          <w:marLeft w:val="0"/>
          <w:marRight w:val="0"/>
          <w:marTop w:val="0"/>
          <w:marBottom w:val="0"/>
          <w:divBdr>
            <w:top w:val="none" w:sz="0" w:space="0" w:color="auto"/>
            <w:left w:val="none" w:sz="0" w:space="0" w:color="auto"/>
            <w:bottom w:val="none" w:sz="0" w:space="0" w:color="auto"/>
            <w:right w:val="none" w:sz="0" w:space="0" w:color="auto"/>
          </w:divBdr>
          <w:divsChild>
            <w:div w:id="24645538">
              <w:marLeft w:val="0"/>
              <w:marRight w:val="0"/>
              <w:marTop w:val="0"/>
              <w:marBottom w:val="0"/>
              <w:divBdr>
                <w:top w:val="none" w:sz="0" w:space="0" w:color="auto"/>
                <w:left w:val="none" w:sz="0" w:space="0" w:color="auto"/>
                <w:bottom w:val="none" w:sz="0" w:space="0" w:color="auto"/>
                <w:right w:val="none" w:sz="0" w:space="0" w:color="auto"/>
              </w:divBdr>
            </w:div>
          </w:divsChild>
        </w:div>
        <w:div w:id="24645245">
          <w:marLeft w:val="0"/>
          <w:marRight w:val="0"/>
          <w:marTop w:val="0"/>
          <w:marBottom w:val="0"/>
          <w:divBdr>
            <w:top w:val="none" w:sz="0" w:space="0" w:color="auto"/>
            <w:left w:val="none" w:sz="0" w:space="0" w:color="auto"/>
            <w:bottom w:val="none" w:sz="0" w:space="0" w:color="auto"/>
            <w:right w:val="none" w:sz="0" w:space="0" w:color="auto"/>
          </w:divBdr>
          <w:divsChild>
            <w:div w:id="24645179">
              <w:marLeft w:val="0"/>
              <w:marRight w:val="0"/>
              <w:marTop w:val="0"/>
              <w:marBottom w:val="0"/>
              <w:divBdr>
                <w:top w:val="none" w:sz="0" w:space="0" w:color="auto"/>
                <w:left w:val="none" w:sz="0" w:space="0" w:color="auto"/>
                <w:bottom w:val="none" w:sz="0" w:space="0" w:color="auto"/>
                <w:right w:val="none" w:sz="0" w:space="0" w:color="auto"/>
              </w:divBdr>
            </w:div>
          </w:divsChild>
        </w:div>
        <w:div w:id="24645251">
          <w:marLeft w:val="0"/>
          <w:marRight w:val="0"/>
          <w:marTop w:val="0"/>
          <w:marBottom w:val="0"/>
          <w:divBdr>
            <w:top w:val="none" w:sz="0" w:space="0" w:color="auto"/>
            <w:left w:val="none" w:sz="0" w:space="0" w:color="auto"/>
            <w:bottom w:val="none" w:sz="0" w:space="0" w:color="auto"/>
            <w:right w:val="none" w:sz="0" w:space="0" w:color="auto"/>
          </w:divBdr>
          <w:divsChild>
            <w:div w:id="24645525">
              <w:marLeft w:val="0"/>
              <w:marRight w:val="0"/>
              <w:marTop w:val="0"/>
              <w:marBottom w:val="0"/>
              <w:divBdr>
                <w:top w:val="none" w:sz="0" w:space="0" w:color="auto"/>
                <w:left w:val="none" w:sz="0" w:space="0" w:color="auto"/>
                <w:bottom w:val="none" w:sz="0" w:space="0" w:color="auto"/>
                <w:right w:val="none" w:sz="0" w:space="0" w:color="auto"/>
              </w:divBdr>
            </w:div>
          </w:divsChild>
        </w:div>
        <w:div w:id="24645260">
          <w:marLeft w:val="0"/>
          <w:marRight w:val="0"/>
          <w:marTop w:val="0"/>
          <w:marBottom w:val="0"/>
          <w:divBdr>
            <w:top w:val="none" w:sz="0" w:space="0" w:color="auto"/>
            <w:left w:val="none" w:sz="0" w:space="0" w:color="auto"/>
            <w:bottom w:val="none" w:sz="0" w:space="0" w:color="auto"/>
            <w:right w:val="none" w:sz="0" w:space="0" w:color="auto"/>
          </w:divBdr>
          <w:divsChild>
            <w:div w:id="24645574">
              <w:marLeft w:val="0"/>
              <w:marRight w:val="0"/>
              <w:marTop w:val="0"/>
              <w:marBottom w:val="0"/>
              <w:divBdr>
                <w:top w:val="none" w:sz="0" w:space="0" w:color="auto"/>
                <w:left w:val="none" w:sz="0" w:space="0" w:color="auto"/>
                <w:bottom w:val="none" w:sz="0" w:space="0" w:color="auto"/>
                <w:right w:val="none" w:sz="0" w:space="0" w:color="auto"/>
              </w:divBdr>
            </w:div>
          </w:divsChild>
        </w:div>
        <w:div w:id="24645270">
          <w:marLeft w:val="0"/>
          <w:marRight w:val="0"/>
          <w:marTop w:val="0"/>
          <w:marBottom w:val="0"/>
          <w:divBdr>
            <w:top w:val="none" w:sz="0" w:space="0" w:color="auto"/>
            <w:left w:val="none" w:sz="0" w:space="0" w:color="auto"/>
            <w:bottom w:val="none" w:sz="0" w:space="0" w:color="auto"/>
            <w:right w:val="none" w:sz="0" w:space="0" w:color="auto"/>
          </w:divBdr>
          <w:divsChild>
            <w:div w:id="24645615">
              <w:marLeft w:val="0"/>
              <w:marRight w:val="0"/>
              <w:marTop w:val="0"/>
              <w:marBottom w:val="0"/>
              <w:divBdr>
                <w:top w:val="none" w:sz="0" w:space="0" w:color="auto"/>
                <w:left w:val="none" w:sz="0" w:space="0" w:color="auto"/>
                <w:bottom w:val="none" w:sz="0" w:space="0" w:color="auto"/>
                <w:right w:val="none" w:sz="0" w:space="0" w:color="auto"/>
              </w:divBdr>
            </w:div>
          </w:divsChild>
        </w:div>
        <w:div w:id="24645277">
          <w:marLeft w:val="0"/>
          <w:marRight w:val="0"/>
          <w:marTop w:val="0"/>
          <w:marBottom w:val="0"/>
          <w:divBdr>
            <w:top w:val="none" w:sz="0" w:space="0" w:color="auto"/>
            <w:left w:val="none" w:sz="0" w:space="0" w:color="auto"/>
            <w:bottom w:val="none" w:sz="0" w:space="0" w:color="auto"/>
            <w:right w:val="none" w:sz="0" w:space="0" w:color="auto"/>
          </w:divBdr>
          <w:divsChild>
            <w:div w:id="24645189">
              <w:marLeft w:val="0"/>
              <w:marRight w:val="0"/>
              <w:marTop w:val="0"/>
              <w:marBottom w:val="0"/>
              <w:divBdr>
                <w:top w:val="none" w:sz="0" w:space="0" w:color="auto"/>
                <w:left w:val="none" w:sz="0" w:space="0" w:color="auto"/>
                <w:bottom w:val="none" w:sz="0" w:space="0" w:color="auto"/>
                <w:right w:val="none" w:sz="0" w:space="0" w:color="auto"/>
              </w:divBdr>
            </w:div>
          </w:divsChild>
        </w:div>
        <w:div w:id="24645279">
          <w:marLeft w:val="0"/>
          <w:marRight w:val="0"/>
          <w:marTop w:val="0"/>
          <w:marBottom w:val="0"/>
          <w:divBdr>
            <w:top w:val="none" w:sz="0" w:space="0" w:color="auto"/>
            <w:left w:val="none" w:sz="0" w:space="0" w:color="auto"/>
            <w:bottom w:val="none" w:sz="0" w:space="0" w:color="auto"/>
            <w:right w:val="none" w:sz="0" w:space="0" w:color="auto"/>
          </w:divBdr>
          <w:divsChild>
            <w:div w:id="24645508">
              <w:marLeft w:val="0"/>
              <w:marRight w:val="0"/>
              <w:marTop w:val="0"/>
              <w:marBottom w:val="0"/>
              <w:divBdr>
                <w:top w:val="none" w:sz="0" w:space="0" w:color="auto"/>
                <w:left w:val="none" w:sz="0" w:space="0" w:color="auto"/>
                <w:bottom w:val="none" w:sz="0" w:space="0" w:color="auto"/>
                <w:right w:val="none" w:sz="0" w:space="0" w:color="auto"/>
              </w:divBdr>
            </w:div>
          </w:divsChild>
        </w:div>
        <w:div w:id="24645280">
          <w:marLeft w:val="0"/>
          <w:marRight w:val="0"/>
          <w:marTop w:val="0"/>
          <w:marBottom w:val="0"/>
          <w:divBdr>
            <w:top w:val="none" w:sz="0" w:space="0" w:color="auto"/>
            <w:left w:val="none" w:sz="0" w:space="0" w:color="auto"/>
            <w:bottom w:val="none" w:sz="0" w:space="0" w:color="auto"/>
            <w:right w:val="none" w:sz="0" w:space="0" w:color="auto"/>
          </w:divBdr>
          <w:divsChild>
            <w:div w:id="24645325">
              <w:marLeft w:val="0"/>
              <w:marRight w:val="0"/>
              <w:marTop w:val="0"/>
              <w:marBottom w:val="0"/>
              <w:divBdr>
                <w:top w:val="none" w:sz="0" w:space="0" w:color="auto"/>
                <w:left w:val="none" w:sz="0" w:space="0" w:color="auto"/>
                <w:bottom w:val="none" w:sz="0" w:space="0" w:color="auto"/>
                <w:right w:val="none" w:sz="0" w:space="0" w:color="auto"/>
              </w:divBdr>
            </w:div>
          </w:divsChild>
        </w:div>
        <w:div w:id="24645288">
          <w:marLeft w:val="0"/>
          <w:marRight w:val="0"/>
          <w:marTop w:val="0"/>
          <w:marBottom w:val="0"/>
          <w:divBdr>
            <w:top w:val="none" w:sz="0" w:space="0" w:color="auto"/>
            <w:left w:val="none" w:sz="0" w:space="0" w:color="auto"/>
            <w:bottom w:val="none" w:sz="0" w:space="0" w:color="auto"/>
            <w:right w:val="none" w:sz="0" w:space="0" w:color="auto"/>
          </w:divBdr>
          <w:divsChild>
            <w:div w:id="24645401">
              <w:marLeft w:val="0"/>
              <w:marRight w:val="0"/>
              <w:marTop w:val="0"/>
              <w:marBottom w:val="0"/>
              <w:divBdr>
                <w:top w:val="none" w:sz="0" w:space="0" w:color="auto"/>
                <w:left w:val="none" w:sz="0" w:space="0" w:color="auto"/>
                <w:bottom w:val="none" w:sz="0" w:space="0" w:color="auto"/>
                <w:right w:val="none" w:sz="0" w:space="0" w:color="auto"/>
              </w:divBdr>
            </w:div>
          </w:divsChild>
        </w:div>
        <w:div w:id="24645292">
          <w:marLeft w:val="0"/>
          <w:marRight w:val="0"/>
          <w:marTop w:val="0"/>
          <w:marBottom w:val="0"/>
          <w:divBdr>
            <w:top w:val="none" w:sz="0" w:space="0" w:color="auto"/>
            <w:left w:val="none" w:sz="0" w:space="0" w:color="auto"/>
            <w:bottom w:val="none" w:sz="0" w:space="0" w:color="auto"/>
            <w:right w:val="none" w:sz="0" w:space="0" w:color="auto"/>
          </w:divBdr>
          <w:divsChild>
            <w:div w:id="24645404">
              <w:marLeft w:val="0"/>
              <w:marRight w:val="0"/>
              <w:marTop w:val="0"/>
              <w:marBottom w:val="0"/>
              <w:divBdr>
                <w:top w:val="none" w:sz="0" w:space="0" w:color="auto"/>
                <w:left w:val="none" w:sz="0" w:space="0" w:color="auto"/>
                <w:bottom w:val="none" w:sz="0" w:space="0" w:color="auto"/>
                <w:right w:val="none" w:sz="0" w:space="0" w:color="auto"/>
              </w:divBdr>
            </w:div>
          </w:divsChild>
        </w:div>
        <w:div w:id="24645293">
          <w:marLeft w:val="0"/>
          <w:marRight w:val="0"/>
          <w:marTop w:val="0"/>
          <w:marBottom w:val="0"/>
          <w:divBdr>
            <w:top w:val="none" w:sz="0" w:space="0" w:color="auto"/>
            <w:left w:val="none" w:sz="0" w:space="0" w:color="auto"/>
            <w:bottom w:val="none" w:sz="0" w:space="0" w:color="auto"/>
            <w:right w:val="none" w:sz="0" w:space="0" w:color="auto"/>
          </w:divBdr>
          <w:divsChild>
            <w:div w:id="24645379">
              <w:marLeft w:val="0"/>
              <w:marRight w:val="0"/>
              <w:marTop w:val="0"/>
              <w:marBottom w:val="0"/>
              <w:divBdr>
                <w:top w:val="none" w:sz="0" w:space="0" w:color="auto"/>
                <w:left w:val="none" w:sz="0" w:space="0" w:color="auto"/>
                <w:bottom w:val="none" w:sz="0" w:space="0" w:color="auto"/>
                <w:right w:val="none" w:sz="0" w:space="0" w:color="auto"/>
              </w:divBdr>
            </w:div>
          </w:divsChild>
        </w:div>
        <w:div w:id="24645308">
          <w:marLeft w:val="0"/>
          <w:marRight w:val="0"/>
          <w:marTop w:val="0"/>
          <w:marBottom w:val="0"/>
          <w:divBdr>
            <w:top w:val="none" w:sz="0" w:space="0" w:color="auto"/>
            <w:left w:val="none" w:sz="0" w:space="0" w:color="auto"/>
            <w:bottom w:val="none" w:sz="0" w:space="0" w:color="auto"/>
            <w:right w:val="none" w:sz="0" w:space="0" w:color="auto"/>
          </w:divBdr>
          <w:divsChild>
            <w:div w:id="24645228">
              <w:marLeft w:val="0"/>
              <w:marRight w:val="0"/>
              <w:marTop w:val="0"/>
              <w:marBottom w:val="0"/>
              <w:divBdr>
                <w:top w:val="none" w:sz="0" w:space="0" w:color="auto"/>
                <w:left w:val="none" w:sz="0" w:space="0" w:color="auto"/>
                <w:bottom w:val="none" w:sz="0" w:space="0" w:color="auto"/>
                <w:right w:val="none" w:sz="0" w:space="0" w:color="auto"/>
              </w:divBdr>
            </w:div>
          </w:divsChild>
        </w:div>
        <w:div w:id="24645310">
          <w:marLeft w:val="0"/>
          <w:marRight w:val="0"/>
          <w:marTop w:val="0"/>
          <w:marBottom w:val="0"/>
          <w:divBdr>
            <w:top w:val="none" w:sz="0" w:space="0" w:color="auto"/>
            <w:left w:val="none" w:sz="0" w:space="0" w:color="auto"/>
            <w:bottom w:val="none" w:sz="0" w:space="0" w:color="auto"/>
            <w:right w:val="none" w:sz="0" w:space="0" w:color="auto"/>
          </w:divBdr>
          <w:divsChild>
            <w:div w:id="24645507">
              <w:marLeft w:val="0"/>
              <w:marRight w:val="0"/>
              <w:marTop w:val="0"/>
              <w:marBottom w:val="0"/>
              <w:divBdr>
                <w:top w:val="none" w:sz="0" w:space="0" w:color="auto"/>
                <w:left w:val="none" w:sz="0" w:space="0" w:color="auto"/>
                <w:bottom w:val="none" w:sz="0" w:space="0" w:color="auto"/>
                <w:right w:val="none" w:sz="0" w:space="0" w:color="auto"/>
              </w:divBdr>
            </w:div>
          </w:divsChild>
        </w:div>
        <w:div w:id="24645316">
          <w:marLeft w:val="0"/>
          <w:marRight w:val="0"/>
          <w:marTop w:val="0"/>
          <w:marBottom w:val="0"/>
          <w:divBdr>
            <w:top w:val="none" w:sz="0" w:space="0" w:color="auto"/>
            <w:left w:val="none" w:sz="0" w:space="0" w:color="auto"/>
            <w:bottom w:val="none" w:sz="0" w:space="0" w:color="auto"/>
            <w:right w:val="none" w:sz="0" w:space="0" w:color="auto"/>
          </w:divBdr>
          <w:divsChild>
            <w:div w:id="24645066">
              <w:marLeft w:val="0"/>
              <w:marRight w:val="0"/>
              <w:marTop w:val="0"/>
              <w:marBottom w:val="0"/>
              <w:divBdr>
                <w:top w:val="none" w:sz="0" w:space="0" w:color="auto"/>
                <w:left w:val="none" w:sz="0" w:space="0" w:color="auto"/>
                <w:bottom w:val="none" w:sz="0" w:space="0" w:color="auto"/>
                <w:right w:val="none" w:sz="0" w:space="0" w:color="auto"/>
              </w:divBdr>
            </w:div>
          </w:divsChild>
        </w:div>
        <w:div w:id="24645322">
          <w:marLeft w:val="0"/>
          <w:marRight w:val="0"/>
          <w:marTop w:val="0"/>
          <w:marBottom w:val="0"/>
          <w:divBdr>
            <w:top w:val="none" w:sz="0" w:space="0" w:color="auto"/>
            <w:left w:val="none" w:sz="0" w:space="0" w:color="auto"/>
            <w:bottom w:val="none" w:sz="0" w:space="0" w:color="auto"/>
            <w:right w:val="none" w:sz="0" w:space="0" w:color="auto"/>
          </w:divBdr>
          <w:divsChild>
            <w:div w:id="24645578">
              <w:marLeft w:val="0"/>
              <w:marRight w:val="0"/>
              <w:marTop w:val="0"/>
              <w:marBottom w:val="0"/>
              <w:divBdr>
                <w:top w:val="none" w:sz="0" w:space="0" w:color="auto"/>
                <w:left w:val="none" w:sz="0" w:space="0" w:color="auto"/>
                <w:bottom w:val="none" w:sz="0" w:space="0" w:color="auto"/>
                <w:right w:val="none" w:sz="0" w:space="0" w:color="auto"/>
              </w:divBdr>
            </w:div>
          </w:divsChild>
        </w:div>
        <w:div w:id="24645327">
          <w:marLeft w:val="0"/>
          <w:marRight w:val="0"/>
          <w:marTop w:val="0"/>
          <w:marBottom w:val="0"/>
          <w:divBdr>
            <w:top w:val="none" w:sz="0" w:space="0" w:color="auto"/>
            <w:left w:val="none" w:sz="0" w:space="0" w:color="auto"/>
            <w:bottom w:val="none" w:sz="0" w:space="0" w:color="auto"/>
            <w:right w:val="none" w:sz="0" w:space="0" w:color="auto"/>
          </w:divBdr>
          <w:divsChild>
            <w:div w:id="24645419">
              <w:marLeft w:val="0"/>
              <w:marRight w:val="0"/>
              <w:marTop w:val="0"/>
              <w:marBottom w:val="0"/>
              <w:divBdr>
                <w:top w:val="none" w:sz="0" w:space="0" w:color="auto"/>
                <w:left w:val="none" w:sz="0" w:space="0" w:color="auto"/>
                <w:bottom w:val="none" w:sz="0" w:space="0" w:color="auto"/>
                <w:right w:val="none" w:sz="0" w:space="0" w:color="auto"/>
              </w:divBdr>
            </w:div>
          </w:divsChild>
        </w:div>
        <w:div w:id="24645330">
          <w:marLeft w:val="0"/>
          <w:marRight w:val="0"/>
          <w:marTop w:val="0"/>
          <w:marBottom w:val="0"/>
          <w:divBdr>
            <w:top w:val="none" w:sz="0" w:space="0" w:color="auto"/>
            <w:left w:val="none" w:sz="0" w:space="0" w:color="auto"/>
            <w:bottom w:val="none" w:sz="0" w:space="0" w:color="auto"/>
            <w:right w:val="none" w:sz="0" w:space="0" w:color="auto"/>
          </w:divBdr>
          <w:divsChild>
            <w:div w:id="24645444">
              <w:marLeft w:val="0"/>
              <w:marRight w:val="0"/>
              <w:marTop w:val="0"/>
              <w:marBottom w:val="0"/>
              <w:divBdr>
                <w:top w:val="none" w:sz="0" w:space="0" w:color="auto"/>
                <w:left w:val="none" w:sz="0" w:space="0" w:color="auto"/>
                <w:bottom w:val="none" w:sz="0" w:space="0" w:color="auto"/>
                <w:right w:val="none" w:sz="0" w:space="0" w:color="auto"/>
              </w:divBdr>
            </w:div>
          </w:divsChild>
        </w:div>
        <w:div w:id="24645337">
          <w:marLeft w:val="0"/>
          <w:marRight w:val="0"/>
          <w:marTop w:val="0"/>
          <w:marBottom w:val="0"/>
          <w:divBdr>
            <w:top w:val="none" w:sz="0" w:space="0" w:color="auto"/>
            <w:left w:val="none" w:sz="0" w:space="0" w:color="auto"/>
            <w:bottom w:val="none" w:sz="0" w:space="0" w:color="auto"/>
            <w:right w:val="none" w:sz="0" w:space="0" w:color="auto"/>
          </w:divBdr>
          <w:divsChild>
            <w:div w:id="24645420">
              <w:marLeft w:val="0"/>
              <w:marRight w:val="0"/>
              <w:marTop w:val="0"/>
              <w:marBottom w:val="0"/>
              <w:divBdr>
                <w:top w:val="none" w:sz="0" w:space="0" w:color="auto"/>
                <w:left w:val="none" w:sz="0" w:space="0" w:color="auto"/>
                <w:bottom w:val="none" w:sz="0" w:space="0" w:color="auto"/>
                <w:right w:val="none" w:sz="0" w:space="0" w:color="auto"/>
              </w:divBdr>
            </w:div>
          </w:divsChild>
        </w:div>
        <w:div w:id="24645340">
          <w:marLeft w:val="0"/>
          <w:marRight w:val="0"/>
          <w:marTop w:val="0"/>
          <w:marBottom w:val="0"/>
          <w:divBdr>
            <w:top w:val="none" w:sz="0" w:space="0" w:color="auto"/>
            <w:left w:val="none" w:sz="0" w:space="0" w:color="auto"/>
            <w:bottom w:val="none" w:sz="0" w:space="0" w:color="auto"/>
            <w:right w:val="none" w:sz="0" w:space="0" w:color="auto"/>
          </w:divBdr>
          <w:divsChild>
            <w:div w:id="24645364">
              <w:marLeft w:val="0"/>
              <w:marRight w:val="0"/>
              <w:marTop w:val="0"/>
              <w:marBottom w:val="0"/>
              <w:divBdr>
                <w:top w:val="none" w:sz="0" w:space="0" w:color="auto"/>
                <w:left w:val="none" w:sz="0" w:space="0" w:color="auto"/>
                <w:bottom w:val="none" w:sz="0" w:space="0" w:color="auto"/>
                <w:right w:val="none" w:sz="0" w:space="0" w:color="auto"/>
              </w:divBdr>
            </w:div>
          </w:divsChild>
        </w:div>
        <w:div w:id="24645342">
          <w:marLeft w:val="0"/>
          <w:marRight w:val="0"/>
          <w:marTop w:val="0"/>
          <w:marBottom w:val="0"/>
          <w:divBdr>
            <w:top w:val="none" w:sz="0" w:space="0" w:color="auto"/>
            <w:left w:val="none" w:sz="0" w:space="0" w:color="auto"/>
            <w:bottom w:val="none" w:sz="0" w:space="0" w:color="auto"/>
            <w:right w:val="none" w:sz="0" w:space="0" w:color="auto"/>
          </w:divBdr>
          <w:divsChild>
            <w:div w:id="24645521">
              <w:marLeft w:val="0"/>
              <w:marRight w:val="0"/>
              <w:marTop w:val="0"/>
              <w:marBottom w:val="0"/>
              <w:divBdr>
                <w:top w:val="none" w:sz="0" w:space="0" w:color="auto"/>
                <w:left w:val="none" w:sz="0" w:space="0" w:color="auto"/>
                <w:bottom w:val="none" w:sz="0" w:space="0" w:color="auto"/>
                <w:right w:val="none" w:sz="0" w:space="0" w:color="auto"/>
              </w:divBdr>
            </w:div>
          </w:divsChild>
        </w:div>
        <w:div w:id="24645344">
          <w:marLeft w:val="0"/>
          <w:marRight w:val="0"/>
          <w:marTop w:val="0"/>
          <w:marBottom w:val="0"/>
          <w:divBdr>
            <w:top w:val="none" w:sz="0" w:space="0" w:color="auto"/>
            <w:left w:val="none" w:sz="0" w:space="0" w:color="auto"/>
            <w:bottom w:val="none" w:sz="0" w:space="0" w:color="auto"/>
            <w:right w:val="none" w:sz="0" w:space="0" w:color="auto"/>
          </w:divBdr>
          <w:divsChild>
            <w:div w:id="24645510">
              <w:marLeft w:val="0"/>
              <w:marRight w:val="0"/>
              <w:marTop w:val="0"/>
              <w:marBottom w:val="0"/>
              <w:divBdr>
                <w:top w:val="none" w:sz="0" w:space="0" w:color="auto"/>
                <w:left w:val="none" w:sz="0" w:space="0" w:color="auto"/>
                <w:bottom w:val="none" w:sz="0" w:space="0" w:color="auto"/>
                <w:right w:val="none" w:sz="0" w:space="0" w:color="auto"/>
              </w:divBdr>
            </w:div>
          </w:divsChild>
        </w:div>
        <w:div w:id="24645345">
          <w:marLeft w:val="0"/>
          <w:marRight w:val="0"/>
          <w:marTop w:val="0"/>
          <w:marBottom w:val="0"/>
          <w:divBdr>
            <w:top w:val="none" w:sz="0" w:space="0" w:color="auto"/>
            <w:left w:val="none" w:sz="0" w:space="0" w:color="auto"/>
            <w:bottom w:val="none" w:sz="0" w:space="0" w:color="auto"/>
            <w:right w:val="none" w:sz="0" w:space="0" w:color="auto"/>
          </w:divBdr>
          <w:divsChild>
            <w:div w:id="24645275">
              <w:marLeft w:val="0"/>
              <w:marRight w:val="0"/>
              <w:marTop w:val="0"/>
              <w:marBottom w:val="0"/>
              <w:divBdr>
                <w:top w:val="none" w:sz="0" w:space="0" w:color="auto"/>
                <w:left w:val="none" w:sz="0" w:space="0" w:color="auto"/>
                <w:bottom w:val="none" w:sz="0" w:space="0" w:color="auto"/>
                <w:right w:val="none" w:sz="0" w:space="0" w:color="auto"/>
              </w:divBdr>
            </w:div>
          </w:divsChild>
        </w:div>
        <w:div w:id="24645351">
          <w:marLeft w:val="0"/>
          <w:marRight w:val="0"/>
          <w:marTop w:val="0"/>
          <w:marBottom w:val="0"/>
          <w:divBdr>
            <w:top w:val="none" w:sz="0" w:space="0" w:color="auto"/>
            <w:left w:val="none" w:sz="0" w:space="0" w:color="auto"/>
            <w:bottom w:val="none" w:sz="0" w:space="0" w:color="auto"/>
            <w:right w:val="none" w:sz="0" w:space="0" w:color="auto"/>
          </w:divBdr>
          <w:divsChild>
            <w:div w:id="24645233">
              <w:marLeft w:val="0"/>
              <w:marRight w:val="0"/>
              <w:marTop w:val="0"/>
              <w:marBottom w:val="0"/>
              <w:divBdr>
                <w:top w:val="none" w:sz="0" w:space="0" w:color="auto"/>
                <w:left w:val="none" w:sz="0" w:space="0" w:color="auto"/>
                <w:bottom w:val="none" w:sz="0" w:space="0" w:color="auto"/>
                <w:right w:val="none" w:sz="0" w:space="0" w:color="auto"/>
              </w:divBdr>
            </w:div>
          </w:divsChild>
        </w:div>
        <w:div w:id="24645359">
          <w:marLeft w:val="0"/>
          <w:marRight w:val="0"/>
          <w:marTop w:val="0"/>
          <w:marBottom w:val="0"/>
          <w:divBdr>
            <w:top w:val="none" w:sz="0" w:space="0" w:color="auto"/>
            <w:left w:val="none" w:sz="0" w:space="0" w:color="auto"/>
            <w:bottom w:val="none" w:sz="0" w:space="0" w:color="auto"/>
            <w:right w:val="none" w:sz="0" w:space="0" w:color="auto"/>
          </w:divBdr>
          <w:divsChild>
            <w:div w:id="24645219">
              <w:marLeft w:val="0"/>
              <w:marRight w:val="0"/>
              <w:marTop w:val="0"/>
              <w:marBottom w:val="0"/>
              <w:divBdr>
                <w:top w:val="none" w:sz="0" w:space="0" w:color="auto"/>
                <w:left w:val="none" w:sz="0" w:space="0" w:color="auto"/>
                <w:bottom w:val="none" w:sz="0" w:space="0" w:color="auto"/>
                <w:right w:val="none" w:sz="0" w:space="0" w:color="auto"/>
              </w:divBdr>
            </w:div>
          </w:divsChild>
        </w:div>
        <w:div w:id="24645367">
          <w:marLeft w:val="0"/>
          <w:marRight w:val="0"/>
          <w:marTop w:val="0"/>
          <w:marBottom w:val="0"/>
          <w:divBdr>
            <w:top w:val="none" w:sz="0" w:space="0" w:color="auto"/>
            <w:left w:val="none" w:sz="0" w:space="0" w:color="auto"/>
            <w:bottom w:val="none" w:sz="0" w:space="0" w:color="auto"/>
            <w:right w:val="none" w:sz="0" w:space="0" w:color="auto"/>
          </w:divBdr>
          <w:divsChild>
            <w:div w:id="24645271">
              <w:marLeft w:val="0"/>
              <w:marRight w:val="0"/>
              <w:marTop w:val="0"/>
              <w:marBottom w:val="0"/>
              <w:divBdr>
                <w:top w:val="none" w:sz="0" w:space="0" w:color="auto"/>
                <w:left w:val="none" w:sz="0" w:space="0" w:color="auto"/>
                <w:bottom w:val="none" w:sz="0" w:space="0" w:color="auto"/>
                <w:right w:val="none" w:sz="0" w:space="0" w:color="auto"/>
              </w:divBdr>
            </w:div>
          </w:divsChild>
        </w:div>
        <w:div w:id="24645371">
          <w:marLeft w:val="0"/>
          <w:marRight w:val="0"/>
          <w:marTop w:val="0"/>
          <w:marBottom w:val="0"/>
          <w:divBdr>
            <w:top w:val="none" w:sz="0" w:space="0" w:color="auto"/>
            <w:left w:val="none" w:sz="0" w:space="0" w:color="auto"/>
            <w:bottom w:val="none" w:sz="0" w:space="0" w:color="auto"/>
            <w:right w:val="none" w:sz="0" w:space="0" w:color="auto"/>
          </w:divBdr>
          <w:divsChild>
            <w:div w:id="24645334">
              <w:marLeft w:val="0"/>
              <w:marRight w:val="0"/>
              <w:marTop w:val="0"/>
              <w:marBottom w:val="0"/>
              <w:divBdr>
                <w:top w:val="none" w:sz="0" w:space="0" w:color="auto"/>
                <w:left w:val="none" w:sz="0" w:space="0" w:color="auto"/>
                <w:bottom w:val="none" w:sz="0" w:space="0" w:color="auto"/>
                <w:right w:val="none" w:sz="0" w:space="0" w:color="auto"/>
              </w:divBdr>
            </w:div>
          </w:divsChild>
        </w:div>
        <w:div w:id="24645372">
          <w:marLeft w:val="0"/>
          <w:marRight w:val="0"/>
          <w:marTop w:val="0"/>
          <w:marBottom w:val="0"/>
          <w:divBdr>
            <w:top w:val="none" w:sz="0" w:space="0" w:color="auto"/>
            <w:left w:val="none" w:sz="0" w:space="0" w:color="auto"/>
            <w:bottom w:val="none" w:sz="0" w:space="0" w:color="auto"/>
            <w:right w:val="none" w:sz="0" w:space="0" w:color="auto"/>
          </w:divBdr>
          <w:divsChild>
            <w:div w:id="24645453">
              <w:marLeft w:val="0"/>
              <w:marRight w:val="0"/>
              <w:marTop w:val="0"/>
              <w:marBottom w:val="0"/>
              <w:divBdr>
                <w:top w:val="none" w:sz="0" w:space="0" w:color="auto"/>
                <w:left w:val="none" w:sz="0" w:space="0" w:color="auto"/>
                <w:bottom w:val="none" w:sz="0" w:space="0" w:color="auto"/>
                <w:right w:val="none" w:sz="0" w:space="0" w:color="auto"/>
              </w:divBdr>
            </w:div>
          </w:divsChild>
        </w:div>
        <w:div w:id="24645375">
          <w:marLeft w:val="0"/>
          <w:marRight w:val="0"/>
          <w:marTop w:val="0"/>
          <w:marBottom w:val="0"/>
          <w:divBdr>
            <w:top w:val="none" w:sz="0" w:space="0" w:color="auto"/>
            <w:left w:val="none" w:sz="0" w:space="0" w:color="auto"/>
            <w:bottom w:val="none" w:sz="0" w:space="0" w:color="auto"/>
            <w:right w:val="none" w:sz="0" w:space="0" w:color="auto"/>
          </w:divBdr>
          <w:divsChild>
            <w:div w:id="24645141">
              <w:marLeft w:val="0"/>
              <w:marRight w:val="0"/>
              <w:marTop w:val="0"/>
              <w:marBottom w:val="0"/>
              <w:divBdr>
                <w:top w:val="none" w:sz="0" w:space="0" w:color="auto"/>
                <w:left w:val="none" w:sz="0" w:space="0" w:color="auto"/>
                <w:bottom w:val="none" w:sz="0" w:space="0" w:color="auto"/>
                <w:right w:val="none" w:sz="0" w:space="0" w:color="auto"/>
              </w:divBdr>
            </w:div>
          </w:divsChild>
        </w:div>
        <w:div w:id="24645378">
          <w:marLeft w:val="0"/>
          <w:marRight w:val="0"/>
          <w:marTop w:val="0"/>
          <w:marBottom w:val="0"/>
          <w:divBdr>
            <w:top w:val="none" w:sz="0" w:space="0" w:color="auto"/>
            <w:left w:val="none" w:sz="0" w:space="0" w:color="auto"/>
            <w:bottom w:val="none" w:sz="0" w:space="0" w:color="auto"/>
            <w:right w:val="none" w:sz="0" w:space="0" w:color="auto"/>
          </w:divBdr>
          <w:divsChild>
            <w:div w:id="24645356">
              <w:marLeft w:val="0"/>
              <w:marRight w:val="0"/>
              <w:marTop w:val="0"/>
              <w:marBottom w:val="0"/>
              <w:divBdr>
                <w:top w:val="none" w:sz="0" w:space="0" w:color="auto"/>
                <w:left w:val="none" w:sz="0" w:space="0" w:color="auto"/>
                <w:bottom w:val="none" w:sz="0" w:space="0" w:color="auto"/>
                <w:right w:val="none" w:sz="0" w:space="0" w:color="auto"/>
              </w:divBdr>
            </w:div>
          </w:divsChild>
        </w:div>
        <w:div w:id="24645385">
          <w:marLeft w:val="0"/>
          <w:marRight w:val="0"/>
          <w:marTop w:val="0"/>
          <w:marBottom w:val="0"/>
          <w:divBdr>
            <w:top w:val="none" w:sz="0" w:space="0" w:color="auto"/>
            <w:left w:val="none" w:sz="0" w:space="0" w:color="auto"/>
            <w:bottom w:val="none" w:sz="0" w:space="0" w:color="auto"/>
            <w:right w:val="none" w:sz="0" w:space="0" w:color="auto"/>
          </w:divBdr>
          <w:divsChild>
            <w:div w:id="24645605">
              <w:marLeft w:val="0"/>
              <w:marRight w:val="0"/>
              <w:marTop w:val="0"/>
              <w:marBottom w:val="0"/>
              <w:divBdr>
                <w:top w:val="none" w:sz="0" w:space="0" w:color="auto"/>
                <w:left w:val="none" w:sz="0" w:space="0" w:color="auto"/>
                <w:bottom w:val="none" w:sz="0" w:space="0" w:color="auto"/>
                <w:right w:val="none" w:sz="0" w:space="0" w:color="auto"/>
              </w:divBdr>
            </w:div>
          </w:divsChild>
        </w:div>
        <w:div w:id="24645388">
          <w:marLeft w:val="0"/>
          <w:marRight w:val="0"/>
          <w:marTop w:val="0"/>
          <w:marBottom w:val="0"/>
          <w:divBdr>
            <w:top w:val="none" w:sz="0" w:space="0" w:color="auto"/>
            <w:left w:val="none" w:sz="0" w:space="0" w:color="auto"/>
            <w:bottom w:val="none" w:sz="0" w:space="0" w:color="auto"/>
            <w:right w:val="none" w:sz="0" w:space="0" w:color="auto"/>
          </w:divBdr>
          <w:divsChild>
            <w:div w:id="24645584">
              <w:marLeft w:val="0"/>
              <w:marRight w:val="0"/>
              <w:marTop w:val="0"/>
              <w:marBottom w:val="0"/>
              <w:divBdr>
                <w:top w:val="none" w:sz="0" w:space="0" w:color="auto"/>
                <w:left w:val="none" w:sz="0" w:space="0" w:color="auto"/>
                <w:bottom w:val="none" w:sz="0" w:space="0" w:color="auto"/>
                <w:right w:val="none" w:sz="0" w:space="0" w:color="auto"/>
              </w:divBdr>
            </w:div>
          </w:divsChild>
        </w:div>
        <w:div w:id="24645390">
          <w:marLeft w:val="0"/>
          <w:marRight w:val="0"/>
          <w:marTop w:val="0"/>
          <w:marBottom w:val="0"/>
          <w:divBdr>
            <w:top w:val="none" w:sz="0" w:space="0" w:color="auto"/>
            <w:left w:val="none" w:sz="0" w:space="0" w:color="auto"/>
            <w:bottom w:val="none" w:sz="0" w:space="0" w:color="auto"/>
            <w:right w:val="none" w:sz="0" w:space="0" w:color="auto"/>
          </w:divBdr>
          <w:divsChild>
            <w:div w:id="24645266">
              <w:marLeft w:val="0"/>
              <w:marRight w:val="0"/>
              <w:marTop w:val="0"/>
              <w:marBottom w:val="0"/>
              <w:divBdr>
                <w:top w:val="none" w:sz="0" w:space="0" w:color="auto"/>
                <w:left w:val="none" w:sz="0" w:space="0" w:color="auto"/>
                <w:bottom w:val="none" w:sz="0" w:space="0" w:color="auto"/>
                <w:right w:val="none" w:sz="0" w:space="0" w:color="auto"/>
              </w:divBdr>
            </w:div>
          </w:divsChild>
        </w:div>
        <w:div w:id="24645392">
          <w:marLeft w:val="0"/>
          <w:marRight w:val="0"/>
          <w:marTop w:val="0"/>
          <w:marBottom w:val="0"/>
          <w:divBdr>
            <w:top w:val="none" w:sz="0" w:space="0" w:color="auto"/>
            <w:left w:val="none" w:sz="0" w:space="0" w:color="auto"/>
            <w:bottom w:val="none" w:sz="0" w:space="0" w:color="auto"/>
            <w:right w:val="none" w:sz="0" w:space="0" w:color="auto"/>
          </w:divBdr>
          <w:divsChild>
            <w:div w:id="24645417">
              <w:marLeft w:val="0"/>
              <w:marRight w:val="0"/>
              <w:marTop w:val="0"/>
              <w:marBottom w:val="0"/>
              <w:divBdr>
                <w:top w:val="none" w:sz="0" w:space="0" w:color="auto"/>
                <w:left w:val="none" w:sz="0" w:space="0" w:color="auto"/>
                <w:bottom w:val="none" w:sz="0" w:space="0" w:color="auto"/>
                <w:right w:val="none" w:sz="0" w:space="0" w:color="auto"/>
              </w:divBdr>
            </w:div>
          </w:divsChild>
        </w:div>
        <w:div w:id="24645393">
          <w:marLeft w:val="0"/>
          <w:marRight w:val="0"/>
          <w:marTop w:val="0"/>
          <w:marBottom w:val="0"/>
          <w:divBdr>
            <w:top w:val="none" w:sz="0" w:space="0" w:color="auto"/>
            <w:left w:val="none" w:sz="0" w:space="0" w:color="auto"/>
            <w:bottom w:val="none" w:sz="0" w:space="0" w:color="auto"/>
            <w:right w:val="none" w:sz="0" w:space="0" w:color="auto"/>
          </w:divBdr>
          <w:divsChild>
            <w:div w:id="24645274">
              <w:marLeft w:val="0"/>
              <w:marRight w:val="0"/>
              <w:marTop w:val="0"/>
              <w:marBottom w:val="0"/>
              <w:divBdr>
                <w:top w:val="none" w:sz="0" w:space="0" w:color="auto"/>
                <w:left w:val="none" w:sz="0" w:space="0" w:color="auto"/>
                <w:bottom w:val="none" w:sz="0" w:space="0" w:color="auto"/>
                <w:right w:val="none" w:sz="0" w:space="0" w:color="auto"/>
              </w:divBdr>
            </w:div>
          </w:divsChild>
        </w:div>
        <w:div w:id="24645410">
          <w:marLeft w:val="0"/>
          <w:marRight w:val="0"/>
          <w:marTop w:val="0"/>
          <w:marBottom w:val="0"/>
          <w:divBdr>
            <w:top w:val="none" w:sz="0" w:space="0" w:color="auto"/>
            <w:left w:val="none" w:sz="0" w:space="0" w:color="auto"/>
            <w:bottom w:val="none" w:sz="0" w:space="0" w:color="auto"/>
            <w:right w:val="none" w:sz="0" w:space="0" w:color="auto"/>
          </w:divBdr>
          <w:divsChild>
            <w:div w:id="24645203">
              <w:marLeft w:val="0"/>
              <w:marRight w:val="0"/>
              <w:marTop w:val="0"/>
              <w:marBottom w:val="0"/>
              <w:divBdr>
                <w:top w:val="none" w:sz="0" w:space="0" w:color="auto"/>
                <w:left w:val="none" w:sz="0" w:space="0" w:color="auto"/>
                <w:bottom w:val="none" w:sz="0" w:space="0" w:color="auto"/>
                <w:right w:val="none" w:sz="0" w:space="0" w:color="auto"/>
              </w:divBdr>
            </w:div>
          </w:divsChild>
        </w:div>
        <w:div w:id="24645411">
          <w:marLeft w:val="0"/>
          <w:marRight w:val="0"/>
          <w:marTop w:val="0"/>
          <w:marBottom w:val="0"/>
          <w:divBdr>
            <w:top w:val="none" w:sz="0" w:space="0" w:color="auto"/>
            <w:left w:val="none" w:sz="0" w:space="0" w:color="auto"/>
            <w:bottom w:val="none" w:sz="0" w:space="0" w:color="auto"/>
            <w:right w:val="none" w:sz="0" w:space="0" w:color="auto"/>
          </w:divBdr>
          <w:divsChild>
            <w:div w:id="24645106">
              <w:marLeft w:val="0"/>
              <w:marRight w:val="0"/>
              <w:marTop w:val="0"/>
              <w:marBottom w:val="0"/>
              <w:divBdr>
                <w:top w:val="none" w:sz="0" w:space="0" w:color="auto"/>
                <w:left w:val="none" w:sz="0" w:space="0" w:color="auto"/>
                <w:bottom w:val="none" w:sz="0" w:space="0" w:color="auto"/>
                <w:right w:val="none" w:sz="0" w:space="0" w:color="auto"/>
              </w:divBdr>
            </w:div>
          </w:divsChild>
        </w:div>
        <w:div w:id="24645412">
          <w:marLeft w:val="0"/>
          <w:marRight w:val="0"/>
          <w:marTop w:val="0"/>
          <w:marBottom w:val="0"/>
          <w:divBdr>
            <w:top w:val="none" w:sz="0" w:space="0" w:color="auto"/>
            <w:left w:val="none" w:sz="0" w:space="0" w:color="auto"/>
            <w:bottom w:val="none" w:sz="0" w:space="0" w:color="auto"/>
            <w:right w:val="none" w:sz="0" w:space="0" w:color="auto"/>
          </w:divBdr>
          <w:divsChild>
            <w:div w:id="24645389">
              <w:marLeft w:val="0"/>
              <w:marRight w:val="0"/>
              <w:marTop w:val="0"/>
              <w:marBottom w:val="0"/>
              <w:divBdr>
                <w:top w:val="none" w:sz="0" w:space="0" w:color="auto"/>
                <w:left w:val="none" w:sz="0" w:space="0" w:color="auto"/>
                <w:bottom w:val="none" w:sz="0" w:space="0" w:color="auto"/>
                <w:right w:val="none" w:sz="0" w:space="0" w:color="auto"/>
              </w:divBdr>
            </w:div>
          </w:divsChild>
        </w:div>
        <w:div w:id="24645414">
          <w:marLeft w:val="0"/>
          <w:marRight w:val="0"/>
          <w:marTop w:val="0"/>
          <w:marBottom w:val="0"/>
          <w:divBdr>
            <w:top w:val="none" w:sz="0" w:space="0" w:color="auto"/>
            <w:left w:val="none" w:sz="0" w:space="0" w:color="auto"/>
            <w:bottom w:val="none" w:sz="0" w:space="0" w:color="auto"/>
            <w:right w:val="none" w:sz="0" w:space="0" w:color="auto"/>
          </w:divBdr>
          <w:divsChild>
            <w:div w:id="24645339">
              <w:marLeft w:val="0"/>
              <w:marRight w:val="0"/>
              <w:marTop w:val="0"/>
              <w:marBottom w:val="0"/>
              <w:divBdr>
                <w:top w:val="none" w:sz="0" w:space="0" w:color="auto"/>
                <w:left w:val="none" w:sz="0" w:space="0" w:color="auto"/>
                <w:bottom w:val="none" w:sz="0" w:space="0" w:color="auto"/>
                <w:right w:val="none" w:sz="0" w:space="0" w:color="auto"/>
              </w:divBdr>
            </w:div>
          </w:divsChild>
        </w:div>
        <w:div w:id="24645416">
          <w:marLeft w:val="0"/>
          <w:marRight w:val="0"/>
          <w:marTop w:val="0"/>
          <w:marBottom w:val="0"/>
          <w:divBdr>
            <w:top w:val="none" w:sz="0" w:space="0" w:color="auto"/>
            <w:left w:val="none" w:sz="0" w:space="0" w:color="auto"/>
            <w:bottom w:val="none" w:sz="0" w:space="0" w:color="auto"/>
            <w:right w:val="none" w:sz="0" w:space="0" w:color="auto"/>
          </w:divBdr>
          <w:divsChild>
            <w:div w:id="24645580">
              <w:marLeft w:val="0"/>
              <w:marRight w:val="0"/>
              <w:marTop w:val="0"/>
              <w:marBottom w:val="0"/>
              <w:divBdr>
                <w:top w:val="none" w:sz="0" w:space="0" w:color="auto"/>
                <w:left w:val="none" w:sz="0" w:space="0" w:color="auto"/>
                <w:bottom w:val="none" w:sz="0" w:space="0" w:color="auto"/>
                <w:right w:val="none" w:sz="0" w:space="0" w:color="auto"/>
              </w:divBdr>
            </w:div>
          </w:divsChild>
        </w:div>
        <w:div w:id="24645421">
          <w:marLeft w:val="0"/>
          <w:marRight w:val="0"/>
          <w:marTop w:val="0"/>
          <w:marBottom w:val="0"/>
          <w:divBdr>
            <w:top w:val="none" w:sz="0" w:space="0" w:color="auto"/>
            <w:left w:val="none" w:sz="0" w:space="0" w:color="auto"/>
            <w:bottom w:val="none" w:sz="0" w:space="0" w:color="auto"/>
            <w:right w:val="none" w:sz="0" w:space="0" w:color="auto"/>
          </w:divBdr>
          <w:divsChild>
            <w:div w:id="24645080">
              <w:marLeft w:val="0"/>
              <w:marRight w:val="0"/>
              <w:marTop w:val="0"/>
              <w:marBottom w:val="0"/>
              <w:divBdr>
                <w:top w:val="none" w:sz="0" w:space="0" w:color="auto"/>
                <w:left w:val="none" w:sz="0" w:space="0" w:color="auto"/>
                <w:bottom w:val="none" w:sz="0" w:space="0" w:color="auto"/>
                <w:right w:val="none" w:sz="0" w:space="0" w:color="auto"/>
              </w:divBdr>
            </w:div>
          </w:divsChild>
        </w:div>
        <w:div w:id="24645422">
          <w:marLeft w:val="0"/>
          <w:marRight w:val="0"/>
          <w:marTop w:val="0"/>
          <w:marBottom w:val="0"/>
          <w:divBdr>
            <w:top w:val="none" w:sz="0" w:space="0" w:color="auto"/>
            <w:left w:val="none" w:sz="0" w:space="0" w:color="auto"/>
            <w:bottom w:val="none" w:sz="0" w:space="0" w:color="auto"/>
            <w:right w:val="none" w:sz="0" w:space="0" w:color="auto"/>
          </w:divBdr>
          <w:divsChild>
            <w:div w:id="24645349">
              <w:marLeft w:val="0"/>
              <w:marRight w:val="0"/>
              <w:marTop w:val="0"/>
              <w:marBottom w:val="0"/>
              <w:divBdr>
                <w:top w:val="none" w:sz="0" w:space="0" w:color="auto"/>
                <w:left w:val="none" w:sz="0" w:space="0" w:color="auto"/>
                <w:bottom w:val="none" w:sz="0" w:space="0" w:color="auto"/>
                <w:right w:val="none" w:sz="0" w:space="0" w:color="auto"/>
              </w:divBdr>
            </w:div>
          </w:divsChild>
        </w:div>
        <w:div w:id="24645426">
          <w:marLeft w:val="0"/>
          <w:marRight w:val="0"/>
          <w:marTop w:val="0"/>
          <w:marBottom w:val="0"/>
          <w:divBdr>
            <w:top w:val="none" w:sz="0" w:space="0" w:color="auto"/>
            <w:left w:val="none" w:sz="0" w:space="0" w:color="auto"/>
            <w:bottom w:val="none" w:sz="0" w:space="0" w:color="auto"/>
            <w:right w:val="none" w:sz="0" w:space="0" w:color="auto"/>
          </w:divBdr>
          <w:divsChild>
            <w:div w:id="24645069">
              <w:marLeft w:val="0"/>
              <w:marRight w:val="0"/>
              <w:marTop w:val="0"/>
              <w:marBottom w:val="0"/>
              <w:divBdr>
                <w:top w:val="none" w:sz="0" w:space="0" w:color="auto"/>
                <w:left w:val="none" w:sz="0" w:space="0" w:color="auto"/>
                <w:bottom w:val="none" w:sz="0" w:space="0" w:color="auto"/>
                <w:right w:val="none" w:sz="0" w:space="0" w:color="auto"/>
              </w:divBdr>
            </w:div>
          </w:divsChild>
        </w:div>
        <w:div w:id="24645427">
          <w:marLeft w:val="0"/>
          <w:marRight w:val="0"/>
          <w:marTop w:val="0"/>
          <w:marBottom w:val="0"/>
          <w:divBdr>
            <w:top w:val="none" w:sz="0" w:space="0" w:color="auto"/>
            <w:left w:val="none" w:sz="0" w:space="0" w:color="auto"/>
            <w:bottom w:val="none" w:sz="0" w:space="0" w:color="auto"/>
            <w:right w:val="none" w:sz="0" w:space="0" w:color="auto"/>
          </w:divBdr>
          <w:divsChild>
            <w:div w:id="24645104">
              <w:marLeft w:val="0"/>
              <w:marRight w:val="0"/>
              <w:marTop w:val="0"/>
              <w:marBottom w:val="0"/>
              <w:divBdr>
                <w:top w:val="none" w:sz="0" w:space="0" w:color="auto"/>
                <w:left w:val="none" w:sz="0" w:space="0" w:color="auto"/>
                <w:bottom w:val="none" w:sz="0" w:space="0" w:color="auto"/>
                <w:right w:val="none" w:sz="0" w:space="0" w:color="auto"/>
              </w:divBdr>
            </w:div>
          </w:divsChild>
        </w:div>
        <w:div w:id="24645432">
          <w:marLeft w:val="0"/>
          <w:marRight w:val="0"/>
          <w:marTop w:val="0"/>
          <w:marBottom w:val="0"/>
          <w:divBdr>
            <w:top w:val="none" w:sz="0" w:space="0" w:color="auto"/>
            <w:left w:val="none" w:sz="0" w:space="0" w:color="auto"/>
            <w:bottom w:val="none" w:sz="0" w:space="0" w:color="auto"/>
            <w:right w:val="none" w:sz="0" w:space="0" w:color="auto"/>
          </w:divBdr>
          <w:divsChild>
            <w:div w:id="24645489">
              <w:marLeft w:val="0"/>
              <w:marRight w:val="0"/>
              <w:marTop w:val="0"/>
              <w:marBottom w:val="0"/>
              <w:divBdr>
                <w:top w:val="none" w:sz="0" w:space="0" w:color="auto"/>
                <w:left w:val="none" w:sz="0" w:space="0" w:color="auto"/>
                <w:bottom w:val="none" w:sz="0" w:space="0" w:color="auto"/>
                <w:right w:val="none" w:sz="0" w:space="0" w:color="auto"/>
              </w:divBdr>
            </w:div>
          </w:divsChild>
        </w:div>
        <w:div w:id="24645435">
          <w:marLeft w:val="0"/>
          <w:marRight w:val="0"/>
          <w:marTop w:val="0"/>
          <w:marBottom w:val="0"/>
          <w:divBdr>
            <w:top w:val="none" w:sz="0" w:space="0" w:color="auto"/>
            <w:left w:val="none" w:sz="0" w:space="0" w:color="auto"/>
            <w:bottom w:val="none" w:sz="0" w:space="0" w:color="auto"/>
            <w:right w:val="none" w:sz="0" w:space="0" w:color="auto"/>
          </w:divBdr>
          <w:divsChild>
            <w:div w:id="24645100">
              <w:marLeft w:val="0"/>
              <w:marRight w:val="0"/>
              <w:marTop w:val="0"/>
              <w:marBottom w:val="0"/>
              <w:divBdr>
                <w:top w:val="none" w:sz="0" w:space="0" w:color="auto"/>
                <w:left w:val="none" w:sz="0" w:space="0" w:color="auto"/>
                <w:bottom w:val="none" w:sz="0" w:space="0" w:color="auto"/>
                <w:right w:val="none" w:sz="0" w:space="0" w:color="auto"/>
              </w:divBdr>
            </w:div>
          </w:divsChild>
        </w:div>
        <w:div w:id="24645437">
          <w:marLeft w:val="0"/>
          <w:marRight w:val="0"/>
          <w:marTop w:val="0"/>
          <w:marBottom w:val="0"/>
          <w:divBdr>
            <w:top w:val="none" w:sz="0" w:space="0" w:color="auto"/>
            <w:left w:val="none" w:sz="0" w:space="0" w:color="auto"/>
            <w:bottom w:val="none" w:sz="0" w:space="0" w:color="auto"/>
            <w:right w:val="none" w:sz="0" w:space="0" w:color="auto"/>
          </w:divBdr>
          <w:divsChild>
            <w:div w:id="24645326">
              <w:marLeft w:val="0"/>
              <w:marRight w:val="0"/>
              <w:marTop w:val="0"/>
              <w:marBottom w:val="0"/>
              <w:divBdr>
                <w:top w:val="none" w:sz="0" w:space="0" w:color="auto"/>
                <w:left w:val="none" w:sz="0" w:space="0" w:color="auto"/>
                <w:bottom w:val="none" w:sz="0" w:space="0" w:color="auto"/>
                <w:right w:val="none" w:sz="0" w:space="0" w:color="auto"/>
              </w:divBdr>
            </w:div>
          </w:divsChild>
        </w:div>
        <w:div w:id="24645438">
          <w:marLeft w:val="0"/>
          <w:marRight w:val="0"/>
          <w:marTop w:val="0"/>
          <w:marBottom w:val="0"/>
          <w:divBdr>
            <w:top w:val="none" w:sz="0" w:space="0" w:color="auto"/>
            <w:left w:val="none" w:sz="0" w:space="0" w:color="auto"/>
            <w:bottom w:val="none" w:sz="0" w:space="0" w:color="auto"/>
            <w:right w:val="none" w:sz="0" w:space="0" w:color="auto"/>
          </w:divBdr>
          <w:divsChild>
            <w:div w:id="24645154">
              <w:marLeft w:val="0"/>
              <w:marRight w:val="0"/>
              <w:marTop w:val="0"/>
              <w:marBottom w:val="0"/>
              <w:divBdr>
                <w:top w:val="none" w:sz="0" w:space="0" w:color="auto"/>
                <w:left w:val="none" w:sz="0" w:space="0" w:color="auto"/>
                <w:bottom w:val="none" w:sz="0" w:space="0" w:color="auto"/>
                <w:right w:val="none" w:sz="0" w:space="0" w:color="auto"/>
              </w:divBdr>
            </w:div>
          </w:divsChild>
        </w:div>
        <w:div w:id="24645439">
          <w:marLeft w:val="0"/>
          <w:marRight w:val="0"/>
          <w:marTop w:val="0"/>
          <w:marBottom w:val="0"/>
          <w:divBdr>
            <w:top w:val="none" w:sz="0" w:space="0" w:color="auto"/>
            <w:left w:val="none" w:sz="0" w:space="0" w:color="auto"/>
            <w:bottom w:val="none" w:sz="0" w:space="0" w:color="auto"/>
            <w:right w:val="none" w:sz="0" w:space="0" w:color="auto"/>
          </w:divBdr>
          <w:divsChild>
            <w:div w:id="24645469">
              <w:marLeft w:val="0"/>
              <w:marRight w:val="0"/>
              <w:marTop w:val="0"/>
              <w:marBottom w:val="0"/>
              <w:divBdr>
                <w:top w:val="none" w:sz="0" w:space="0" w:color="auto"/>
                <w:left w:val="none" w:sz="0" w:space="0" w:color="auto"/>
                <w:bottom w:val="none" w:sz="0" w:space="0" w:color="auto"/>
                <w:right w:val="none" w:sz="0" w:space="0" w:color="auto"/>
              </w:divBdr>
            </w:div>
          </w:divsChild>
        </w:div>
        <w:div w:id="24645446">
          <w:marLeft w:val="0"/>
          <w:marRight w:val="0"/>
          <w:marTop w:val="0"/>
          <w:marBottom w:val="0"/>
          <w:divBdr>
            <w:top w:val="none" w:sz="0" w:space="0" w:color="auto"/>
            <w:left w:val="none" w:sz="0" w:space="0" w:color="auto"/>
            <w:bottom w:val="none" w:sz="0" w:space="0" w:color="auto"/>
            <w:right w:val="none" w:sz="0" w:space="0" w:color="auto"/>
          </w:divBdr>
          <w:divsChild>
            <w:div w:id="24645423">
              <w:marLeft w:val="0"/>
              <w:marRight w:val="0"/>
              <w:marTop w:val="0"/>
              <w:marBottom w:val="0"/>
              <w:divBdr>
                <w:top w:val="none" w:sz="0" w:space="0" w:color="auto"/>
                <w:left w:val="none" w:sz="0" w:space="0" w:color="auto"/>
                <w:bottom w:val="none" w:sz="0" w:space="0" w:color="auto"/>
                <w:right w:val="none" w:sz="0" w:space="0" w:color="auto"/>
              </w:divBdr>
            </w:div>
          </w:divsChild>
        </w:div>
        <w:div w:id="24645448">
          <w:marLeft w:val="0"/>
          <w:marRight w:val="0"/>
          <w:marTop w:val="0"/>
          <w:marBottom w:val="0"/>
          <w:divBdr>
            <w:top w:val="none" w:sz="0" w:space="0" w:color="auto"/>
            <w:left w:val="none" w:sz="0" w:space="0" w:color="auto"/>
            <w:bottom w:val="none" w:sz="0" w:space="0" w:color="auto"/>
            <w:right w:val="none" w:sz="0" w:space="0" w:color="auto"/>
          </w:divBdr>
          <w:divsChild>
            <w:div w:id="24645078">
              <w:marLeft w:val="0"/>
              <w:marRight w:val="0"/>
              <w:marTop w:val="0"/>
              <w:marBottom w:val="0"/>
              <w:divBdr>
                <w:top w:val="none" w:sz="0" w:space="0" w:color="auto"/>
                <w:left w:val="none" w:sz="0" w:space="0" w:color="auto"/>
                <w:bottom w:val="none" w:sz="0" w:space="0" w:color="auto"/>
                <w:right w:val="none" w:sz="0" w:space="0" w:color="auto"/>
              </w:divBdr>
            </w:div>
          </w:divsChild>
        </w:div>
        <w:div w:id="24645449">
          <w:marLeft w:val="0"/>
          <w:marRight w:val="0"/>
          <w:marTop w:val="0"/>
          <w:marBottom w:val="0"/>
          <w:divBdr>
            <w:top w:val="none" w:sz="0" w:space="0" w:color="auto"/>
            <w:left w:val="none" w:sz="0" w:space="0" w:color="auto"/>
            <w:bottom w:val="none" w:sz="0" w:space="0" w:color="auto"/>
            <w:right w:val="none" w:sz="0" w:space="0" w:color="auto"/>
          </w:divBdr>
          <w:divsChild>
            <w:div w:id="24645285">
              <w:marLeft w:val="0"/>
              <w:marRight w:val="0"/>
              <w:marTop w:val="0"/>
              <w:marBottom w:val="0"/>
              <w:divBdr>
                <w:top w:val="none" w:sz="0" w:space="0" w:color="auto"/>
                <w:left w:val="none" w:sz="0" w:space="0" w:color="auto"/>
                <w:bottom w:val="none" w:sz="0" w:space="0" w:color="auto"/>
                <w:right w:val="none" w:sz="0" w:space="0" w:color="auto"/>
              </w:divBdr>
            </w:div>
          </w:divsChild>
        </w:div>
        <w:div w:id="24645450">
          <w:marLeft w:val="0"/>
          <w:marRight w:val="0"/>
          <w:marTop w:val="0"/>
          <w:marBottom w:val="0"/>
          <w:divBdr>
            <w:top w:val="none" w:sz="0" w:space="0" w:color="auto"/>
            <w:left w:val="none" w:sz="0" w:space="0" w:color="auto"/>
            <w:bottom w:val="none" w:sz="0" w:space="0" w:color="auto"/>
            <w:right w:val="none" w:sz="0" w:space="0" w:color="auto"/>
          </w:divBdr>
          <w:divsChild>
            <w:div w:id="24645501">
              <w:marLeft w:val="0"/>
              <w:marRight w:val="0"/>
              <w:marTop w:val="0"/>
              <w:marBottom w:val="0"/>
              <w:divBdr>
                <w:top w:val="none" w:sz="0" w:space="0" w:color="auto"/>
                <w:left w:val="none" w:sz="0" w:space="0" w:color="auto"/>
                <w:bottom w:val="none" w:sz="0" w:space="0" w:color="auto"/>
                <w:right w:val="none" w:sz="0" w:space="0" w:color="auto"/>
              </w:divBdr>
            </w:div>
          </w:divsChild>
        </w:div>
        <w:div w:id="24645451">
          <w:marLeft w:val="0"/>
          <w:marRight w:val="0"/>
          <w:marTop w:val="0"/>
          <w:marBottom w:val="0"/>
          <w:divBdr>
            <w:top w:val="none" w:sz="0" w:space="0" w:color="auto"/>
            <w:left w:val="none" w:sz="0" w:space="0" w:color="auto"/>
            <w:bottom w:val="none" w:sz="0" w:space="0" w:color="auto"/>
            <w:right w:val="none" w:sz="0" w:space="0" w:color="auto"/>
          </w:divBdr>
          <w:divsChild>
            <w:div w:id="24645452">
              <w:marLeft w:val="0"/>
              <w:marRight w:val="0"/>
              <w:marTop w:val="0"/>
              <w:marBottom w:val="0"/>
              <w:divBdr>
                <w:top w:val="none" w:sz="0" w:space="0" w:color="auto"/>
                <w:left w:val="none" w:sz="0" w:space="0" w:color="auto"/>
                <w:bottom w:val="none" w:sz="0" w:space="0" w:color="auto"/>
                <w:right w:val="none" w:sz="0" w:space="0" w:color="auto"/>
              </w:divBdr>
            </w:div>
          </w:divsChild>
        </w:div>
        <w:div w:id="24645467">
          <w:marLeft w:val="0"/>
          <w:marRight w:val="0"/>
          <w:marTop w:val="0"/>
          <w:marBottom w:val="0"/>
          <w:divBdr>
            <w:top w:val="none" w:sz="0" w:space="0" w:color="auto"/>
            <w:left w:val="none" w:sz="0" w:space="0" w:color="auto"/>
            <w:bottom w:val="none" w:sz="0" w:space="0" w:color="auto"/>
            <w:right w:val="none" w:sz="0" w:space="0" w:color="auto"/>
          </w:divBdr>
          <w:divsChild>
            <w:div w:id="24645067">
              <w:marLeft w:val="0"/>
              <w:marRight w:val="0"/>
              <w:marTop w:val="0"/>
              <w:marBottom w:val="0"/>
              <w:divBdr>
                <w:top w:val="none" w:sz="0" w:space="0" w:color="auto"/>
                <w:left w:val="none" w:sz="0" w:space="0" w:color="auto"/>
                <w:bottom w:val="none" w:sz="0" w:space="0" w:color="auto"/>
                <w:right w:val="none" w:sz="0" w:space="0" w:color="auto"/>
              </w:divBdr>
            </w:div>
          </w:divsChild>
        </w:div>
        <w:div w:id="24645468">
          <w:marLeft w:val="0"/>
          <w:marRight w:val="0"/>
          <w:marTop w:val="0"/>
          <w:marBottom w:val="0"/>
          <w:divBdr>
            <w:top w:val="none" w:sz="0" w:space="0" w:color="auto"/>
            <w:left w:val="none" w:sz="0" w:space="0" w:color="auto"/>
            <w:bottom w:val="none" w:sz="0" w:space="0" w:color="auto"/>
            <w:right w:val="none" w:sz="0" w:space="0" w:color="auto"/>
          </w:divBdr>
          <w:divsChild>
            <w:div w:id="24645075">
              <w:marLeft w:val="0"/>
              <w:marRight w:val="0"/>
              <w:marTop w:val="0"/>
              <w:marBottom w:val="0"/>
              <w:divBdr>
                <w:top w:val="none" w:sz="0" w:space="0" w:color="auto"/>
                <w:left w:val="none" w:sz="0" w:space="0" w:color="auto"/>
                <w:bottom w:val="none" w:sz="0" w:space="0" w:color="auto"/>
                <w:right w:val="none" w:sz="0" w:space="0" w:color="auto"/>
              </w:divBdr>
            </w:div>
          </w:divsChild>
        </w:div>
        <w:div w:id="24645476">
          <w:marLeft w:val="0"/>
          <w:marRight w:val="0"/>
          <w:marTop w:val="0"/>
          <w:marBottom w:val="0"/>
          <w:divBdr>
            <w:top w:val="none" w:sz="0" w:space="0" w:color="auto"/>
            <w:left w:val="none" w:sz="0" w:space="0" w:color="auto"/>
            <w:bottom w:val="none" w:sz="0" w:space="0" w:color="auto"/>
            <w:right w:val="none" w:sz="0" w:space="0" w:color="auto"/>
          </w:divBdr>
          <w:divsChild>
            <w:div w:id="24645568">
              <w:marLeft w:val="0"/>
              <w:marRight w:val="0"/>
              <w:marTop w:val="0"/>
              <w:marBottom w:val="0"/>
              <w:divBdr>
                <w:top w:val="none" w:sz="0" w:space="0" w:color="auto"/>
                <w:left w:val="none" w:sz="0" w:space="0" w:color="auto"/>
                <w:bottom w:val="none" w:sz="0" w:space="0" w:color="auto"/>
                <w:right w:val="none" w:sz="0" w:space="0" w:color="auto"/>
              </w:divBdr>
            </w:div>
          </w:divsChild>
        </w:div>
        <w:div w:id="24645483">
          <w:marLeft w:val="0"/>
          <w:marRight w:val="0"/>
          <w:marTop w:val="0"/>
          <w:marBottom w:val="0"/>
          <w:divBdr>
            <w:top w:val="none" w:sz="0" w:space="0" w:color="auto"/>
            <w:left w:val="none" w:sz="0" w:space="0" w:color="auto"/>
            <w:bottom w:val="none" w:sz="0" w:space="0" w:color="auto"/>
            <w:right w:val="none" w:sz="0" w:space="0" w:color="auto"/>
          </w:divBdr>
          <w:divsChild>
            <w:div w:id="24645176">
              <w:marLeft w:val="0"/>
              <w:marRight w:val="0"/>
              <w:marTop w:val="0"/>
              <w:marBottom w:val="0"/>
              <w:divBdr>
                <w:top w:val="none" w:sz="0" w:space="0" w:color="auto"/>
                <w:left w:val="none" w:sz="0" w:space="0" w:color="auto"/>
                <w:bottom w:val="none" w:sz="0" w:space="0" w:color="auto"/>
                <w:right w:val="none" w:sz="0" w:space="0" w:color="auto"/>
              </w:divBdr>
            </w:div>
          </w:divsChild>
        </w:div>
        <w:div w:id="24645485">
          <w:marLeft w:val="0"/>
          <w:marRight w:val="0"/>
          <w:marTop w:val="0"/>
          <w:marBottom w:val="0"/>
          <w:divBdr>
            <w:top w:val="none" w:sz="0" w:space="0" w:color="auto"/>
            <w:left w:val="none" w:sz="0" w:space="0" w:color="auto"/>
            <w:bottom w:val="none" w:sz="0" w:space="0" w:color="auto"/>
            <w:right w:val="none" w:sz="0" w:space="0" w:color="auto"/>
          </w:divBdr>
          <w:divsChild>
            <w:div w:id="24645374">
              <w:marLeft w:val="0"/>
              <w:marRight w:val="0"/>
              <w:marTop w:val="0"/>
              <w:marBottom w:val="0"/>
              <w:divBdr>
                <w:top w:val="none" w:sz="0" w:space="0" w:color="auto"/>
                <w:left w:val="none" w:sz="0" w:space="0" w:color="auto"/>
                <w:bottom w:val="none" w:sz="0" w:space="0" w:color="auto"/>
                <w:right w:val="none" w:sz="0" w:space="0" w:color="auto"/>
              </w:divBdr>
            </w:div>
          </w:divsChild>
        </w:div>
        <w:div w:id="24645493">
          <w:marLeft w:val="0"/>
          <w:marRight w:val="0"/>
          <w:marTop w:val="0"/>
          <w:marBottom w:val="0"/>
          <w:divBdr>
            <w:top w:val="none" w:sz="0" w:space="0" w:color="auto"/>
            <w:left w:val="none" w:sz="0" w:space="0" w:color="auto"/>
            <w:bottom w:val="none" w:sz="0" w:space="0" w:color="auto"/>
            <w:right w:val="none" w:sz="0" w:space="0" w:color="auto"/>
          </w:divBdr>
          <w:divsChild>
            <w:div w:id="24645112">
              <w:marLeft w:val="0"/>
              <w:marRight w:val="0"/>
              <w:marTop w:val="0"/>
              <w:marBottom w:val="0"/>
              <w:divBdr>
                <w:top w:val="none" w:sz="0" w:space="0" w:color="auto"/>
                <w:left w:val="none" w:sz="0" w:space="0" w:color="auto"/>
                <w:bottom w:val="none" w:sz="0" w:space="0" w:color="auto"/>
                <w:right w:val="none" w:sz="0" w:space="0" w:color="auto"/>
              </w:divBdr>
            </w:div>
          </w:divsChild>
        </w:div>
        <w:div w:id="24645494">
          <w:marLeft w:val="0"/>
          <w:marRight w:val="0"/>
          <w:marTop w:val="0"/>
          <w:marBottom w:val="0"/>
          <w:divBdr>
            <w:top w:val="none" w:sz="0" w:space="0" w:color="auto"/>
            <w:left w:val="none" w:sz="0" w:space="0" w:color="auto"/>
            <w:bottom w:val="none" w:sz="0" w:space="0" w:color="auto"/>
            <w:right w:val="none" w:sz="0" w:space="0" w:color="auto"/>
          </w:divBdr>
          <w:divsChild>
            <w:div w:id="24645175">
              <w:marLeft w:val="0"/>
              <w:marRight w:val="0"/>
              <w:marTop w:val="0"/>
              <w:marBottom w:val="0"/>
              <w:divBdr>
                <w:top w:val="none" w:sz="0" w:space="0" w:color="auto"/>
                <w:left w:val="none" w:sz="0" w:space="0" w:color="auto"/>
                <w:bottom w:val="none" w:sz="0" w:space="0" w:color="auto"/>
                <w:right w:val="none" w:sz="0" w:space="0" w:color="auto"/>
              </w:divBdr>
            </w:div>
          </w:divsChild>
        </w:div>
        <w:div w:id="24645496">
          <w:marLeft w:val="0"/>
          <w:marRight w:val="0"/>
          <w:marTop w:val="0"/>
          <w:marBottom w:val="0"/>
          <w:divBdr>
            <w:top w:val="none" w:sz="0" w:space="0" w:color="auto"/>
            <w:left w:val="none" w:sz="0" w:space="0" w:color="auto"/>
            <w:bottom w:val="none" w:sz="0" w:space="0" w:color="auto"/>
            <w:right w:val="none" w:sz="0" w:space="0" w:color="auto"/>
          </w:divBdr>
          <w:divsChild>
            <w:div w:id="24645331">
              <w:marLeft w:val="0"/>
              <w:marRight w:val="0"/>
              <w:marTop w:val="0"/>
              <w:marBottom w:val="0"/>
              <w:divBdr>
                <w:top w:val="none" w:sz="0" w:space="0" w:color="auto"/>
                <w:left w:val="none" w:sz="0" w:space="0" w:color="auto"/>
                <w:bottom w:val="none" w:sz="0" w:space="0" w:color="auto"/>
                <w:right w:val="none" w:sz="0" w:space="0" w:color="auto"/>
              </w:divBdr>
            </w:div>
          </w:divsChild>
        </w:div>
        <w:div w:id="24645497">
          <w:marLeft w:val="0"/>
          <w:marRight w:val="0"/>
          <w:marTop w:val="0"/>
          <w:marBottom w:val="0"/>
          <w:divBdr>
            <w:top w:val="none" w:sz="0" w:space="0" w:color="auto"/>
            <w:left w:val="none" w:sz="0" w:space="0" w:color="auto"/>
            <w:bottom w:val="none" w:sz="0" w:space="0" w:color="auto"/>
            <w:right w:val="none" w:sz="0" w:space="0" w:color="auto"/>
          </w:divBdr>
          <w:divsChild>
            <w:div w:id="24645250">
              <w:marLeft w:val="0"/>
              <w:marRight w:val="0"/>
              <w:marTop w:val="0"/>
              <w:marBottom w:val="0"/>
              <w:divBdr>
                <w:top w:val="none" w:sz="0" w:space="0" w:color="auto"/>
                <w:left w:val="none" w:sz="0" w:space="0" w:color="auto"/>
                <w:bottom w:val="none" w:sz="0" w:space="0" w:color="auto"/>
                <w:right w:val="none" w:sz="0" w:space="0" w:color="auto"/>
              </w:divBdr>
            </w:div>
          </w:divsChild>
        </w:div>
        <w:div w:id="24645505">
          <w:marLeft w:val="0"/>
          <w:marRight w:val="0"/>
          <w:marTop w:val="0"/>
          <w:marBottom w:val="0"/>
          <w:divBdr>
            <w:top w:val="none" w:sz="0" w:space="0" w:color="auto"/>
            <w:left w:val="none" w:sz="0" w:space="0" w:color="auto"/>
            <w:bottom w:val="none" w:sz="0" w:space="0" w:color="auto"/>
            <w:right w:val="none" w:sz="0" w:space="0" w:color="auto"/>
          </w:divBdr>
          <w:divsChild>
            <w:div w:id="24645341">
              <w:marLeft w:val="0"/>
              <w:marRight w:val="0"/>
              <w:marTop w:val="0"/>
              <w:marBottom w:val="0"/>
              <w:divBdr>
                <w:top w:val="none" w:sz="0" w:space="0" w:color="auto"/>
                <w:left w:val="none" w:sz="0" w:space="0" w:color="auto"/>
                <w:bottom w:val="none" w:sz="0" w:space="0" w:color="auto"/>
                <w:right w:val="none" w:sz="0" w:space="0" w:color="auto"/>
              </w:divBdr>
            </w:div>
          </w:divsChild>
        </w:div>
        <w:div w:id="24645506">
          <w:marLeft w:val="0"/>
          <w:marRight w:val="0"/>
          <w:marTop w:val="0"/>
          <w:marBottom w:val="0"/>
          <w:divBdr>
            <w:top w:val="none" w:sz="0" w:space="0" w:color="auto"/>
            <w:left w:val="none" w:sz="0" w:space="0" w:color="auto"/>
            <w:bottom w:val="none" w:sz="0" w:space="0" w:color="auto"/>
            <w:right w:val="none" w:sz="0" w:space="0" w:color="auto"/>
          </w:divBdr>
          <w:divsChild>
            <w:div w:id="24645319">
              <w:marLeft w:val="0"/>
              <w:marRight w:val="0"/>
              <w:marTop w:val="0"/>
              <w:marBottom w:val="0"/>
              <w:divBdr>
                <w:top w:val="none" w:sz="0" w:space="0" w:color="auto"/>
                <w:left w:val="none" w:sz="0" w:space="0" w:color="auto"/>
                <w:bottom w:val="none" w:sz="0" w:space="0" w:color="auto"/>
                <w:right w:val="none" w:sz="0" w:space="0" w:color="auto"/>
              </w:divBdr>
            </w:div>
          </w:divsChild>
        </w:div>
        <w:div w:id="24645511">
          <w:marLeft w:val="0"/>
          <w:marRight w:val="0"/>
          <w:marTop w:val="0"/>
          <w:marBottom w:val="0"/>
          <w:divBdr>
            <w:top w:val="none" w:sz="0" w:space="0" w:color="auto"/>
            <w:left w:val="none" w:sz="0" w:space="0" w:color="auto"/>
            <w:bottom w:val="none" w:sz="0" w:space="0" w:color="auto"/>
            <w:right w:val="none" w:sz="0" w:space="0" w:color="auto"/>
          </w:divBdr>
          <w:divsChild>
            <w:div w:id="24645400">
              <w:marLeft w:val="0"/>
              <w:marRight w:val="0"/>
              <w:marTop w:val="0"/>
              <w:marBottom w:val="0"/>
              <w:divBdr>
                <w:top w:val="none" w:sz="0" w:space="0" w:color="auto"/>
                <w:left w:val="none" w:sz="0" w:space="0" w:color="auto"/>
                <w:bottom w:val="none" w:sz="0" w:space="0" w:color="auto"/>
                <w:right w:val="none" w:sz="0" w:space="0" w:color="auto"/>
              </w:divBdr>
            </w:div>
          </w:divsChild>
        </w:div>
        <w:div w:id="24645512">
          <w:marLeft w:val="0"/>
          <w:marRight w:val="0"/>
          <w:marTop w:val="0"/>
          <w:marBottom w:val="0"/>
          <w:divBdr>
            <w:top w:val="none" w:sz="0" w:space="0" w:color="auto"/>
            <w:left w:val="none" w:sz="0" w:space="0" w:color="auto"/>
            <w:bottom w:val="none" w:sz="0" w:space="0" w:color="auto"/>
            <w:right w:val="none" w:sz="0" w:space="0" w:color="auto"/>
          </w:divBdr>
          <w:divsChild>
            <w:div w:id="24645407">
              <w:marLeft w:val="0"/>
              <w:marRight w:val="0"/>
              <w:marTop w:val="0"/>
              <w:marBottom w:val="0"/>
              <w:divBdr>
                <w:top w:val="none" w:sz="0" w:space="0" w:color="auto"/>
                <w:left w:val="none" w:sz="0" w:space="0" w:color="auto"/>
                <w:bottom w:val="none" w:sz="0" w:space="0" w:color="auto"/>
                <w:right w:val="none" w:sz="0" w:space="0" w:color="auto"/>
              </w:divBdr>
            </w:div>
          </w:divsChild>
        </w:div>
        <w:div w:id="24645518">
          <w:marLeft w:val="0"/>
          <w:marRight w:val="0"/>
          <w:marTop w:val="0"/>
          <w:marBottom w:val="0"/>
          <w:divBdr>
            <w:top w:val="none" w:sz="0" w:space="0" w:color="auto"/>
            <w:left w:val="none" w:sz="0" w:space="0" w:color="auto"/>
            <w:bottom w:val="none" w:sz="0" w:space="0" w:color="auto"/>
            <w:right w:val="none" w:sz="0" w:space="0" w:color="auto"/>
          </w:divBdr>
          <w:divsChild>
            <w:div w:id="24645284">
              <w:marLeft w:val="0"/>
              <w:marRight w:val="0"/>
              <w:marTop w:val="0"/>
              <w:marBottom w:val="0"/>
              <w:divBdr>
                <w:top w:val="none" w:sz="0" w:space="0" w:color="auto"/>
                <w:left w:val="none" w:sz="0" w:space="0" w:color="auto"/>
                <w:bottom w:val="none" w:sz="0" w:space="0" w:color="auto"/>
                <w:right w:val="none" w:sz="0" w:space="0" w:color="auto"/>
              </w:divBdr>
            </w:div>
          </w:divsChild>
        </w:div>
        <w:div w:id="24645527">
          <w:marLeft w:val="0"/>
          <w:marRight w:val="0"/>
          <w:marTop w:val="0"/>
          <w:marBottom w:val="0"/>
          <w:divBdr>
            <w:top w:val="none" w:sz="0" w:space="0" w:color="auto"/>
            <w:left w:val="none" w:sz="0" w:space="0" w:color="auto"/>
            <w:bottom w:val="none" w:sz="0" w:space="0" w:color="auto"/>
            <w:right w:val="none" w:sz="0" w:space="0" w:color="auto"/>
          </w:divBdr>
          <w:divsChild>
            <w:div w:id="24645406">
              <w:marLeft w:val="0"/>
              <w:marRight w:val="0"/>
              <w:marTop w:val="0"/>
              <w:marBottom w:val="0"/>
              <w:divBdr>
                <w:top w:val="none" w:sz="0" w:space="0" w:color="auto"/>
                <w:left w:val="none" w:sz="0" w:space="0" w:color="auto"/>
                <w:bottom w:val="none" w:sz="0" w:space="0" w:color="auto"/>
                <w:right w:val="none" w:sz="0" w:space="0" w:color="auto"/>
              </w:divBdr>
            </w:div>
          </w:divsChild>
        </w:div>
        <w:div w:id="24645528">
          <w:marLeft w:val="0"/>
          <w:marRight w:val="0"/>
          <w:marTop w:val="0"/>
          <w:marBottom w:val="0"/>
          <w:divBdr>
            <w:top w:val="none" w:sz="0" w:space="0" w:color="auto"/>
            <w:left w:val="none" w:sz="0" w:space="0" w:color="auto"/>
            <w:bottom w:val="none" w:sz="0" w:space="0" w:color="auto"/>
            <w:right w:val="none" w:sz="0" w:space="0" w:color="auto"/>
          </w:divBdr>
          <w:divsChild>
            <w:div w:id="24645436">
              <w:marLeft w:val="0"/>
              <w:marRight w:val="0"/>
              <w:marTop w:val="0"/>
              <w:marBottom w:val="0"/>
              <w:divBdr>
                <w:top w:val="none" w:sz="0" w:space="0" w:color="auto"/>
                <w:left w:val="none" w:sz="0" w:space="0" w:color="auto"/>
                <w:bottom w:val="none" w:sz="0" w:space="0" w:color="auto"/>
                <w:right w:val="none" w:sz="0" w:space="0" w:color="auto"/>
              </w:divBdr>
            </w:div>
          </w:divsChild>
        </w:div>
        <w:div w:id="24645536">
          <w:marLeft w:val="0"/>
          <w:marRight w:val="0"/>
          <w:marTop w:val="0"/>
          <w:marBottom w:val="0"/>
          <w:divBdr>
            <w:top w:val="none" w:sz="0" w:space="0" w:color="auto"/>
            <w:left w:val="none" w:sz="0" w:space="0" w:color="auto"/>
            <w:bottom w:val="none" w:sz="0" w:space="0" w:color="auto"/>
            <w:right w:val="none" w:sz="0" w:space="0" w:color="auto"/>
          </w:divBdr>
          <w:divsChild>
            <w:div w:id="24645269">
              <w:marLeft w:val="0"/>
              <w:marRight w:val="0"/>
              <w:marTop w:val="0"/>
              <w:marBottom w:val="0"/>
              <w:divBdr>
                <w:top w:val="none" w:sz="0" w:space="0" w:color="auto"/>
                <w:left w:val="none" w:sz="0" w:space="0" w:color="auto"/>
                <w:bottom w:val="none" w:sz="0" w:space="0" w:color="auto"/>
                <w:right w:val="none" w:sz="0" w:space="0" w:color="auto"/>
              </w:divBdr>
            </w:div>
          </w:divsChild>
        </w:div>
        <w:div w:id="24645541">
          <w:marLeft w:val="0"/>
          <w:marRight w:val="0"/>
          <w:marTop w:val="0"/>
          <w:marBottom w:val="0"/>
          <w:divBdr>
            <w:top w:val="none" w:sz="0" w:space="0" w:color="auto"/>
            <w:left w:val="none" w:sz="0" w:space="0" w:color="auto"/>
            <w:bottom w:val="none" w:sz="0" w:space="0" w:color="auto"/>
            <w:right w:val="none" w:sz="0" w:space="0" w:color="auto"/>
          </w:divBdr>
          <w:divsChild>
            <w:div w:id="24645534">
              <w:marLeft w:val="0"/>
              <w:marRight w:val="0"/>
              <w:marTop w:val="0"/>
              <w:marBottom w:val="0"/>
              <w:divBdr>
                <w:top w:val="none" w:sz="0" w:space="0" w:color="auto"/>
                <w:left w:val="none" w:sz="0" w:space="0" w:color="auto"/>
                <w:bottom w:val="none" w:sz="0" w:space="0" w:color="auto"/>
                <w:right w:val="none" w:sz="0" w:space="0" w:color="auto"/>
              </w:divBdr>
            </w:div>
          </w:divsChild>
        </w:div>
        <w:div w:id="24645557">
          <w:marLeft w:val="0"/>
          <w:marRight w:val="0"/>
          <w:marTop w:val="0"/>
          <w:marBottom w:val="0"/>
          <w:divBdr>
            <w:top w:val="none" w:sz="0" w:space="0" w:color="auto"/>
            <w:left w:val="none" w:sz="0" w:space="0" w:color="auto"/>
            <w:bottom w:val="none" w:sz="0" w:space="0" w:color="auto"/>
            <w:right w:val="none" w:sz="0" w:space="0" w:color="auto"/>
          </w:divBdr>
          <w:divsChild>
            <w:div w:id="24645182">
              <w:marLeft w:val="0"/>
              <w:marRight w:val="0"/>
              <w:marTop w:val="0"/>
              <w:marBottom w:val="0"/>
              <w:divBdr>
                <w:top w:val="none" w:sz="0" w:space="0" w:color="auto"/>
                <w:left w:val="none" w:sz="0" w:space="0" w:color="auto"/>
                <w:bottom w:val="none" w:sz="0" w:space="0" w:color="auto"/>
                <w:right w:val="none" w:sz="0" w:space="0" w:color="auto"/>
              </w:divBdr>
            </w:div>
          </w:divsChild>
        </w:div>
        <w:div w:id="24645559">
          <w:marLeft w:val="0"/>
          <w:marRight w:val="0"/>
          <w:marTop w:val="0"/>
          <w:marBottom w:val="0"/>
          <w:divBdr>
            <w:top w:val="none" w:sz="0" w:space="0" w:color="auto"/>
            <w:left w:val="none" w:sz="0" w:space="0" w:color="auto"/>
            <w:bottom w:val="none" w:sz="0" w:space="0" w:color="auto"/>
            <w:right w:val="none" w:sz="0" w:space="0" w:color="auto"/>
          </w:divBdr>
          <w:divsChild>
            <w:div w:id="24645398">
              <w:marLeft w:val="0"/>
              <w:marRight w:val="0"/>
              <w:marTop w:val="0"/>
              <w:marBottom w:val="0"/>
              <w:divBdr>
                <w:top w:val="none" w:sz="0" w:space="0" w:color="auto"/>
                <w:left w:val="none" w:sz="0" w:space="0" w:color="auto"/>
                <w:bottom w:val="none" w:sz="0" w:space="0" w:color="auto"/>
                <w:right w:val="none" w:sz="0" w:space="0" w:color="auto"/>
              </w:divBdr>
            </w:div>
          </w:divsChild>
        </w:div>
        <w:div w:id="24645560">
          <w:marLeft w:val="0"/>
          <w:marRight w:val="0"/>
          <w:marTop w:val="0"/>
          <w:marBottom w:val="0"/>
          <w:divBdr>
            <w:top w:val="none" w:sz="0" w:space="0" w:color="auto"/>
            <w:left w:val="none" w:sz="0" w:space="0" w:color="auto"/>
            <w:bottom w:val="none" w:sz="0" w:space="0" w:color="auto"/>
            <w:right w:val="none" w:sz="0" w:space="0" w:color="auto"/>
          </w:divBdr>
          <w:divsChild>
            <w:div w:id="24645465">
              <w:marLeft w:val="0"/>
              <w:marRight w:val="0"/>
              <w:marTop w:val="0"/>
              <w:marBottom w:val="0"/>
              <w:divBdr>
                <w:top w:val="none" w:sz="0" w:space="0" w:color="auto"/>
                <w:left w:val="none" w:sz="0" w:space="0" w:color="auto"/>
                <w:bottom w:val="none" w:sz="0" w:space="0" w:color="auto"/>
                <w:right w:val="none" w:sz="0" w:space="0" w:color="auto"/>
              </w:divBdr>
            </w:div>
          </w:divsChild>
        </w:div>
        <w:div w:id="24645563">
          <w:marLeft w:val="0"/>
          <w:marRight w:val="0"/>
          <w:marTop w:val="0"/>
          <w:marBottom w:val="0"/>
          <w:divBdr>
            <w:top w:val="none" w:sz="0" w:space="0" w:color="auto"/>
            <w:left w:val="none" w:sz="0" w:space="0" w:color="auto"/>
            <w:bottom w:val="none" w:sz="0" w:space="0" w:color="auto"/>
            <w:right w:val="none" w:sz="0" w:space="0" w:color="auto"/>
          </w:divBdr>
          <w:divsChild>
            <w:div w:id="24645263">
              <w:marLeft w:val="0"/>
              <w:marRight w:val="0"/>
              <w:marTop w:val="0"/>
              <w:marBottom w:val="0"/>
              <w:divBdr>
                <w:top w:val="none" w:sz="0" w:space="0" w:color="auto"/>
                <w:left w:val="none" w:sz="0" w:space="0" w:color="auto"/>
                <w:bottom w:val="none" w:sz="0" w:space="0" w:color="auto"/>
                <w:right w:val="none" w:sz="0" w:space="0" w:color="auto"/>
              </w:divBdr>
            </w:div>
          </w:divsChild>
        </w:div>
        <w:div w:id="24645565">
          <w:marLeft w:val="0"/>
          <w:marRight w:val="0"/>
          <w:marTop w:val="0"/>
          <w:marBottom w:val="0"/>
          <w:divBdr>
            <w:top w:val="none" w:sz="0" w:space="0" w:color="auto"/>
            <w:left w:val="none" w:sz="0" w:space="0" w:color="auto"/>
            <w:bottom w:val="none" w:sz="0" w:space="0" w:color="auto"/>
            <w:right w:val="none" w:sz="0" w:space="0" w:color="auto"/>
          </w:divBdr>
          <w:divsChild>
            <w:div w:id="24645581">
              <w:marLeft w:val="0"/>
              <w:marRight w:val="0"/>
              <w:marTop w:val="0"/>
              <w:marBottom w:val="0"/>
              <w:divBdr>
                <w:top w:val="none" w:sz="0" w:space="0" w:color="auto"/>
                <w:left w:val="none" w:sz="0" w:space="0" w:color="auto"/>
                <w:bottom w:val="none" w:sz="0" w:space="0" w:color="auto"/>
                <w:right w:val="none" w:sz="0" w:space="0" w:color="auto"/>
              </w:divBdr>
            </w:div>
          </w:divsChild>
        </w:div>
        <w:div w:id="24645567">
          <w:marLeft w:val="0"/>
          <w:marRight w:val="0"/>
          <w:marTop w:val="0"/>
          <w:marBottom w:val="0"/>
          <w:divBdr>
            <w:top w:val="none" w:sz="0" w:space="0" w:color="auto"/>
            <w:left w:val="none" w:sz="0" w:space="0" w:color="auto"/>
            <w:bottom w:val="none" w:sz="0" w:space="0" w:color="auto"/>
            <w:right w:val="none" w:sz="0" w:space="0" w:color="auto"/>
          </w:divBdr>
          <w:divsChild>
            <w:div w:id="24645235">
              <w:marLeft w:val="0"/>
              <w:marRight w:val="0"/>
              <w:marTop w:val="0"/>
              <w:marBottom w:val="0"/>
              <w:divBdr>
                <w:top w:val="none" w:sz="0" w:space="0" w:color="auto"/>
                <w:left w:val="none" w:sz="0" w:space="0" w:color="auto"/>
                <w:bottom w:val="none" w:sz="0" w:space="0" w:color="auto"/>
                <w:right w:val="none" w:sz="0" w:space="0" w:color="auto"/>
              </w:divBdr>
            </w:div>
          </w:divsChild>
        </w:div>
        <w:div w:id="24645569">
          <w:marLeft w:val="0"/>
          <w:marRight w:val="0"/>
          <w:marTop w:val="0"/>
          <w:marBottom w:val="0"/>
          <w:divBdr>
            <w:top w:val="none" w:sz="0" w:space="0" w:color="auto"/>
            <w:left w:val="none" w:sz="0" w:space="0" w:color="auto"/>
            <w:bottom w:val="none" w:sz="0" w:space="0" w:color="auto"/>
            <w:right w:val="none" w:sz="0" w:space="0" w:color="auto"/>
          </w:divBdr>
          <w:divsChild>
            <w:div w:id="24645370">
              <w:marLeft w:val="0"/>
              <w:marRight w:val="0"/>
              <w:marTop w:val="0"/>
              <w:marBottom w:val="0"/>
              <w:divBdr>
                <w:top w:val="none" w:sz="0" w:space="0" w:color="auto"/>
                <w:left w:val="none" w:sz="0" w:space="0" w:color="auto"/>
                <w:bottom w:val="none" w:sz="0" w:space="0" w:color="auto"/>
                <w:right w:val="none" w:sz="0" w:space="0" w:color="auto"/>
              </w:divBdr>
            </w:div>
          </w:divsChild>
        </w:div>
        <w:div w:id="24645582">
          <w:marLeft w:val="0"/>
          <w:marRight w:val="0"/>
          <w:marTop w:val="0"/>
          <w:marBottom w:val="0"/>
          <w:divBdr>
            <w:top w:val="none" w:sz="0" w:space="0" w:color="auto"/>
            <w:left w:val="none" w:sz="0" w:space="0" w:color="auto"/>
            <w:bottom w:val="none" w:sz="0" w:space="0" w:color="auto"/>
            <w:right w:val="none" w:sz="0" w:space="0" w:color="auto"/>
          </w:divBdr>
          <w:divsChild>
            <w:div w:id="24645509">
              <w:marLeft w:val="0"/>
              <w:marRight w:val="0"/>
              <w:marTop w:val="0"/>
              <w:marBottom w:val="0"/>
              <w:divBdr>
                <w:top w:val="none" w:sz="0" w:space="0" w:color="auto"/>
                <w:left w:val="none" w:sz="0" w:space="0" w:color="auto"/>
                <w:bottom w:val="none" w:sz="0" w:space="0" w:color="auto"/>
                <w:right w:val="none" w:sz="0" w:space="0" w:color="auto"/>
              </w:divBdr>
            </w:div>
          </w:divsChild>
        </w:div>
        <w:div w:id="24645588">
          <w:marLeft w:val="0"/>
          <w:marRight w:val="0"/>
          <w:marTop w:val="0"/>
          <w:marBottom w:val="0"/>
          <w:divBdr>
            <w:top w:val="none" w:sz="0" w:space="0" w:color="auto"/>
            <w:left w:val="none" w:sz="0" w:space="0" w:color="auto"/>
            <w:bottom w:val="none" w:sz="0" w:space="0" w:color="auto"/>
            <w:right w:val="none" w:sz="0" w:space="0" w:color="auto"/>
          </w:divBdr>
          <w:divsChild>
            <w:div w:id="24645513">
              <w:marLeft w:val="0"/>
              <w:marRight w:val="0"/>
              <w:marTop w:val="0"/>
              <w:marBottom w:val="0"/>
              <w:divBdr>
                <w:top w:val="none" w:sz="0" w:space="0" w:color="auto"/>
                <w:left w:val="none" w:sz="0" w:space="0" w:color="auto"/>
                <w:bottom w:val="none" w:sz="0" w:space="0" w:color="auto"/>
                <w:right w:val="none" w:sz="0" w:space="0" w:color="auto"/>
              </w:divBdr>
            </w:div>
          </w:divsChild>
        </w:div>
        <w:div w:id="24645592">
          <w:marLeft w:val="0"/>
          <w:marRight w:val="0"/>
          <w:marTop w:val="0"/>
          <w:marBottom w:val="0"/>
          <w:divBdr>
            <w:top w:val="none" w:sz="0" w:space="0" w:color="auto"/>
            <w:left w:val="none" w:sz="0" w:space="0" w:color="auto"/>
            <w:bottom w:val="none" w:sz="0" w:space="0" w:color="auto"/>
            <w:right w:val="none" w:sz="0" w:space="0" w:color="auto"/>
          </w:divBdr>
          <w:divsChild>
            <w:div w:id="24645517">
              <w:marLeft w:val="0"/>
              <w:marRight w:val="0"/>
              <w:marTop w:val="0"/>
              <w:marBottom w:val="0"/>
              <w:divBdr>
                <w:top w:val="none" w:sz="0" w:space="0" w:color="auto"/>
                <w:left w:val="none" w:sz="0" w:space="0" w:color="auto"/>
                <w:bottom w:val="none" w:sz="0" w:space="0" w:color="auto"/>
                <w:right w:val="none" w:sz="0" w:space="0" w:color="auto"/>
              </w:divBdr>
            </w:div>
          </w:divsChild>
        </w:div>
        <w:div w:id="24645598">
          <w:marLeft w:val="0"/>
          <w:marRight w:val="0"/>
          <w:marTop w:val="0"/>
          <w:marBottom w:val="0"/>
          <w:divBdr>
            <w:top w:val="none" w:sz="0" w:space="0" w:color="auto"/>
            <w:left w:val="none" w:sz="0" w:space="0" w:color="auto"/>
            <w:bottom w:val="none" w:sz="0" w:space="0" w:color="auto"/>
            <w:right w:val="none" w:sz="0" w:space="0" w:color="auto"/>
          </w:divBdr>
          <w:divsChild>
            <w:div w:id="24645492">
              <w:marLeft w:val="0"/>
              <w:marRight w:val="0"/>
              <w:marTop w:val="0"/>
              <w:marBottom w:val="0"/>
              <w:divBdr>
                <w:top w:val="none" w:sz="0" w:space="0" w:color="auto"/>
                <w:left w:val="none" w:sz="0" w:space="0" w:color="auto"/>
                <w:bottom w:val="none" w:sz="0" w:space="0" w:color="auto"/>
                <w:right w:val="none" w:sz="0" w:space="0" w:color="auto"/>
              </w:divBdr>
            </w:div>
          </w:divsChild>
        </w:div>
        <w:div w:id="24645603">
          <w:marLeft w:val="0"/>
          <w:marRight w:val="0"/>
          <w:marTop w:val="0"/>
          <w:marBottom w:val="0"/>
          <w:divBdr>
            <w:top w:val="none" w:sz="0" w:space="0" w:color="auto"/>
            <w:left w:val="none" w:sz="0" w:space="0" w:color="auto"/>
            <w:bottom w:val="none" w:sz="0" w:space="0" w:color="auto"/>
            <w:right w:val="none" w:sz="0" w:space="0" w:color="auto"/>
          </w:divBdr>
          <w:divsChild>
            <w:div w:id="24645382">
              <w:marLeft w:val="0"/>
              <w:marRight w:val="0"/>
              <w:marTop w:val="0"/>
              <w:marBottom w:val="0"/>
              <w:divBdr>
                <w:top w:val="none" w:sz="0" w:space="0" w:color="auto"/>
                <w:left w:val="none" w:sz="0" w:space="0" w:color="auto"/>
                <w:bottom w:val="none" w:sz="0" w:space="0" w:color="auto"/>
                <w:right w:val="none" w:sz="0" w:space="0" w:color="auto"/>
              </w:divBdr>
            </w:div>
          </w:divsChild>
        </w:div>
        <w:div w:id="24645610">
          <w:marLeft w:val="0"/>
          <w:marRight w:val="0"/>
          <w:marTop w:val="0"/>
          <w:marBottom w:val="0"/>
          <w:divBdr>
            <w:top w:val="none" w:sz="0" w:space="0" w:color="auto"/>
            <w:left w:val="none" w:sz="0" w:space="0" w:color="auto"/>
            <w:bottom w:val="none" w:sz="0" w:space="0" w:color="auto"/>
            <w:right w:val="none" w:sz="0" w:space="0" w:color="auto"/>
          </w:divBdr>
          <w:divsChild>
            <w:div w:id="24645474">
              <w:marLeft w:val="0"/>
              <w:marRight w:val="0"/>
              <w:marTop w:val="0"/>
              <w:marBottom w:val="0"/>
              <w:divBdr>
                <w:top w:val="none" w:sz="0" w:space="0" w:color="auto"/>
                <w:left w:val="none" w:sz="0" w:space="0" w:color="auto"/>
                <w:bottom w:val="none" w:sz="0" w:space="0" w:color="auto"/>
                <w:right w:val="none" w:sz="0" w:space="0" w:color="auto"/>
              </w:divBdr>
            </w:div>
          </w:divsChild>
        </w:div>
        <w:div w:id="24645611">
          <w:marLeft w:val="0"/>
          <w:marRight w:val="0"/>
          <w:marTop w:val="0"/>
          <w:marBottom w:val="0"/>
          <w:divBdr>
            <w:top w:val="none" w:sz="0" w:space="0" w:color="auto"/>
            <w:left w:val="none" w:sz="0" w:space="0" w:color="auto"/>
            <w:bottom w:val="none" w:sz="0" w:space="0" w:color="auto"/>
            <w:right w:val="none" w:sz="0" w:space="0" w:color="auto"/>
          </w:divBdr>
          <w:divsChild>
            <w:div w:id="24645142">
              <w:marLeft w:val="0"/>
              <w:marRight w:val="0"/>
              <w:marTop w:val="0"/>
              <w:marBottom w:val="0"/>
              <w:divBdr>
                <w:top w:val="none" w:sz="0" w:space="0" w:color="auto"/>
                <w:left w:val="none" w:sz="0" w:space="0" w:color="auto"/>
                <w:bottom w:val="none" w:sz="0" w:space="0" w:color="auto"/>
                <w:right w:val="none" w:sz="0" w:space="0" w:color="auto"/>
              </w:divBdr>
            </w:div>
          </w:divsChild>
        </w:div>
        <w:div w:id="24645616">
          <w:marLeft w:val="0"/>
          <w:marRight w:val="0"/>
          <w:marTop w:val="0"/>
          <w:marBottom w:val="0"/>
          <w:divBdr>
            <w:top w:val="none" w:sz="0" w:space="0" w:color="auto"/>
            <w:left w:val="none" w:sz="0" w:space="0" w:color="auto"/>
            <w:bottom w:val="none" w:sz="0" w:space="0" w:color="auto"/>
            <w:right w:val="none" w:sz="0" w:space="0" w:color="auto"/>
          </w:divBdr>
          <w:divsChild>
            <w:div w:id="24645145">
              <w:marLeft w:val="0"/>
              <w:marRight w:val="0"/>
              <w:marTop w:val="0"/>
              <w:marBottom w:val="0"/>
              <w:divBdr>
                <w:top w:val="none" w:sz="0" w:space="0" w:color="auto"/>
                <w:left w:val="none" w:sz="0" w:space="0" w:color="auto"/>
                <w:bottom w:val="none" w:sz="0" w:space="0" w:color="auto"/>
                <w:right w:val="none" w:sz="0" w:space="0" w:color="auto"/>
              </w:divBdr>
            </w:div>
          </w:divsChild>
        </w:div>
        <w:div w:id="24645618">
          <w:marLeft w:val="0"/>
          <w:marRight w:val="0"/>
          <w:marTop w:val="0"/>
          <w:marBottom w:val="0"/>
          <w:divBdr>
            <w:top w:val="none" w:sz="0" w:space="0" w:color="auto"/>
            <w:left w:val="none" w:sz="0" w:space="0" w:color="auto"/>
            <w:bottom w:val="none" w:sz="0" w:space="0" w:color="auto"/>
            <w:right w:val="none" w:sz="0" w:space="0" w:color="auto"/>
          </w:divBdr>
          <w:divsChild>
            <w:div w:id="24645118">
              <w:marLeft w:val="0"/>
              <w:marRight w:val="0"/>
              <w:marTop w:val="0"/>
              <w:marBottom w:val="0"/>
              <w:divBdr>
                <w:top w:val="none" w:sz="0" w:space="0" w:color="auto"/>
                <w:left w:val="none" w:sz="0" w:space="0" w:color="auto"/>
                <w:bottom w:val="none" w:sz="0" w:space="0" w:color="auto"/>
                <w:right w:val="none" w:sz="0" w:space="0" w:color="auto"/>
              </w:divBdr>
            </w:div>
          </w:divsChild>
        </w:div>
        <w:div w:id="24645620">
          <w:marLeft w:val="0"/>
          <w:marRight w:val="0"/>
          <w:marTop w:val="0"/>
          <w:marBottom w:val="0"/>
          <w:divBdr>
            <w:top w:val="none" w:sz="0" w:space="0" w:color="auto"/>
            <w:left w:val="none" w:sz="0" w:space="0" w:color="auto"/>
            <w:bottom w:val="none" w:sz="0" w:space="0" w:color="auto"/>
            <w:right w:val="none" w:sz="0" w:space="0" w:color="auto"/>
          </w:divBdr>
          <w:divsChild>
            <w:div w:id="24645317">
              <w:marLeft w:val="0"/>
              <w:marRight w:val="0"/>
              <w:marTop w:val="0"/>
              <w:marBottom w:val="0"/>
              <w:divBdr>
                <w:top w:val="none" w:sz="0" w:space="0" w:color="auto"/>
                <w:left w:val="none" w:sz="0" w:space="0" w:color="auto"/>
                <w:bottom w:val="none" w:sz="0" w:space="0" w:color="auto"/>
                <w:right w:val="none" w:sz="0" w:space="0" w:color="auto"/>
              </w:divBdr>
            </w:div>
          </w:divsChild>
        </w:div>
        <w:div w:id="24645623">
          <w:marLeft w:val="0"/>
          <w:marRight w:val="0"/>
          <w:marTop w:val="0"/>
          <w:marBottom w:val="0"/>
          <w:divBdr>
            <w:top w:val="none" w:sz="0" w:space="0" w:color="auto"/>
            <w:left w:val="none" w:sz="0" w:space="0" w:color="auto"/>
            <w:bottom w:val="none" w:sz="0" w:space="0" w:color="auto"/>
            <w:right w:val="none" w:sz="0" w:space="0" w:color="auto"/>
          </w:divBdr>
          <w:divsChild>
            <w:div w:id="246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5531">
      <w:marLeft w:val="0"/>
      <w:marRight w:val="0"/>
      <w:marTop w:val="0"/>
      <w:marBottom w:val="0"/>
      <w:divBdr>
        <w:top w:val="none" w:sz="0" w:space="0" w:color="auto"/>
        <w:left w:val="none" w:sz="0" w:space="0" w:color="auto"/>
        <w:bottom w:val="none" w:sz="0" w:space="0" w:color="auto"/>
        <w:right w:val="none" w:sz="0" w:space="0" w:color="auto"/>
      </w:divBdr>
    </w:div>
    <w:div w:id="24645546">
      <w:marLeft w:val="0"/>
      <w:marRight w:val="0"/>
      <w:marTop w:val="0"/>
      <w:marBottom w:val="0"/>
      <w:divBdr>
        <w:top w:val="none" w:sz="0" w:space="0" w:color="auto"/>
        <w:left w:val="none" w:sz="0" w:space="0" w:color="auto"/>
        <w:bottom w:val="none" w:sz="0" w:space="0" w:color="auto"/>
        <w:right w:val="none" w:sz="0" w:space="0" w:color="auto"/>
      </w:divBdr>
    </w:div>
    <w:div w:id="24645550">
      <w:marLeft w:val="0"/>
      <w:marRight w:val="0"/>
      <w:marTop w:val="0"/>
      <w:marBottom w:val="0"/>
      <w:divBdr>
        <w:top w:val="none" w:sz="0" w:space="0" w:color="auto"/>
        <w:left w:val="none" w:sz="0" w:space="0" w:color="auto"/>
        <w:bottom w:val="none" w:sz="0" w:space="0" w:color="auto"/>
        <w:right w:val="none" w:sz="0" w:space="0" w:color="auto"/>
      </w:divBdr>
    </w:div>
    <w:div w:id="24645587">
      <w:marLeft w:val="0"/>
      <w:marRight w:val="0"/>
      <w:marTop w:val="0"/>
      <w:marBottom w:val="0"/>
      <w:divBdr>
        <w:top w:val="none" w:sz="0" w:space="0" w:color="auto"/>
        <w:left w:val="none" w:sz="0" w:space="0" w:color="auto"/>
        <w:bottom w:val="none" w:sz="0" w:space="0" w:color="auto"/>
        <w:right w:val="none" w:sz="0" w:space="0" w:color="auto"/>
      </w:divBdr>
    </w:div>
    <w:div w:id="24645589">
      <w:marLeft w:val="0"/>
      <w:marRight w:val="0"/>
      <w:marTop w:val="0"/>
      <w:marBottom w:val="0"/>
      <w:divBdr>
        <w:top w:val="none" w:sz="0" w:space="0" w:color="auto"/>
        <w:left w:val="none" w:sz="0" w:space="0" w:color="auto"/>
        <w:bottom w:val="none" w:sz="0" w:space="0" w:color="auto"/>
        <w:right w:val="none" w:sz="0" w:space="0" w:color="auto"/>
      </w:divBdr>
      <w:divsChild>
        <w:div w:id="24645336">
          <w:marLeft w:val="0"/>
          <w:marRight w:val="0"/>
          <w:marTop w:val="0"/>
          <w:marBottom w:val="0"/>
          <w:divBdr>
            <w:top w:val="none" w:sz="0" w:space="0" w:color="auto"/>
            <w:left w:val="none" w:sz="0" w:space="0" w:color="auto"/>
            <w:bottom w:val="none" w:sz="0" w:space="0" w:color="auto"/>
            <w:right w:val="none" w:sz="0" w:space="0" w:color="auto"/>
          </w:divBdr>
          <w:divsChild>
            <w:div w:id="24645072">
              <w:marLeft w:val="0"/>
              <w:marRight w:val="0"/>
              <w:marTop w:val="0"/>
              <w:marBottom w:val="0"/>
              <w:divBdr>
                <w:top w:val="none" w:sz="0" w:space="0" w:color="auto"/>
                <w:left w:val="none" w:sz="0" w:space="0" w:color="auto"/>
                <w:bottom w:val="none" w:sz="0" w:space="0" w:color="auto"/>
                <w:right w:val="none" w:sz="0" w:space="0" w:color="auto"/>
              </w:divBdr>
            </w:div>
            <w:div w:id="24645089">
              <w:marLeft w:val="0"/>
              <w:marRight w:val="0"/>
              <w:marTop w:val="0"/>
              <w:marBottom w:val="0"/>
              <w:divBdr>
                <w:top w:val="none" w:sz="0" w:space="0" w:color="auto"/>
                <w:left w:val="none" w:sz="0" w:space="0" w:color="auto"/>
                <w:bottom w:val="none" w:sz="0" w:space="0" w:color="auto"/>
                <w:right w:val="none" w:sz="0" w:space="0" w:color="auto"/>
              </w:divBdr>
            </w:div>
            <w:div w:id="24645093">
              <w:marLeft w:val="0"/>
              <w:marRight w:val="0"/>
              <w:marTop w:val="0"/>
              <w:marBottom w:val="0"/>
              <w:divBdr>
                <w:top w:val="none" w:sz="0" w:space="0" w:color="auto"/>
                <w:left w:val="none" w:sz="0" w:space="0" w:color="auto"/>
                <w:bottom w:val="none" w:sz="0" w:space="0" w:color="auto"/>
                <w:right w:val="none" w:sz="0" w:space="0" w:color="auto"/>
              </w:divBdr>
            </w:div>
            <w:div w:id="24645238">
              <w:marLeft w:val="0"/>
              <w:marRight w:val="0"/>
              <w:marTop w:val="0"/>
              <w:marBottom w:val="0"/>
              <w:divBdr>
                <w:top w:val="none" w:sz="0" w:space="0" w:color="auto"/>
                <w:left w:val="none" w:sz="0" w:space="0" w:color="auto"/>
                <w:bottom w:val="none" w:sz="0" w:space="0" w:color="auto"/>
                <w:right w:val="none" w:sz="0" w:space="0" w:color="auto"/>
              </w:divBdr>
            </w:div>
            <w:div w:id="24645261">
              <w:marLeft w:val="0"/>
              <w:marRight w:val="0"/>
              <w:marTop w:val="0"/>
              <w:marBottom w:val="0"/>
              <w:divBdr>
                <w:top w:val="none" w:sz="0" w:space="0" w:color="auto"/>
                <w:left w:val="none" w:sz="0" w:space="0" w:color="auto"/>
                <w:bottom w:val="none" w:sz="0" w:space="0" w:color="auto"/>
                <w:right w:val="none" w:sz="0" w:space="0" w:color="auto"/>
              </w:divBdr>
            </w:div>
            <w:div w:id="24645299">
              <w:marLeft w:val="0"/>
              <w:marRight w:val="0"/>
              <w:marTop w:val="0"/>
              <w:marBottom w:val="0"/>
              <w:divBdr>
                <w:top w:val="none" w:sz="0" w:space="0" w:color="auto"/>
                <w:left w:val="none" w:sz="0" w:space="0" w:color="auto"/>
                <w:bottom w:val="none" w:sz="0" w:space="0" w:color="auto"/>
                <w:right w:val="none" w:sz="0" w:space="0" w:color="auto"/>
              </w:divBdr>
            </w:div>
            <w:div w:id="24645352">
              <w:marLeft w:val="0"/>
              <w:marRight w:val="0"/>
              <w:marTop w:val="0"/>
              <w:marBottom w:val="0"/>
              <w:divBdr>
                <w:top w:val="none" w:sz="0" w:space="0" w:color="auto"/>
                <w:left w:val="none" w:sz="0" w:space="0" w:color="auto"/>
                <w:bottom w:val="none" w:sz="0" w:space="0" w:color="auto"/>
                <w:right w:val="none" w:sz="0" w:space="0" w:color="auto"/>
              </w:divBdr>
            </w:div>
            <w:div w:id="24645381">
              <w:marLeft w:val="0"/>
              <w:marRight w:val="0"/>
              <w:marTop w:val="0"/>
              <w:marBottom w:val="0"/>
              <w:divBdr>
                <w:top w:val="none" w:sz="0" w:space="0" w:color="auto"/>
                <w:left w:val="none" w:sz="0" w:space="0" w:color="auto"/>
                <w:bottom w:val="none" w:sz="0" w:space="0" w:color="auto"/>
                <w:right w:val="none" w:sz="0" w:space="0" w:color="auto"/>
              </w:divBdr>
            </w:div>
            <w:div w:id="24645386">
              <w:marLeft w:val="0"/>
              <w:marRight w:val="0"/>
              <w:marTop w:val="0"/>
              <w:marBottom w:val="0"/>
              <w:divBdr>
                <w:top w:val="none" w:sz="0" w:space="0" w:color="auto"/>
                <w:left w:val="none" w:sz="0" w:space="0" w:color="auto"/>
                <w:bottom w:val="none" w:sz="0" w:space="0" w:color="auto"/>
                <w:right w:val="none" w:sz="0" w:space="0" w:color="auto"/>
              </w:divBdr>
            </w:div>
            <w:div w:id="24645429">
              <w:marLeft w:val="0"/>
              <w:marRight w:val="0"/>
              <w:marTop w:val="0"/>
              <w:marBottom w:val="0"/>
              <w:divBdr>
                <w:top w:val="none" w:sz="0" w:space="0" w:color="auto"/>
                <w:left w:val="none" w:sz="0" w:space="0" w:color="auto"/>
                <w:bottom w:val="none" w:sz="0" w:space="0" w:color="auto"/>
                <w:right w:val="none" w:sz="0" w:space="0" w:color="auto"/>
              </w:divBdr>
            </w:div>
            <w:div w:id="24645431">
              <w:marLeft w:val="0"/>
              <w:marRight w:val="0"/>
              <w:marTop w:val="0"/>
              <w:marBottom w:val="0"/>
              <w:divBdr>
                <w:top w:val="none" w:sz="0" w:space="0" w:color="auto"/>
                <w:left w:val="none" w:sz="0" w:space="0" w:color="auto"/>
                <w:bottom w:val="none" w:sz="0" w:space="0" w:color="auto"/>
                <w:right w:val="none" w:sz="0" w:space="0" w:color="auto"/>
              </w:divBdr>
            </w:div>
            <w:div w:id="24645466">
              <w:marLeft w:val="0"/>
              <w:marRight w:val="0"/>
              <w:marTop w:val="0"/>
              <w:marBottom w:val="0"/>
              <w:divBdr>
                <w:top w:val="none" w:sz="0" w:space="0" w:color="auto"/>
                <w:left w:val="none" w:sz="0" w:space="0" w:color="auto"/>
                <w:bottom w:val="none" w:sz="0" w:space="0" w:color="auto"/>
                <w:right w:val="none" w:sz="0" w:space="0" w:color="auto"/>
              </w:divBdr>
            </w:div>
            <w:div w:id="24645475">
              <w:marLeft w:val="0"/>
              <w:marRight w:val="0"/>
              <w:marTop w:val="0"/>
              <w:marBottom w:val="0"/>
              <w:divBdr>
                <w:top w:val="none" w:sz="0" w:space="0" w:color="auto"/>
                <w:left w:val="none" w:sz="0" w:space="0" w:color="auto"/>
                <w:bottom w:val="none" w:sz="0" w:space="0" w:color="auto"/>
                <w:right w:val="none" w:sz="0" w:space="0" w:color="auto"/>
              </w:divBdr>
            </w:div>
            <w:div w:id="24645479">
              <w:marLeft w:val="0"/>
              <w:marRight w:val="0"/>
              <w:marTop w:val="0"/>
              <w:marBottom w:val="0"/>
              <w:divBdr>
                <w:top w:val="none" w:sz="0" w:space="0" w:color="auto"/>
                <w:left w:val="none" w:sz="0" w:space="0" w:color="auto"/>
                <w:bottom w:val="none" w:sz="0" w:space="0" w:color="auto"/>
                <w:right w:val="none" w:sz="0" w:space="0" w:color="auto"/>
              </w:divBdr>
            </w:div>
            <w:div w:id="24645498">
              <w:marLeft w:val="0"/>
              <w:marRight w:val="0"/>
              <w:marTop w:val="0"/>
              <w:marBottom w:val="0"/>
              <w:divBdr>
                <w:top w:val="none" w:sz="0" w:space="0" w:color="auto"/>
                <w:left w:val="none" w:sz="0" w:space="0" w:color="auto"/>
                <w:bottom w:val="none" w:sz="0" w:space="0" w:color="auto"/>
                <w:right w:val="none" w:sz="0" w:space="0" w:color="auto"/>
              </w:divBdr>
            </w:div>
            <w:div w:id="24645516">
              <w:marLeft w:val="0"/>
              <w:marRight w:val="0"/>
              <w:marTop w:val="0"/>
              <w:marBottom w:val="0"/>
              <w:divBdr>
                <w:top w:val="none" w:sz="0" w:space="0" w:color="auto"/>
                <w:left w:val="none" w:sz="0" w:space="0" w:color="auto"/>
                <w:bottom w:val="none" w:sz="0" w:space="0" w:color="auto"/>
                <w:right w:val="none" w:sz="0" w:space="0" w:color="auto"/>
              </w:divBdr>
            </w:div>
            <w:div w:id="24645575">
              <w:marLeft w:val="0"/>
              <w:marRight w:val="0"/>
              <w:marTop w:val="0"/>
              <w:marBottom w:val="0"/>
              <w:divBdr>
                <w:top w:val="none" w:sz="0" w:space="0" w:color="auto"/>
                <w:left w:val="none" w:sz="0" w:space="0" w:color="auto"/>
                <w:bottom w:val="none" w:sz="0" w:space="0" w:color="auto"/>
                <w:right w:val="none" w:sz="0" w:space="0" w:color="auto"/>
              </w:divBdr>
            </w:div>
            <w:div w:id="24645599">
              <w:marLeft w:val="0"/>
              <w:marRight w:val="0"/>
              <w:marTop w:val="0"/>
              <w:marBottom w:val="0"/>
              <w:divBdr>
                <w:top w:val="none" w:sz="0" w:space="0" w:color="auto"/>
                <w:left w:val="none" w:sz="0" w:space="0" w:color="auto"/>
                <w:bottom w:val="none" w:sz="0" w:space="0" w:color="auto"/>
                <w:right w:val="none" w:sz="0" w:space="0" w:color="auto"/>
              </w:divBdr>
            </w:div>
            <w:div w:id="246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5608">
      <w:marLeft w:val="0"/>
      <w:marRight w:val="0"/>
      <w:marTop w:val="0"/>
      <w:marBottom w:val="0"/>
      <w:divBdr>
        <w:top w:val="none" w:sz="0" w:space="0" w:color="auto"/>
        <w:left w:val="none" w:sz="0" w:space="0" w:color="auto"/>
        <w:bottom w:val="none" w:sz="0" w:space="0" w:color="auto"/>
        <w:right w:val="none" w:sz="0" w:space="0" w:color="auto"/>
      </w:divBdr>
    </w:div>
    <w:div w:id="24645627">
      <w:marLeft w:val="0"/>
      <w:marRight w:val="0"/>
      <w:marTop w:val="0"/>
      <w:marBottom w:val="0"/>
      <w:divBdr>
        <w:top w:val="none" w:sz="0" w:space="0" w:color="auto"/>
        <w:left w:val="none" w:sz="0" w:space="0" w:color="auto"/>
        <w:bottom w:val="none" w:sz="0" w:space="0" w:color="auto"/>
        <w:right w:val="none" w:sz="0" w:space="0" w:color="auto"/>
      </w:divBdr>
    </w:div>
    <w:div w:id="24645628">
      <w:marLeft w:val="0"/>
      <w:marRight w:val="0"/>
      <w:marTop w:val="0"/>
      <w:marBottom w:val="0"/>
      <w:divBdr>
        <w:top w:val="none" w:sz="0" w:space="0" w:color="auto"/>
        <w:left w:val="none" w:sz="0" w:space="0" w:color="auto"/>
        <w:bottom w:val="none" w:sz="0" w:space="0" w:color="auto"/>
        <w:right w:val="none" w:sz="0" w:space="0" w:color="auto"/>
      </w:divBdr>
    </w:div>
    <w:div w:id="24645629">
      <w:marLeft w:val="0"/>
      <w:marRight w:val="0"/>
      <w:marTop w:val="0"/>
      <w:marBottom w:val="0"/>
      <w:divBdr>
        <w:top w:val="none" w:sz="0" w:space="0" w:color="auto"/>
        <w:left w:val="none" w:sz="0" w:space="0" w:color="auto"/>
        <w:bottom w:val="none" w:sz="0" w:space="0" w:color="auto"/>
        <w:right w:val="none" w:sz="0" w:space="0" w:color="auto"/>
      </w:divBdr>
    </w:div>
    <w:div w:id="24645630">
      <w:marLeft w:val="0"/>
      <w:marRight w:val="0"/>
      <w:marTop w:val="0"/>
      <w:marBottom w:val="0"/>
      <w:divBdr>
        <w:top w:val="none" w:sz="0" w:space="0" w:color="auto"/>
        <w:left w:val="none" w:sz="0" w:space="0" w:color="auto"/>
        <w:bottom w:val="none" w:sz="0" w:space="0" w:color="auto"/>
        <w:right w:val="none" w:sz="0" w:space="0" w:color="auto"/>
      </w:divBdr>
    </w:div>
    <w:div w:id="24645631">
      <w:marLeft w:val="0"/>
      <w:marRight w:val="0"/>
      <w:marTop w:val="0"/>
      <w:marBottom w:val="0"/>
      <w:divBdr>
        <w:top w:val="none" w:sz="0" w:space="0" w:color="auto"/>
        <w:left w:val="none" w:sz="0" w:space="0" w:color="auto"/>
        <w:bottom w:val="none" w:sz="0" w:space="0" w:color="auto"/>
        <w:right w:val="none" w:sz="0" w:space="0" w:color="auto"/>
      </w:divBdr>
    </w:div>
    <w:div w:id="24645632">
      <w:marLeft w:val="0"/>
      <w:marRight w:val="0"/>
      <w:marTop w:val="0"/>
      <w:marBottom w:val="0"/>
      <w:divBdr>
        <w:top w:val="none" w:sz="0" w:space="0" w:color="auto"/>
        <w:left w:val="none" w:sz="0" w:space="0" w:color="auto"/>
        <w:bottom w:val="none" w:sz="0" w:space="0" w:color="auto"/>
        <w:right w:val="none" w:sz="0" w:space="0" w:color="auto"/>
      </w:divBdr>
    </w:div>
    <w:div w:id="275144112">
      <w:bodyDiv w:val="1"/>
      <w:marLeft w:val="0"/>
      <w:marRight w:val="0"/>
      <w:marTop w:val="0"/>
      <w:marBottom w:val="0"/>
      <w:divBdr>
        <w:top w:val="none" w:sz="0" w:space="0" w:color="auto"/>
        <w:left w:val="none" w:sz="0" w:space="0" w:color="auto"/>
        <w:bottom w:val="none" w:sz="0" w:space="0" w:color="auto"/>
        <w:right w:val="none" w:sz="0" w:space="0" w:color="auto"/>
      </w:divBdr>
    </w:div>
    <w:div w:id="516819403">
      <w:bodyDiv w:val="1"/>
      <w:marLeft w:val="0"/>
      <w:marRight w:val="0"/>
      <w:marTop w:val="0"/>
      <w:marBottom w:val="0"/>
      <w:divBdr>
        <w:top w:val="none" w:sz="0" w:space="0" w:color="auto"/>
        <w:left w:val="none" w:sz="0" w:space="0" w:color="auto"/>
        <w:bottom w:val="none" w:sz="0" w:space="0" w:color="auto"/>
        <w:right w:val="none" w:sz="0" w:space="0" w:color="auto"/>
      </w:divBdr>
    </w:div>
    <w:div w:id="898395896">
      <w:bodyDiv w:val="1"/>
      <w:marLeft w:val="0"/>
      <w:marRight w:val="0"/>
      <w:marTop w:val="0"/>
      <w:marBottom w:val="0"/>
      <w:divBdr>
        <w:top w:val="none" w:sz="0" w:space="0" w:color="auto"/>
        <w:left w:val="none" w:sz="0" w:space="0" w:color="auto"/>
        <w:bottom w:val="none" w:sz="0" w:space="0" w:color="auto"/>
        <w:right w:val="none" w:sz="0" w:space="0" w:color="auto"/>
      </w:divBdr>
    </w:div>
    <w:div w:id="1555502068">
      <w:bodyDiv w:val="1"/>
      <w:marLeft w:val="0"/>
      <w:marRight w:val="0"/>
      <w:marTop w:val="0"/>
      <w:marBottom w:val="0"/>
      <w:divBdr>
        <w:top w:val="none" w:sz="0" w:space="0" w:color="auto"/>
        <w:left w:val="none" w:sz="0" w:space="0" w:color="auto"/>
        <w:bottom w:val="none" w:sz="0" w:space="0" w:color="auto"/>
        <w:right w:val="none" w:sz="0" w:space="0" w:color="auto"/>
      </w:divBdr>
    </w:div>
    <w:div w:id="197455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diagramQuickStyle" Target="diagrams/quickStyle1.xml"/><Relationship Id="rId26" Type="http://schemas.openxmlformats.org/officeDocument/2006/relationships/hyperlink" Target="http://publications.europa.eu/resource/authority/atu/MLT" TargetMode="External"/><Relationship Id="rId39" Type="http://schemas.openxmlformats.org/officeDocument/2006/relationships/hyperlink" Target="https://joinup.ec.europa.eu/discussion/error-range-and-domain-certain-classes" TargetMode="External"/><Relationship Id="rId21" Type="http://schemas.openxmlformats.org/officeDocument/2006/relationships/footer" Target="footer3.xml"/><Relationship Id="rId34" Type="http://schemas.openxmlformats.org/officeDocument/2006/relationships/hyperlink" Target="https://joinup.ec.europa.eu/asset/cpsv-ap/issue/error-range-and-domain-certain-classes" TargetMode="External"/><Relationship Id="rId42" Type="http://schemas.openxmlformats.org/officeDocument/2006/relationships/hyperlink" Target="https://joinup.ec.europa.eu/discussion/type-formal-framework" TargetMode="External"/><Relationship Id="rId47" Type="http://schemas.openxmlformats.org/officeDocument/2006/relationships/hyperlink" Target="https://github.com/catalogue-of-services-isa/CPSV-AP/issues/9" TargetMode="External"/><Relationship Id="rId50" Type="http://schemas.openxmlformats.org/officeDocument/2006/relationships/image" Target="media/image3.png"/><Relationship Id="rId55" Type="http://schemas.openxmlformats.org/officeDocument/2006/relationships/footer" Target="footer7.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diagramData" Target="diagrams/data1.xml"/><Relationship Id="rId29" Type="http://schemas.microsoft.com/office/2011/relationships/commentsExtended" Target="commentsExtended.xml"/><Relationship Id="rId11" Type="http://schemas.openxmlformats.org/officeDocument/2006/relationships/endnotes" Target="endnotes.xml"/><Relationship Id="rId24" Type="http://schemas.openxmlformats.org/officeDocument/2006/relationships/image" Target="media/image2.png"/><Relationship Id="rId32" Type="http://schemas.openxmlformats.org/officeDocument/2006/relationships/hyperlink" Target="https://joinup.ec.europa.eu/asset/cpsv-ap/issue/removal-type-property-agent-class" TargetMode="External"/><Relationship Id="rId37" Type="http://schemas.openxmlformats.org/officeDocument/2006/relationships/hyperlink" Target="https://joinup.ec.europa.eu/asset/cpsv-ap/issue/criterion-requirement-class-cardinality-type-property" TargetMode="External"/><Relationship Id="rId40" Type="http://schemas.openxmlformats.org/officeDocument/2006/relationships/hyperlink" Target="https://joinup.ec.europa.eu/discussion/cardinality-has-contact-point-property" TargetMode="External"/><Relationship Id="rId45" Type="http://schemas.openxmlformats.org/officeDocument/2006/relationships/hyperlink" Target="http://purl.org/dc/terms/related" TargetMode="External"/><Relationship Id="rId53" Type="http://schemas.openxmlformats.org/officeDocument/2006/relationships/footer" Target="footer6.xml"/><Relationship Id="rId58" Type="http://schemas.openxmlformats.org/officeDocument/2006/relationships/theme" Target="theme/theme1.xml"/><Relationship Id="rId5" Type="http://schemas.openxmlformats.org/officeDocument/2006/relationships/customXml" Target="../customXml/item5.xml"/><Relationship Id="rId19"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3.xml"/><Relationship Id="rId27" Type="http://schemas.openxmlformats.org/officeDocument/2006/relationships/hyperlink" Target="http://publications.europa.eu/resource/authority/atu/BEL_PR_WVL" TargetMode="External"/><Relationship Id="rId30" Type="http://schemas.microsoft.com/office/2016/09/relationships/commentsIds" Target="commentsIds.xml"/><Relationship Id="rId35" Type="http://schemas.openxmlformats.org/officeDocument/2006/relationships/hyperlink" Target="https://joinup.ec.europa.eu/asset/cpsv-ap/issue/public-service-identifier-and-general-definition" TargetMode="External"/><Relationship Id="rId43" Type="http://schemas.openxmlformats.org/officeDocument/2006/relationships/hyperlink" Target="https://joinup.ec.europa.eu/event/cpsv-ap-v20-revision-wg-virtual-meeting-webinar-3" TargetMode="External"/><Relationship Id="rId48" Type="http://schemas.openxmlformats.org/officeDocument/2006/relationships/hyperlink" Target="https://github.com/catalogue-of-services-isa/CPSV-AP/issues/23" TargetMode="External"/><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diagramLayout" Target="diagrams/layout1.xml"/><Relationship Id="rId25" Type="http://schemas.openxmlformats.org/officeDocument/2006/relationships/header" Target="header4.xml"/><Relationship Id="rId33" Type="http://schemas.openxmlformats.org/officeDocument/2006/relationships/hyperlink" Target="https://joinup.ec.europa.eu/asset/cpsv-ap/issue/error-range-and-domain-certain-classes" TargetMode="External"/><Relationship Id="rId38" Type="http://schemas.openxmlformats.org/officeDocument/2006/relationships/hyperlink" Target="https://joinup.ec.europa.eu/discussion/errors-second-draft-cpsv-ap" TargetMode="External"/><Relationship Id="rId46" Type="http://schemas.openxmlformats.org/officeDocument/2006/relationships/hyperlink" Target="http://purl.org/dc/terms/relation" TargetMode="External"/><Relationship Id="rId20" Type="http://schemas.microsoft.com/office/2007/relationships/diagramDrawing" Target="diagrams/drawing1.xml"/><Relationship Id="rId41" Type="http://schemas.openxmlformats.org/officeDocument/2006/relationships/hyperlink" Target="https://joinup.ec.europa.eu/discussion/errors-second-draft-cpsv-ap" TargetMode="External"/><Relationship Id="rId54"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comments" Target="comments.xml"/><Relationship Id="rId36" Type="http://schemas.openxmlformats.org/officeDocument/2006/relationships/hyperlink" Target="https://joinup.ec.europa.eu/asset/cpsv-ap/issue/add-new-class-cover-description-catalogue" TargetMode="External"/><Relationship Id="rId49" Type="http://schemas.openxmlformats.org/officeDocument/2006/relationships/hyperlink" Target="https://github.com/catalogue-of-services-isa/CPSV-AP/issues/30" TargetMode="External"/><Relationship Id="rId57" Type="http://schemas.microsoft.com/office/2011/relationships/people" Target="people.xml"/><Relationship Id="rId10" Type="http://schemas.openxmlformats.org/officeDocument/2006/relationships/footnotes" Target="footnotes.xml"/><Relationship Id="rId31" Type="http://schemas.openxmlformats.org/officeDocument/2006/relationships/hyperlink" Target="https://joinup.ec.europa.eu/asset/cpsv-ap/event/cpsv-ap-v20-revision-wg-virtual-meeting-kick" TargetMode="External"/><Relationship Id="rId44" Type="http://schemas.openxmlformats.org/officeDocument/2006/relationships/hyperlink" Target="https://joinup.ec.europa.eu/discussion/comments-example-included-cpsv-ap-v20" TargetMode="External"/><Relationship Id="rId52" Type="http://schemas.openxmlformats.org/officeDocument/2006/relationships/footer" Target="footer5.xml"/></Relationships>
</file>

<file path=word/_rels/footnotes.xml.rels><?xml version="1.0" encoding="UTF-8" standalone="yes"?>
<Relationships xmlns="http://schemas.openxmlformats.org/package/2006/relationships"><Relationship Id="rId13" Type="http://schemas.openxmlformats.org/officeDocument/2006/relationships/hyperlink" Target="https://joinup.ec.europa.eu/asset/criterion_evidence_cv/description" TargetMode="External"/><Relationship Id="rId18" Type="http://schemas.openxmlformats.org/officeDocument/2006/relationships/hyperlink" Target="http://ec.europa.eu/competition/mergers/cases/index/nace_all.html" TargetMode="External"/><Relationship Id="rId26" Type="http://schemas.openxmlformats.org/officeDocument/2006/relationships/hyperlink" Target="http://publications.europa.eu/mdr/authority/language/index.html" TargetMode="External"/><Relationship Id="rId21" Type="http://schemas.openxmlformats.org/officeDocument/2006/relationships/hyperlink" Target="http://publications.europa.eu/mdr/authority/place/index.html" TargetMode="External"/><Relationship Id="rId34" Type="http://schemas.openxmlformats.org/officeDocument/2006/relationships/hyperlink" Target="https://www.mkm.ee/sites/default/files/study_-_integrated_portfolio_management_of_public_services_-_brief_summary.pdf" TargetMode="External"/><Relationship Id="rId7" Type="http://schemas.openxmlformats.org/officeDocument/2006/relationships/hyperlink" Target="https://joinup.ec.europa.eu/event/catalogue-services-workshop-15-june-back-back-semic-2018" TargetMode="External"/><Relationship Id="rId12" Type="http://schemas.openxmlformats.org/officeDocument/2006/relationships/hyperlink" Target="http://ec.europa.eu/isa/documents/isa_annex_ii_eif_en.pdf" TargetMode="External"/><Relationship Id="rId17" Type="http://schemas.openxmlformats.org/officeDocument/2006/relationships/hyperlink" Target="http://publications.europa.eu/mdr/authority/language/index.html" TargetMode="External"/><Relationship Id="rId25" Type="http://schemas.openxmlformats.org/officeDocument/2006/relationships/hyperlink" Target="http://publications.europa.eu/mdr/authority/currency/index.html" TargetMode="External"/><Relationship Id="rId33" Type="http://schemas.openxmlformats.org/officeDocument/2006/relationships/hyperlink" Target="http://www.google.com/url?q=http%3A%2F%2Fdata.vlaanderen.be%2Fns%2Fdienst&amp;sa=D&amp;sntz=1&amp;usg=AFQjCNGH7izltYOdIIDLohHJocHrmxXylw" TargetMode="External"/><Relationship Id="rId38" Type="http://schemas.openxmlformats.org/officeDocument/2006/relationships/hyperlink" Target="https://joinup.ec.europa.eu/node/63148" TargetMode="External"/><Relationship Id="rId2" Type="http://schemas.openxmlformats.org/officeDocument/2006/relationships/hyperlink" Target="http://ec.europa.eu/isa/index_en.htm" TargetMode="External"/><Relationship Id="rId16" Type="http://schemas.openxmlformats.org/officeDocument/2006/relationships/hyperlink" Target="http://www.w3.org/TR/vocab-org/" TargetMode="External"/><Relationship Id="rId20" Type="http://schemas.openxmlformats.org/officeDocument/2006/relationships/hyperlink" Target="http://publications.europa.eu/mdr/authority/country/" TargetMode="External"/><Relationship Id="rId29" Type="http://schemas.openxmlformats.org/officeDocument/2006/relationships/hyperlink" Target="https://joinup.ec.europa.eu/node/52600/" TargetMode="External"/><Relationship Id="rId1" Type="http://schemas.openxmlformats.org/officeDocument/2006/relationships/hyperlink" Target="http://ec.europa.eu/isa/actions/01-trusted-information-exchange/1-3action_en.htm" TargetMode="External"/><Relationship Id="rId6" Type="http://schemas.openxmlformats.org/officeDocument/2006/relationships/hyperlink" Target="https://joinup.ec.europa.eu/event/catalogue-services-webinar-reuse-and-implementation-cpsv-ap-23-april-2018" TargetMode="External"/><Relationship Id="rId11" Type="http://schemas.openxmlformats.org/officeDocument/2006/relationships/hyperlink" Target="https://www.ietf.org/rfc/rfc2119.txt" TargetMode="External"/><Relationship Id="rId24" Type="http://schemas.openxmlformats.org/officeDocument/2006/relationships/hyperlink" Target="http://publications.europa.eu/mdr/authority/language/index.html" TargetMode="External"/><Relationship Id="rId32" Type="http://schemas.openxmlformats.org/officeDocument/2006/relationships/hyperlink" Target="https://joinup.ec.europa.eu/community/semic/document/isa-deliverable-process-and-methodology-developing-core-vocabularies" TargetMode="External"/><Relationship Id="rId37" Type="http://schemas.openxmlformats.org/officeDocument/2006/relationships/hyperlink" Target="http://cpsv.testproject.eu/CPSV/" TargetMode="External"/><Relationship Id="rId5" Type="http://schemas.openxmlformats.org/officeDocument/2006/relationships/hyperlink" Target="https://joinup.ec.europa.eu/event/catalogue-services-webinar-reuse-and-implementation-cpsv-ap-19-march-2018" TargetMode="External"/><Relationship Id="rId15" Type="http://schemas.openxmlformats.org/officeDocument/2006/relationships/hyperlink" Target="https://www.w3.org/TR/vocab-dcat/" TargetMode="External"/><Relationship Id="rId23" Type="http://schemas.openxmlformats.org/officeDocument/2006/relationships/hyperlink" Target="http://purl.org/adms/status/" TargetMode="External"/><Relationship Id="rId28" Type="http://schemas.openxmlformats.org/officeDocument/2006/relationships/hyperlink" Target="http://www.ietf.org/rfc/rfc3987.txt" TargetMode="External"/><Relationship Id="rId36" Type="http://schemas.openxmlformats.org/officeDocument/2006/relationships/hyperlink" Target="https://joinup.ec.europa.eu/node/63148" TargetMode="External"/><Relationship Id="rId10" Type="http://schemas.openxmlformats.org/officeDocument/2006/relationships/hyperlink" Target="https://ec.europa.eu/isa2/home_en" TargetMode="External"/><Relationship Id="rId19" Type="http://schemas.openxmlformats.org/officeDocument/2006/relationships/hyperlink" Target="http://publications.europa.eu/mdr/authority/continent/index.html" TargetMode="External"/><Relationship Id="rId31" Type="http://schemas.openxmlformats.org/officeDocument/2006/relationships/hyperlink" Target="https://joinup.ec.europa.eu/asset/core_public_service/description" TargetMode="External"/><Relationship Id="rId4" Type="http://schemas.openxmlformats.org/officeDocument/2006/relationships/hyperlink" Target="https://github.com/catalogue-of-services-isa/CPSV-AP/issues" TargetMode="External"/><Relationship Id="rId9" Type="http://schemas.openxmlformats.org/officeDocument/2006/relationships/hyperlink" Target="http://dublincore.org/documents/2001/04/12/usageguide/glossary.shtml" TargetMode="External"/><Relationship Id="rId14" Type="http://schemas.openxmlformats.org/officeDocument/2006/relationships/hyperlink" Target="http://publications.europa.eu/resource/authority/atu/" TargetMode="External"/><Relationship Id="rId22" Type="http://schemas.openxmlformats.org/officeDocument/2006/relationships/hyperlink" Target="http://sws.geonames.org/" TargetMode="External"/><Relationship Id="rId27" Type="http://schemas.openxmlformats.org/officeDocument/2006/relationships/hyperlink" Target="https://www.yrityssuomi.fi/en/?region=helsinki" TargetMode="External"/><Relationship Id="rId30" Type="http://schemas.openxmlformats.org/officeDocument/2006/relationships/hyperlink" Target="https://docs.google.com/spreadsheet/ccc?key=0Arqf55JwcBx4dGpvVG5BcTVqaUNKTEFJX09xcXpaRUE&amp;usp=drive_web" TargetMode="External"/><Relationship Id="rId35" Type="http://schemas.openxmlformats.org/officeDocument/2006/relationships/hyperlink" Target="http://www.hel.fi/palvelukartta/Default.aspx?language=en&amp;city=91" TargetMode="External"/><Relationship Id="rId8" Type="http://schemas.openxmlformats.org/officeDocument/2006/relationships/hyperlink" Target="https://joinup.ec.europa.eu/asset/core_public_service/description" TargetMode="External"/><Relationship Id="rId3" Type="http://schemas.openxmlformats.org/officeDocument/2006/relationships/hyperlink" Target="https://joinup.ec.europa.eu/release/core-public-service-vocabulary-application-profile/22"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25D783-EFD0-4EA4-9674-30F8C12FC58E}" type="doc">
      <dgm:prSet loTypeId="urn:microsoft.com/office/officeart/2005/8/layout/bProcess3" loCatId="process" qsTypeId="urn:microsoft.com/office/officeart/2005/8/quickstyle/simple1#1" qsCatId="simple" csTypeId="urn:microsoft.com/office/officeart/2005/8/colors/accent3_2" csCatId="accent3" phldr="1"/>
      <dgm:spPr/>
      <dgm:t>
        <a:bodyPr/>
        <a:lstStyle/>
        <a:p>
          <a:endParaRPr lang="en-GB"/>
        </a:p>
      </dgm:t>
    </dgm:pt>
    <dgm:pt modelId="{132A031A-E76B-4F3E-8320-4648769D94F0}">
      <dgm:prSet phldrT="[Text]"/>
      <dgm:spPr>
        <a:xfrm>
          <a:off x="1418146" y="104840"/>
          <a:ext cx="1149947" cy="689968"/>
        </a:xfrm>
        <a:solidFill>
          <a:srgbClr val="9BBB59"/>
        </a:solidFill>
      </dgm:spPr>
      <dgm:t>
        <a:bodyPr/>
        <a:lstStyle/>
        <a:p>
          <a:r>
            <a:rPr lang="en-GB" b="1" dirty="0">
              <a:latin typeface="Calibri"/>
              <a:ea typeface="+mn-ea"/>
              <a:cs typeface="+mn-cs"/>
            </a:rPr>
            <a:t>Receive Request</a:t>
          </a:r>
        </a:p>
        <a:p>
          <a:r>
            <a:rPr lang="en-GB" b="0" dirty="0">
              <a:latin typeface="Calibri"/>
              <a:ea typeface="+mn-ea"/>
              <a:cs typeface="+mn-cs"/>
            </a:rPr>
            <a:t>Governance Committee</a:t>
          </a:r>
        </a:p>
      </dgm:t>
    </dgm:pt>
    <dgm:pt modelId="{A25D0067-E039-4253-AA80-E86D6DF51036}" type="parTrans" cxnId="{9BEC2553-76AC-449C-B22D-F15E122B0649}">
      <dgm:prSet/>
      <dgm:spPr/>
      <dgm:t>
        <a:bodyPr/>
        <a:lstStyle/>
        <a:p>
          <a:endParaRPr lang="en-GB"/>
        </a:p>
      </dgm:t>
    </dgm:pt>
    <dgm:pt modelId="{654C7960-D61C-481E-BF33-B7B5160E6148}" type="sibTrans" cxnId="{9BEC2553-76AC-449C-B22D-F15E122B0649}">
      <dgm:prSet/>
      <dgm:spPr>
        <a:solidFill>
          <a:srgbClr val="9BBB59"/>
        </a:solidFill>
        <a:ln>
          <a:solidFill>
            <a:srgbClr val="9BBB59"/>
          </a:solidFill>
        </a:ln>
      </dgm:spPr>
      <dgm:t>
        <a:bodyPr/>
        <a:lstStyle/>
        <a:p>
          <a:endParaRPr lang="en-GB">
            <a:ln>
              <a:solidFill>
                <a:srgbClr val="92D050"/>
              </a:solidFill>
            </a:ln>
          </a:endParaRPr>
        </a:p>
      </dgm:t>
    </dgm:pt>
    <dgm:pt modelId="{32AB613F-4426-4719-889A-81D571CAEDA0}">
      <dgm:prSet phldrT="[Text]"/>
      <dgm:spPr>
        <a:xfrm>
          <a:off x="2832581" y="104840"/>
          <a:ext cx="1149947" cy="689968"/>
        </a:xfrm>
        <a:solidFill>
          <a:srgbClr val="9BBB59"/>
        </a:solidFill>
      </dgm:spPr>
      <dgm:t>
        <a:bodyPr/>
        <a:lstStyle/>
        <a:p>
          <a:r>
            <a:rPr lang="en-GB" b="1" dirty="0">
              <a:latin typeface="Calibri"/>
              <a:ea typeface="+mn-ea"/>
              <a:cs typeface="+mn-cs"/>
            </a:rPr>
            <a:t>Initial evaluation</a:t>
          </a:r>
        </a:p>
        <a:p>
          <a:r>
            <a:rPr lang="en-GB" b="0" dirty="0">
              <a:latin typeface="Calibri"/>
              <a:ea typeface="+mn-ea"/>
              <a:cs typeface="+mn-cs"/>
            </a:rPr>
            <a:t>Operational Team</a:t>
          </a:r>
        </a:p>
      </dgm:t>
    </dgm:pt>
    <dgm:pt modelId="{355B3A99-E12A-482F-AE91-3E4534E2628E}" type="parTrans" cxnId="{967DF998-045D-410F-A823-0AED6314B2B6}">
      <dgm:prSet/>
      <dgm:spPr/>
      <dgm:t>
        <a:bodyPr/>
        <a:lstStyle/>
        <a:p>
          <a:endParaRPr lang="en-GB"/>
        </a:p>
      </dgm:t>
    </dgm:pt>
    <dgm:pt modelId="{3A44BA6C-9F86-4179-A403-8A4871FAEF68}" type="sibTrans" cxnId="{967DF998-045D-410F-A823-0AED6314B2B6}">
      <dgm:prSet/>
      <dgm:spPr>
        <a:solidFill>
          <a:srgbClr val="9BBB59"/>
        </a:solidFill>
        <a:ln>
          <a:solidFill>
            <a:srgbClr val="9BBB59"/>
          </a:solidFill>
        </a:ln>
      </dgm:spPr>
      <dgm:t>
        <a:bodyPr/>
        <a:lstStyle/>
        <a:p>
          <a:endParaRPr lang="en-GB">
            <a:ln>
              <a:solidFill>
                <a:srgbClr val="92D050"/>
              </a:solidFill>
            </a:ln>
          </a:endParaRPr>
        </a:p>
      </dgm:t>
    </dgm:pt>
    <dgm:pt modelId="{CF4AB7D7-A22C-4669-97C5-9261E2CCE334}">
      <dgm:prSet phldrT="[Text]"/>
      <dgm:spPr>
        <a:xfrm>
          <a:off x="4247016" y="104840"/>
          <a:ext cx="1149947" cy="689968"/>
        </a:xfrm>
        <a:solidFill>
          <a:srgbClr val="9BBB59"/>
        </a:solidFill>
      </dgm:spPr>
      <dgm:t>
        <a:bodyPr/>
        <a:lstStyle/>
        <a:p>
          <a:r>
            <a:rPr lang="en-GB" b="1" dirty="0">
              <a:latin typeface="Calibri"/>
              <a:ea typeface="+mn-ea"/>
              <a:cs typeface="+mn-cs"/>
            </a:rPr>
            <a:t>Accept/reject request</a:t>
          </a:r>
        </a:p>
        <a:p>
          <a:r>
            <a:rPr lang="en-GB" b="0" dirty="0">
              <a:latin typeface="Calibri"/>
              <a:ea typeface="+mn-ea"/>
              <a:cs typeface="+mn-cs"/>
            </a:rPr>
            <a:t>Governance Committee</a:t>
          </a:r>
        </a:p>
      </dgm:t>
    </dgm:pt>
    <dgm:pt modelId="{819DF1CB-034D-471B-936E-C5F391C49CE0}" type="parTrans" cxnId="{DCD5D028-5269-4C62-8FA1-E401C4399E00}">
      <dgm:prSet/>
      <dgm:spPr/>
      <dgm:t>
        <a:bodyPr/>
        <a:lstStyle/>
        <a:p>
          <a:endParaRPr lang="en-GB"/>
        </a:p>
      </dgm:t>
    </dgm:pt>
    <dgm:pt modelId="{56A81ED2-6A92-475C-AF15-214A26317A19}" type="sibTrans" cxnId="{DCD5D028-5269-4C62-8FA1-E401C4399E00}">
      <dgm:prSet/>
      <dgm:spPr>
        <a:solidFill>
          <a:srgbClr val="9BBB59"/>
        </a:solidFill>
        <a:ln>
          <a:solidFill>
            <a:srgbClr val="9BBB59"/>
          </a:solidFill>
        </a:ln>
      </dgm:spPr>
      <dgm:t>
        <a:bodyPr/>
        <a:lstStyle/>
        <a:p>
          <a:endParaRPr lang="en-GB">
            <a:ln>
              <a:solidFill>
                <a:srgbClr val="92D050"/>
              </a:solidFill>
            </a:ln>
          </a:endParaRPr>
        </a:p>
      </dgm:t>
    </dgm:pt>
    <dgm:pt modelId="{5677E075-7405-4F09-B979-F18E8853C936}">
      <dgm:prSet phldrT="[Text]"/>
      <dgm:spPr>
        <a:xfrm>
          <a:off x="3710" y="1059296"/>
          <a:ext cx="1149947" cy="689968"/>
        </a:xfrm>
        <a:solidFill>
          <a:srgbClr val="9BBB59"/>
        </a:solidFill>
      </dgm:spPr>
      <dgm:t>
        <a:bodyPr/>
        <a:lstStyle/>
        <a:p>
          <a:r>
            <a:rPr lang="en-GB" b="1" dirty="0">
              <a:latin typeface="Calibri"/>
              <a:ea typeface="+mn-ea"/>
              <a:cs typeface="+mn-cs"/>
            </a:rPr>
            <a:t>Decide on further process</a:t>
          </a:r>
        </a:p>
        <a:p>
          <a:r>
            <a:rPr lang="en-GB" b="0" dirty="0">
              <a:latin typeface="Calibri"/>
              <a:ea typeface="+mn-ea"/>
              <a:cs typeface="+mn-cs"/>
            </a:rPr>
            <a:t>Governance Committee</a:t>
          </a:r>
        </a:p>
      </dgm:t>
    </dgm:pt>
    <dgm:pt modelId="{146C0FD6-FC95-42F9-BFD4-136F3C70FF17}" type="parTrans" cxnId="{5DB519BE-A033-4B2E-97B4-75858F15F3FB}">
      <dgm:prSet/>
      <dgm:spPr/>
      <dgm:t>
        <a:bodyPr/>
        <a:lstStyle/>
        <a:p>
          <a:endParaRPr lang="en-GB"/>
        </a:p>
      </dgm:t>
    </dgm:pt>
    <dgm:pt modelId="{ADC220C0-53F6-48FD-83E3-9501C0153F6A}" type="sibTrans" cxnId="{5DB519BE-A033-4B2E-97B4-75858F15F3FB}">
      <dgm:prSet/>
      <dgm:spPr>
        <a:solidFill>
          <a:srgbClr val="9BBB59"/>
        </a:solidFill>
        <a:ln>
          <a:solidFill>
            <a:srgbClr val="9BBB59"/>
          </a:solidFill>
        </a:ln>
      </dgm:spPr>
      <dgm:t>
        <a:bodyPr/>
        <a:lstStyle/>
        <a:p>
          <a:endParaRPr lang="en-GB">
            <a:ln>
              <a:solidFill>
                <a:srgbClr val="92D050"/>
              </a:solidFill>
            </a:ln>
          </a:endParaRPr>
        </a:p>
      </dgm:t>
    </dgm:pt>
    <dgm:pt modelId="{E0555755-BC83-4475-93A7-E515760AD4AF}">
      <dgm:prSet phldrT="[Text]"/>
      <dgm:spPr>
        <a:xfrm>
          <a:off x="1418146" y="1059296"/>
          <a:ext cx="1149947" cy="689968"/>
        </a:xfrm>
        <a:solidFill>
          <a:srgbClr val="9BBB59"/>
        </a:solidFill>
      </dgm:spPr>
      <dgm:t>
        <a:bodyPr/>
        <a:lstStyle/>
        <a:p>
          <a:r>
            <a:rPr lang="en-GB" b="1" dirty="0">
              <a:latin typeface="Calibri"/>
              <a:ea typeface="+mn-ea"/>
              <a:cs typeface="+mn-cs"/>
            </a:rPr>
            <a:t>Inform Steering Committee</a:t>
          </a:r>
        </a:p>
        <a:p>
          <a:r>
            <a:rPr lang="en-GB" b="0" dirty="0">
              <a:latin typeface="Calibri"/>
              <a:ea typeface="+mn-ea"/>
              <a:cs typeface="+mn-cs"/>
            </a:rPr>
            <a:t>Governance Committee</a:t>
          </a:r>
        </a:p>
      </dgm:t>
    </dgm:pt>
    <dgm:pt modelId="{BC973010-262F-4D0C-8A8D-94D0EAA6BF61}" type="parTrans" cxnId="{DE125161-63B0-40B9-B509-F6FA95BA608D}">
      <dgm:prSet/>
      <dgm:spPr/>
      <dgm:t>
        <a:bodyPr/>
        <a:lstStyle/>
        <a:p>
          <a:endParaRPr lang="en-GB"/>
        </a:p>
      </dgm:t>
    </dgm:pt>
    <dgm:pt modelId="{80DCF993-3FBA-4D06-930C-9BA55C94779D}" type="sibTrans" cxnId="{DE125161-63B0-40B9-B509-F6FA95BA608D}">
      <dgm:prSet/>
      <dgm:spPr/>
      <dgm:t>
        <a:bodyPr/>
        <a:lstStyle/>
        <a:p>
          <a:endParaRPr lang="en-GB"/>
        </a:p>
      </dgm:t>
    </dgm:pt>
    <dgm:pt modelId="{024D9AD4-655C-4AD5-B409-9979F00B8D3B}" type="pres">
      <dgm:prSet presAssocID="{B125D783-EFD0-4EA4-9674-30F8C12FC58E}" presName="Name0" presStyleCnt="0">
        <dgm:presLayoutVars>
          <dgm:dir/>
          <dgm:resizeHandles val="exact"/>
        </dgm:presLayoutVars>
      </dgm:prSet>
      <dgm:spPr/>
    </dgm:pt>
    <dgm:pt modelId="{A8EE6747-0782-48AA-A5E8-B78604A97C25}" type="pres">
      <dgm:prSet presAssocID="{132A031A-E76B-4F3E-8320-4648769D94F0}" presName="node" presStyleLbl="node1" presStyleIdx="0" presStyleCnt="5">
        <dgm:presLayoutVars>
          <dgm:bulletEnabled val="1"/>
        </dgm:presLayoutVars>
      </dgm:prSet>
      <dgm:spPr>
        <a:prstGeom prst="rect">
          <a:avLst/>
        </a:prstGeom>
      </dgm:spPr>
    </dgm:pt>
    <dgm:pt modelId="{D3E5F163-4A56-4131-9E6C-99C68BAB250A}" type="pres">
      <dgm:prSet presAssocID="{654C7960-D61C-481E-BF33-B7B5160E6148}" presName="sibTrans" presStyleLbl="sibTrans1D1" presStyleIdx="0" presStyleCnt="4"/>
      <dgm:spPr/>
    </dgm:pt>
    <dgm:pt modelId="{D882EC2E-9A73-4E51-9DBF-1FE88C87C07A}" type="pres">
      <dgm:prSet presAssocID="{654C7960-D61C-481E-BF33-B7B5160E6148}" presName="connectorText" presStyleLbl="sibTrans1D1" presStyleIdx="0" presStyleCnt="4"/>
      <dgm:spPr/>
    </dgm:pt>
    <dgm:pt modelId="{AE6177E1-FEB3-447E-8E24-8F81D1B05807}" type="pres">
      <dgm:prSet presAssocID="{32AB613F-4426-4719-889A-81D571CAEDA0}" presName="node" presStyleLbl="node1" presStyleIdx="1" presStyleCnt="5">
        <dgm:presLayoutVars>
          <dgm:bulletEnabled val="1"/>
        </dgm:presLayoutVars>
      </dgm:prSet>
      <dgm:spPr>
        <a:prstGeom prst="rect">
          <a:avLst/>
        </a:prstGeom>
      </dgm:spPr>
    </dgm:pt>
    <dgm:pt modelId="{14A0DE48-EF85-479C-B7AC-6CDDDBAF02EA}" type="pres">
      <dgm:prSet presAssocID="{3A44BA6C-9F86-4179-A403-8A4871FAEF68}" presName="sibTrans" presStyleLbl="sibTrans1D1" presStyleIdx="1" presStyleCnt="4"/>
      <dgm:spPr/>
    </dgm:pt>
    <dgm:pt modelId="{2C8E09C4-95FD-4741-820F-BE4A8CE9E95E}" type="pres">
      <dgm:prSet presAssocID="{3A44BA6C-9F86-4179-A403-8A4871FAEF68}" presName="connectorText" presStyleLbl="sibTrans1D1" presStyleIdx="1" presStyleCnt="4"/>
      <dgm:spPr/>
    </dgm:pt>
    <dgm:pt modelId="{C795B107-941B-41B5-9381-65DE4F99D54E}" type="pres">
      <dgm:prSet presAssocID="{CF4AB7D7-A22C-4669-97C5-9261E2CCE334}" presName="node" presStyleLbl="node1" presStyleIdx="2" presStyleCnt="5">
        <dgm:presLayoutVars>
          <dgm:bulletEnabled val="1"/>
        </dgm:presLayoutVars>
      </dgm:prSet>
      <dgm:spPr>
        <a:prstGeom prst="rect">
          <a:avLst/>
        </a:prstGeom>
      </dgm:spPr>
    </dgm:pt>
    <dgm:pt modelId="{859B599C-B45D-41BC-A87A-B776ADB8F1C3}" type="pres">
      <dgm:prSet presAssocID="{56A81ED2-6A92-475C-AF15-214A26317A19}" presName="sibTrans" presStyleLbl="sibTrans1D1" presStyleIdx="2" presStyleCnt="4"/>
      <dgm:spPr/>
    </dgm:pt>
    <dgm:pt modelId="{BF266613-6851-4818-984F-239FB327965C}" type="pres">
      <dgm:prSet presAssocID="{56A81ED2-6A92-475C-AF15-214A26317A19}" presName="connectorText" presStyleLbl="sibTrans1D1" presStyleIdx="2" presStyleCnt="4"/>
      <dgm:spPr/>
    </dgm:pt>
    <dgm:pt modelId="{73AA661D-0135-40C1-A9BE-92E41F5A7250}" type="pres">
      <dgm:prSet presAssocID="{5677E075-7405-4F09-B979-F18E8853C936}" presName="node" presStyleLbl="node1" presStyleIdx="3" presStyleCnt="5">
        <dgm:presLayoutVars>
          <dgm:bulletEnabled val="1"/>
        </dgm:presLayoutVars>
      </dgm:prSet>
      <dgm:spPr>
        <a:prstGeom prst="rect">
          <a:avLst/>
        </a:prstGeom>
      </dgm:spPr>
    </dgm:pt>
    <dgm:pt modelId="{52269CD7-CFD3-410C-9CC7-4BF01984E7BF}" type="pres">
      <dgm:prSet presAssocID="{ADC220C0-53F6-48FD-83E3-9501C0153F6A}" presName="sibTrans" presStyleLbl="sibTrans1D1" presStyleIdx="3" presStyleCnt="4"/>
      <dgm:spPr/>
    </dgm:pt>
    <dgm:pt modelId="{1B127C4F-1D1E-4ED9-A6D8-351EEB1E1654}" type="pres">
      <dgm:prSet presAssocID="{ADC220C0-53F6-48FD-83E3-9501C0153F6A}" presName="connectorText" presStyleLbl="sibTrans1D1" presStyleIdx="3" presStyleCnt="4"/>
      <dgm:spPr/>
    </dgm:pt>
    <dgm:pt modelId="{AB8B89AB-B153-4748-931C-9EA1B0B917B4}" type="pres">
      <dgm:prSet presAssocID="{E0555755-BC83-4475-93A7-E515760AD4AF}" presName="node" presStyleLbl="node1" presStyleIdx="4" presStyleCnt="5">
        <dgm:presLayoutVars>
          <dgm:bulletEnabled val="1"/>
        </dgm:presLayoutVars>
      </dgm:prSet>
      <dgm:spPr>
        <a:prstGeom prst="rect">
          <a:avLst/>
        </a:prstGeom>
      </dgm:spPr>
    </dgm:pt>
  </dgm:ptLst>
  <dgm:cxnLst>
    <dgm:cxn modelId="{A07EDD1B-E97E-46E4-8E34-7AE0892C6615}" type="presOf" srcId="{132A031A-E76B-4F3E-8320-4648769D94F0}" destId="{A8EE6747-0782-48AA-A5E8-B78604A97C25}" srcOrd="0" destOrd="0" presId="urn:microsoft.com/office/officeart/2005/8/layout/bProcess3"/>
    <dgm:cxn modelId="{A2290D24-F558-4D7A-962D-8CB5A918F94F}" type="presOf" srcId="{32AB613F-4426-4719-889A-81D571CAEDA0}" destId="{AE6177E1-FEB3-447E-8E24-8F81D1B05807}" srcOrd="0" destOrd="0" presId="urn:microsoft.com/office/officeart/2005/8/layout/bProcess3"/>
    <dgm:cxn modelId="{DCD5D028-5269-4C62-8FA1-E401C4399E00}" srcId="{B125D783-EFD0-4EA4-9674-30F8C12FC58E}" destId="{CF4AB7D7-A22C-4669-97C5-9261E2CCE334}" srcOrd="2" destOrd="0" parTransId="{819DF1CB-034D-471B-936E-C5F391C49CE0}" sibTransId="{56A81ED2-6A92-475C-AF15-214A26317A19}"/>
    <dgm:cxn modelId="{8D96083A-68A1-4A92-9029-7A5F3E689B01}" type="presOf" srcId="{654C7960-D61C-481E-BF33-B7B5160E6148}" destId="{D3E5F163-4A56-4131-9E6C-99C68BAB250A}" srcOrd="0" destOrd="0" presId="urn:microsoft.com/office/officeart/2005/8/layout/bProcess3"/>
    <dgm:cxn modelId="{DE125161-63B0-40B9-B509-F6FA95BA608D}" srcId="{B125D783-EFD0-4EA4-9674-30F8C12FC58E}" destId="{E0555755-BC83-4475-93A7-E515760AD4AF}" srcOrd="4" destOrd="0" parTransId="{BC973010-262F-4D0C-8A8D-94D0EAA6BF61}" sibTransId="{80DCF993-3FBA-4D06-930C-9BA55C94779D}"/>
    <dgm:cxn modelId="{9BEC2553-76AC-449C-B22D-F15E122B0649}" srcId="{B125D783-EFD0-4EA4-9674-30F8C12FC58E}" destId="{132A031A-E76B-4F3E-8320-4648769D94F0}" srcOrd="0" destOrd="0" parTransId="{A25D0067-E039-4253-AA80-E86D6DF51036}" sibTransId="{654C7960-D61C-481E-BF33-B7B5160E6148}"/>
    <dgm:cxn modelId="{5B79F98A-F3DD-47AC-AB90-3EF6D3F4AC68}" type="presOf" srcId="{CF4AB7D7-A22C-4669-97C5-9261E2CCE334}" destId="{C795B107-941B-41B5-9381-65DE4F99D54E}" srcOrd="0" destOrd="0" presId="urn:microsoft.com/office/officeart/2005/8/layout/bProcess3"/>
    <dgm:cxn modelId="{B47F6D92-E81D-4FCF-8F1F-5369C0A33416}" type="presOf" srcId="{3A44BA6C-9F86-4179-A403-8A4871FAEF68}" destId="{14A0DE48-EF85-479C-B7AC-6CDDDBAF02EA}" srcOrd="0" destOrd="0" presId="urn:microsoft.com/office/officeart/2005/8/layout/bProcess3"/>
    <dgm:cxn modelId="{967DF998-045D-410F-A823-0AED6314B2B6}" srcId="{B125D783-EFD0-4EA4-9674-30F8C12FC58E}" destId="{32AB613F-4426-4719-889A-81D571CAEDA0}" srcOrd="1" destOrd="0" parTransId="{355B3A99-E12A-482F-AE91-3E4534E2628E}" sibTransId="{3A44BA6C-9F86-4179-A403-8A4871FAEF68}"/>
    <dgm:cxn modelId="{415677A8-6F8B-47D7-87AC-B9BCD90B05C6}" type="presOf" srcId="{654C7960-D61C-481E-BF33-B7B5160E6148}" destId="{D882EC2E-9A73-4E51-9DBF-1FE88C87C07A}" srcOrd="1" destOrd="0" presId="urn:microsoft.com/office/officeart/2005/8/layout/bProcess3"/>
    <dgm:cxn modelId="{E59A5FAC-82F2-4B68-A52E-2DE7E589EC36}" type="presOf" srcId="{5677E075-7405-4F09-B979-F18E8853C936}" destId="{73AA661D-0135-40C1-A9BE-92E41F5A7250}" srcOrd="0" destOrd="0" presId="urn:microsoft.com/office/officeart/2005/8/layout/bProcess3"/>
    <dgm:cxn modelId="{AC3F7AAD-67AD-4748-8BD9-71A664F3668E}" type="presOf" srcId="{56A81ED2-6A92-475C-AF15-214A26317A19}" destId="{859B599C-B45D-41BC-A87A-B776ADB8F1C3}" srcOrd="0" destOrd="0" presId="urn:microsoft.com/office/officeart/2005/8/layout/bProcess3"/>
    <dgm:cxn modelId="{5DB519BE-A033-4B2E-97B4-75858F15F3FB}" srcId="{B125D783-EFD0-4EA4-9674-30F8C12FC58E}" destId="{5677E075-7405-4F09-B979-F18E8853C936}" srcOrd="3" destOrd="0" parTransId="{146C0FD6-FC95-42F9-BFD4-136F3C70FF17}" sibTransId="{ADC220C0-53F6-48FD-83E3-9501C0153F6A}"/>
    <dgm:cxn modelId="{050C42BF-6F0D-4BC7-B5FC-A7E80CCF99CA}" type="presOf" srcId="{B125D783-EFD0-4EA4-9674-30F8C12FC58E}" destId="{024D9AD4-655C-4AD5-B409-9979F00B8D3B}" srcOrd="0" destOrd="0" presId="urn:microsoft.com/office/officeart/2005/8/layout/bProcess3"/>
    <dgm:cxn modelId="{40FA24C5-CE63-4147-8950-AC4E5337D845}" type="presOf" srcId="{E0555755-BC83-4475-93A7-E515760AD4AF}" destId="{AB8B89AB-B153-4748-931C-9EA1B0B917B4}" srcOrd="0" destOrd="0" presId="urn:microsoft.com/office/officeart/2005/8/layout/bProcess3"/>
    <dgm:cxn modelId="{C55795C5-15B1-439F-A5E9-C72267E8D40F}" type="presOf" srcId="{ADC220C0-53F6-48FD-83E3-9501C0153F6A}" destId="{52269CD7-CFD3-410C-9CC7-4BF01984E7BF}" srcOrd="0" destOrd="0" presId="urn:microsoft.com/office/officeart/2005/8/layout/bProcess3"/>
    <dgm:cxn modelId="{04A642E3-F9D5-4E32-83DA-2298A52B9EE2}" type="presOf" srcId="{ADC220C0-53F6-48FD-83E3-9501C0153F6A}" destId="{1B127C4F-1D1E-4ED9-A6D8-351EEB1E1654}" srcOrd="1" destOrd="0" presId="urn:microsoft.com/office/officeart/2005/8/layout/bProcess3"/>
    <dgm:cxn modelId="{F7951BE4-7F19-491E-A4BA-E8C626452A6D}" type="presOf" srcId="{56A81ED2-6A92-475C-AF15-214A26317A19}" destId="{BF266613-6851-4818-984F-239FB327965C}" srcOrd="1" destOrd="0" presId="urn:microsoft.com/office/officeart/2005/8/layout/bProcess3"/>
    <dgm:cxn modelId="{0AAF10F6-AFF4-4AEA-AC28-CBBE89DADFE6}" type="presOf" srcId="{3A44BA6C-9F86-4179-A403-8A4871FAEF68}" destId="{2C8E09C4-95FD-4741-820F-BE4A8CE9E95E}" srcOrd="1" destOrd="0" presId="urn:microsoft.com/office/officeart/2005/8/layout/bProcess3"/>
    <dgm:cxn modelId="{30106500-74D2-4042-9A4C-02D741471349}" type="presParOf" srcId="{024D9AD4-655C-4AD5-B409-9979F00B8D3B}" destId="{A8EE6747-0782-48AA-A5E8-B78604A97C25}" srcOrd="0" destOrd="0" presId="urn:microsoft.com/office/officeart/2005/8/layout/bProcess3"/>
    <dgm:cxn modelId="{E6CA0382-6AB5-428C-94FC-7F36DD092695}" type="presParOf" srcId="{024D9AD4-655C-4AD5-B409-9979F00B8D3B}" destId="{D3E5F163-4A56-4131-9E6C-99C68BAB250A}" srcOrd="1" destOrd="0" presId="urn:microsoft.com/office/officeart/2005/8/layout/bProcess3"/>
    <dgm:cxn modelId="{17EA3BF1-4DB0-4D65-A51A-41A88EB7A094}" type="presParOf" srcId="{D3E5F163-4A56-4131-9E6C-99C68BAB250A}" destId="{D882EC2E-9A73-4E51-9DBF-1FE88C87C07A}" srcOrd="0" destOrd="0" presId="urn:microsoft.com/office/officeart/2005/8/layout/bProcess3"/>
    <dgm:cxn modelId="{9E7AB87C-E384-496E-ACBC-555F11A1BD69}" type="presParOf" srcId="{024D9AD4-655C-4AD5-B409-9979F00B8D3B}" destId="{AE6177E1-FEB3-447E-8E24-8F81D1B05807}" srcOrd="2" destOrd="0" presId="urn:microsoft.com/office/officeart/2005/8/layout/bProcess3"/>
    <dgm:cxn modelId="{E8BDB9F9-286F-4795-A962-D48D6DAA99C1}" type="presParOf" srcId="{024D9AD4-655C-4AD5-B409-9979F00B8D3B}" destId="{14A0DE48-EF85-479C-B7AC-6CDDDBAF02EA}" srcOrd="3" destOrd="0" presId="urn:microsoft.com/office/officeart/2005/8/layout/bProcess3"/>
    <dgm:cxn modelId="{08E06A24-78D1-4FF8-886E-BE3D9CC13628}" type="presParOf" srcId="{14A0DE48-EF85-479C-B7AC-6CDDDBAF02EA}" destId="{2C8E09C4-95FD-4741-820F-BE4A8CE9E95E}" srcOrd="0" destOrd="0" presId="urn:microsoft.com/office/officeart/2005/8/layout/bProcess3"/>
    <dgm:cxn modelId="{532828BB-E546-4F3B-B28C-04586573D08A}" type="presParOf" srcId="{024D9AD4-655C-4AD5-B409-9979F00B8D3B}" destId="{C795B107-941B-41B5-9381-65DE4F99D54E}" srcOrd="4" destOrd="0" presId="urn:microsoft.com/office/officeart/2005/8/layout/bProcess3"/>
    <dgm:cxn modelId="{CF4AE063-BF1B-4A35-825A-DF09A0BC3DBC}" type="presParOf" srcId="{024D9AD4-655C-4AD5-B409-9979F00B8D3B}" destId="{859B599C-B45D-41BC-A87A-B776ADB8F1C3}" srcOrd="5" destOrd="0" presId="urn:microsoft.com/office/officeart/2005/8/layout/bProcess3"/>
    <dgm:cxn modelId="{2A9209A1-D868-4314-BC67-16BEC7F157D6}" type="presParOf" srcId="{859B599C-B45D-41BC-A87A-B776ADB8F1C3}" destId="{BF266613-6851-4818-984F-239FB327965C}" srcOrd="0" destOrd="0" presId="urn:microsoft.com/office/officeart/2005/8/layout/bProcess3"/>
    <dgm:cxn modelId="{AD25349C-6982-4CBE-853B-932562AAC500}" type="presParOf" srcId="{024D9AD4-655C-4AD5-B409-9979F00B8D3B}" destId="{73AA661D-0135-40C1-A9BE-92E41F5A7250}" srcOrd="6" destOrd="0" presId="urn:microsoft.com/office/officeart/2005/8/layout/bProcess3"/>
    <dgm:cxn modelId="{192B9FCB-EC70-4D32-B1EE-51299F7EDCBA}" type="presParOf" srcId="{024D9AD4-655C-4AD5-B409-9979F00B8D3B}" destId="{52269CD7-CFD3-410C-9CC7-4BF01984E7BF}" srcOrd="7" destOrd="0" presId="urn:microsoft.com/office/officeart/2005/8/layout/bProcess3"/>
    <dgm:cxn modelId="{8599DA85-E4D9-4C58-A659-4E739CD2AFBD}" type="presParOf" srcId="{52269CD7-CFD3-410C-9CC7-4BF01984E7BF}" destId="{1B127C4F-1D1E-4ED9-A6D8-351EEB1E1654}" srcOrd="0" destOrd="0" presId="urn:microsoft.com/office/officeart/2005/8/layout/bProcess3"/>
    <dgm:cxn modelId="{3FE94604-3682-4003-A0AE-41DB4998F46B}" type="presParOf" srcId="{024D9AD4-655C-4AD5-B409-9979F00B8D3B}" destId="{AB8B89AB-B153-4748-931C-9EA1B0B917B4}" srcOrd="8" destOrd="0" presId="urn:microsoft.com/office/officeart/2005/8/layout/b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5F163-4A56-4131-9E6C-99C68BAB250A}">
      <dsp:nvSpPr>
        <dsp:cNvPr id="0" name=""/>
        <dsp:cNvSpPr/>
      </dsp:nvSpPr>
      <dsp:spPr>
        <a:xfrm>
          <a:off x="1585272" y="520717"/>
          <a:ext cx="333459" cy="91440"/>
        </a:xfrm>
        <a:custGeom>
          <a:avLst/>
          <a:gdLst/>
          <a:ahLst/>
          <a:cxnLst/>
          <a:rect l="0" t="0" r="0" b="0"/>
          <a:pathLst>
            <a:path>
              <a:moveTo>
                <a:pt x="0" y="45720"/>
              </a:moveTo>
              <a:lnTo>
                <a:pt x="333459" y="45720"/>
              </a:lnTo>
            </a:path>
          </a:pathLst>
        </a:custGeom>
        <a:noFill/>
        <a:ln w="9525" cap="flat" cmpd="sng" algn="ctr">
          <a:solidFill>
            <a:srgbClr val="9BBB59"/>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ln>
              <a:solidFill>
                <a:srgbClr val="92D050"/>
              </a:solidFill>
            </a:ln>
          </a:endParaRPr>
        </a:p>
      </dsp:txBody>
      <dsp:txXfrm>
        <a:off x="1742900" y="564617"/>
        <a:ext cx="18202" cy="3640"/>
      </dsp:txXfrm>
    </dsp:sp>
    <dsp:sp modelId="{A8EE6747-0782-48AA-A5E8-B78604A97C25}">
      <dsp:nvSpPr>
        <dsp:cNvPr id="0" name=""/>
        <dsp:cNvSpPr/>
      </dsp:nvSpPr>
      <dsp:spPr>
        <a:xfrm>
          <a:off x="4204" y="9157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b="1" kern="1200" dirty="0">
              <a:latin typeface="Calibri"/>
              <a:ea typeface="+mn-ea"/>
              <a:cs typeface="+mn-cs"/>
            </a:rPr>
            <a:t>Receive Request</a:t>
          </a:r>
        </a:p>
        <a:p>
          <a:pPr marL="0" lvl="0" indent="0" algn="ctr" defTabSz="533400">
            <a:lnSpc>
              <a:spcPct val="90000"/>
            </a:lnSpc>
            <a:spcBef>
              <a:spcPct val="0"/>
            </a:spcBef>
            <a:spcAft>
              <a:spcPct val="35000"/>
            </a:spcAft>
            <a:buNone/>
          </a:pPr>
          <a:r>
            <a:rPr lang="en-GB" sz="1200" b="0" kern="1200" dirty="0">
              <a:latin typeface="Calibri"/>
              <a:ea typeface="+mn-ea"/>
              <a:cs typeface="+mn-cs"/>
            </a:rPr>
            <a:t>Governance Committee</a:t>
          </a:r>
        </a:p>
      </dsp:txBody>
      <dsp:txXfrm>
        <a:off x="4204" y="91577"/>
        <a:ext cx="1582867" cy="949720"/>
      </dsp:txXfrm>
    </dsp:sp>
    <dsp:sp modelId="{14A0DE48-EF85-479C-B7AC-6CDDDBAF02EA}">
      <dsp:nvSpPr>
        <dsp:cNvPr id="0" name=""/>
        <dsp:cNvSpPr/>
      </dsp:nvSpPr>
      <dsp:spPr>
        <a:xfrm>
          <a:off x="3532198" y="520717"/>
          <a:ext cx="333459" cy="91440"/>
        </a:xfrm>
        <a:custGeom>
          <a:avLst/>
          <a:gdLst/>
          <a:ahLst/>
          <a:cxnLst/>
          <a:rect l="0" t="0" r="0" b="0"/>
          <a:pathLst>
            <a:path>
              <a:moveTo>
                <a:pt x="0" y="45720"/>
              </a:moveTo>
              <a:lnTo>
                <a:pt x="333459" y="45720"/>
              </a:lnTo>
            </a:path>
          </a:pathLst>
        </a:custGeom>
        <a:noFill/>
        <a:ln w="9525" cap="flat" cmpd="sng" algn="ctr">
          <a:solidFill>
            <a:srgbClr val="9BBB59"/>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ln>
              <a:solidFill>
                <a:srgbClr val="92D050"/>
              </a:solidFill>
            </a:ln>
          </a:endParaRPr>
        </a:p>
      </dsp:txBody>
      <dsp:txXfrm>
        <a:off x="3689826" y="564617"/>
        <a:ext cx="18202" cy="3640"/>
      </dsp:txXfrm>
    </dsp:sp>
    <dsp:sp modelId="{AE6177E1-FEB3-447E-8E24-8F81D1B05807}">
      <dsp:nvSpPr>
        <dsp:cNvPr id="0" name=""/>
        <dsp:cNvSpPr/>
      </dsp:nvSpPr>
      <dsp:spPr>
        <a:xfrm>
          <a:off x="1951131" y="9157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b="1" kern="1200" dirty="0">
              <a:latin typeface="Calibri"/>
              <a:ea typeface="+mn-ea"/>
              <a:cs typeface="+mn-cs"/>
            </a:rPr>
            <a:t>Initial evaluation</a:t>
          </a:r>
        </a:p>
        <a:p>
          <a:pPr marL="0" lvl="0" indent="0" algn="ctr" defTabSz="533400">
            <a:lnSpc>
              <a:spcPct val="90000"/>
            </a:lnSpc>
            <a:spcBef>
              <a:spcPct val="0"/>
            </a:spcBef>
            <a:spcAft>
              <a:spcPct val="35000"/>
            </a:spcAft>
            <a:buNone/>
          </a:pPr>
          <a:r>
            <a:rPr lang="en-GB" sz="1200" b="0" kern="1200" dirty="0">
              <a:latin typeface="Calibri"/>
              <a:ea typeface="+mn-ea"/>
              <a:cs typeface="+mn-cs"/>
            </a:rPr>
            <a:t>Operational Team</a:t>
          </a:r>
        </a:p>
      </dsp:txBody>
      <dsp:txXfrm>
        <a:off x="1951131" y="91577"/>
        <a:ext cx="1582867" cy="949720"/>
      </dsp:txXfrm>
    </dsp:sp>
    <dsp:sp modelId="{859B599C-B45D-41BC-A87A-B776ADB8F1C3}">
      <dsp:nvSpPr>
        <dsp:cNvPr id="0" name=""/>
        <dsp:cNvSpPr/>
      </dsp:nvSpPr>
      <dsp:spPr>
        <a:xfrm>
          <a:off x="795638" y="1039497"/>
          <a:ext cx="3893853" cy="333459"/>
        </a:xfrm>
        <a:custGeom>
          <a:avLst/>
          <a:gdLst/>
          <a:ahLst/>
          <a:cxnLst/>
          <a:rect l="0" t="0" r="0" b="0"/>
          <a:pathLst>
            <a:path>
              <a:moveTo>
                <a:pt x="3893853" y="0"/>
              </a:moveTo>
              <a:lnTo>
                <a:pt x="3893853" y="183829"/>
              </a:lnTo>
              <a:lnTo>
                <a:pt x="0" y="183829"/>
              </a:lnTo>
              <a:lnTo>
                <a:pt x="0" y="333459"/>
              </a:lnTo>
            </a:path>
          </a:pathLst>
        </a:custGeom>
        <a:noFill/>
        <a:ln w="9525" cap="flat" cmpd="sng" algn="ctr">
          <a:solidFill>
            <a:srgbClr val="9BBB59"/>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ln>
              <a:solidFill>
                <a:srgbClr val="92D050"/>
              </a:solidFill>
            </a:ln>
          </a:endParaRPr>
        </a:p>
      </dsp:txBody>
      <dsp:txXfrm>
        <a:off x="2644794" y="1204407"/>
        <a:ext cx="195541" cy="3640"/>
      </dsp:txXfrm>
    </dsp:sp>
    <dsp:sp modelId="{C795B107-941B-41B5-9381-65DE4F99D54E}">
      <dsp:nvSpPr>
        <dsp:cNvPr id="0" name=""/>
        <dsp:cNvSpPr/>
      </dsp:nvSpPr>
      <dsp:spPr>
        <a:xfrm>
          <a:off x="3898057" y="9157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b="1" kern="1200" dirty="0">
              <a:latin typeface="Calibri"/>
              <a:ea typeface="+mn-ea"/>
              <a:cs typeface="+mn-cs"/>
            </a:rPr>
            <a:t>Accept/reject request</a:t>
          </a:r>
        </a:p>
        <a:p>
          <a:pPr marL="0" lvl="0" indent="0" algn="ctr" defTabSz="533400">
            <a:lnSpc>
              <a:spcPct val="90000"/>
            </a:lnSpc>
            <a:spcBef>
              <a:spcPct val="0"/>
            </a:spcBef>
            <a:spcAft>
              <a:spcPct val="35000"/>
            </a:spcAft>
            <a:buNone/>
          </a:pPr>
          <a:r>
            <a:rPr lang="en-GB" sz="1200" b="0" kern="1200" dirty="0">
              <a:latin typeface="Calibri"/>
              <a:ea typeface="+mn-ea"/>
              <a:cs typeface="+mn-cs"/>
            </a:rPr>
            <a:t>Governance Committee</a:t>
          </a:r>
        </a:p>
      </dsp:txBody>
      <dsp:txXfrm>
        <a:off x="3898057" y="91577"/>
        <a:ext cx="1582867" cy="949720"/>
      </dsp:txXfrm>
    </dsp:sp>
    <dsp:sp modelId="{52269CD7-CFD3-410C-9CC7-4BF01984E7BF}">
      <dsp:nvSpPr>
        <dsp:cNvPr id="0" name=""/>
        <dsp:cNvSpPr/>
      </dsp:nvSpPr>
      <dsp:spPr>
        <a:xfrm>
          <a:off x="1585272" y="1834497"/>
          <a:ext cx="333459" cy="91440"/>
        </a:xfrm>
        <a:custGeom>
          <a:avLst/>
          <a:gdLst/>
          <a:ahLst/>
          <a:cxnLst/>
          <a:rect l="0" t="0" r="0" b="0"/>
          <a:pathLst>
            <a:path>
              <a:moveTo>
                <a:pt x="0" y="45720"/>
              </a:moveTo>
              <a:lnTo>
                <a:pt x="333459" y="45720"/>
              </a:lnTo>
            </a:path>
          </a:pathLst>
        </a:custGeom>
        <a:noFill/>
        <a:ln w="9525" cap="flat" cmpd="sng" algn="ctr">
          <a:solidFill>
            <a:srgbClr val="9BBB59"/>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ln>
              <a:solidFill>
                <a:srgbClr val="92D050"/>
              </a:solidFill>
            </a:ln>
          </a:endParaRPr>
        </a:p>
      </dsp:txBody>
      <dsp:txXfrm>
        <a:off x="1742900" y="1878397"/>
        <a:ext cx="18202" cy="3640"/>
      </dsp:txXfrm>
    </dsp:sp>
    <dsp:sp modelId="{73AA661D-0135-40C1-A9BE-92E41F5A7250}">
      <dsp:nvSpPr>
        <dsp:cNvPr id="0" name=""/>
        <dsp:cNvSpPr/>
      </dsp:nvSpPr>
      <dsp:spPr>
        <a:xfrm>
          <a:off x="4204" y="140535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b="1" kern="1200" dirty="0">
              <a:latin typeface="Calibri"/>
              <a:ea typeface="+mn-ea"/>
              <a:cs typeface="+mn-cs"/>
            </a:rPr>
            <a:t>Decide on further process</a:t>
          </a:r>
        </a:p>
        <a:p>
          <a:pPr marL="0" lvl="0" indent="0" algn="ctr" defTabSz="533400">
            <a:lnSpc>
              <a:spcPct val="90000"/>
            </a:lnSpc>
            <a:spcBef>
              <a:spcPct val="0"/>
            </a:spcBef>
            <a:spcAft>
              <a:spcPct val="35000"/>
            </a:spcAft>
            <a:buNone/>
          </a:pPr>
          <a:r>
            <a:rPr lang="en-GB" sz="1200" b="0" kern="1200" dirty="0">
              <a:latin typeface="Calibri"/>
              <a:ea typeface="+mn-ea"/>
              <a:cs typeface="+mn-cs"/>
            </a:rPr>
            <a:t>Governance Committee</a:t>
          </a:r>
        </a:p>
      </dsp:txBody>
      <dsp:txXfrm>
        <a:off x="4204" y="1405357"/>
        <a:ext cx="1582867" cy="949720"/>
      </dsp:txXfrm>
    </dsp:sp>
    <dsp:sp modelId="{AB8B89AB-B153-4748-931C-9EA1B0B917B4}">
      <dsp:nvSpPr>
        <dsp:cNvPr id="0" name=""/>
        <dsp:cNvSpPr/>
      </dsp:nvSpPr>
      <dsp:spPr>
        <a:xfrm>
          <a:off x="1951131" y="140535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b="1" kern="1200" dirty="0">
              <a:latin typeface="Calibri"/>
              <a:ea typeface="+mn-ea"/>
              <a:cs typeface="+mn-cs"/>
            </a:rPr>
            <a:t>Inform Steering Committee</a:t>
          </a:r>
        </a:p>
        <a:p>
          <a:pPr marL="0" lvl="0" indent="0" algn="ctr" defTabSz="533400">
            <a:lnSpc>
              <a:spcPct val="90000"/>
            </a:lnSpc>
            <a:spcBef>
              <a:spcPct val="0"/>
            </a:spcBef>
            <a:spcAft>
              <a:spcPct val="35000"/>
            </a:spcAft>
            <a:buNone/>
          </a:pPr>
          <a:r>
            <a:rPr lang="en-GB" sz="1200" b="0" kern="1200" dirty="0">
              <a:latin typeface="Calibri"/>
              <a:ea typeface="+mn-ea"/>
              <a:cs typeface="+mn-cs"/>
            </a:rPr>
            <a:t>Governance Committee</a:t>
          </a:r>
        </a:p>
      </dsp:txBody>
      <dsp:txXfrm>
        <a:off x="1951131" y="1405357"/>
        <a:ext cx="1582867" cy="94972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RelatedItems xmlns="http://schemas.microsoft.com/sharepoint/v3" xsi:nil="true"/>
    <_dlc_DocId xmlns="73fde05d-ef26-44d0-b13b-b564e323f6a1">SK445ZKHUCMR-1612568570-195</_dlc_DocId>
    <_dlc_DocIdUrl xmlns="73fde05d-ef26-44d0-b13b-b564e323f6a1">
      <Url>https://be-docbox.be.ema.pwcinternal.com/sites/10014628/86155139F097/_layouts/15/DocIdRedir.aspx?ID=SK445ZKHUCMR-1612568570-195</Url>
      <Description>SK445ZKHUCMR-1612568570-195</Description>
    </_dlc_DocIdUrl>
    <PwC_JobCode xmlns="630a3e9c-7463-41f4-a3d3-2551db2d9123">F097</PwC_JobCode>
    <PwC_JobSearch xmlns="630a3e9c-7463-41f4-a3d3-2551db2d9123">F097 - STIS IV_SC 2015_CATALOGUE OF SERVICES (PHASE 4)</PwC_JobSearch>
    <PwC_FiscalYear xmlns="630a3e9c-7463-41f4-a3d3-2551db2d9123">FY18</PwC_FiscalYear>
    <PwC_Language xmlns="630a3e9c-7463-41f4-a3d3-2551db2d9123">EN</PwC_Language>
    <PwC_ExpirationDate xmlns="630a3e9c-7463-41f4-a3d3-2551db2d9123">2025-07-10T22:00:00+00:00</PwC_ExpirationDate>
    <PwC_ClientCode xmlns="630a3e9c-7463-41f4-a3d3-2551db2d9123">86155139</PwC_ClientCode>
    <PwC_ClientSearch xmlns="630a3e9c-7463-41f4-a3d3-2551db2d9123">86155139 - DG INFORMATICS (DIGIT)</PwC_ClientSearch>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wC Job Document" ma:contentTypeID="0x0101008E49C3D400044AB3A2F1DD14073E74F6001D06D12572244BE3A11AAEE3ED60F576000AAB1FD6C2134AF1A3EA6F52344189D8009E7477EB4AB9474889B954C96D13C3F3" ma:contentTypeVersion="2" ma:contentTypeDescription="" ma:contentTypeScope="" ma:versionID="166e07ac982e244b7d7f3893b354c1fe">
  <xsd:schema xmlns:xsd="http://www.w3.org/2001/XMLSchema" xmlns:xs="http://www.w3.org/2001/XMLSchema" xmlns:p="http://schemas.microsoft.com/office/2006/metadata/properties" xmlns:ns1="http://schemas.microsoft.com/sharepoint/v3" xmlns:ns2="73fde05d-ef26-44d0-b13b-b564e323f6a1" xmlns:ns3="630a3e9c-7463-41f4-a3d3-2551db2d9123" targetNamespace="http://schemas.microsoft.com/office/2006/metadata/properties" ma:root="true" ma:fieldsID="73c59db0ad1015899376feba77f75fde" ns1:_="" ns2:_="" ns3:_="">
    <xsd:import namespace="http://schemas.microsoft.com/sharepoint/v3"/>
    <xsd:import namespace="73fde05d-ef26-44d0-b13b-b564e323f6a1"/>
    <xsd:import namespace="630a3e9c-7463-41f4-a3d3-2551db2d9123"/>
    <xsd:element name="properties">
      <xsd:complexType>
        <xsd:sequence>
          <xsd:element name="documentManagement">
            <xsd:complexType>
              <xsd:all>
                <xsd:element ref="ns2:_dlc_DocId" minOccurs="0"/>
                <xsd:element ref="ns2:_dlc_DocIdUrl" minOccurs="0"/>
                <xsd:element ref="ns2:_dlc_DocIdPersistId" minOccurs="0"/>
                <xsd:element ref="ns3:PwC_Language"/>
                <xsd:element ref="ns3:PwC_ExpirationDate"/>
                <xsd:element ref="ns1:RelatedItems" minOccurs="0"/>
                <xsd:element ref="ns3:PwC_FiscalYear"/>
                <xsd:element ref="ns3:PwC_ClientSearch"/>
                <xsd:element ref="ns3:PwC_ClientCode" minOccurs="0"/>
                <xsd:element ref="ns3:PwC_JobSearch"/>
                <xsd:element ref="ns3:PwC_Job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latedItems" ma:index="13" nillable="true" ma:displayName="Related Items" ma:internalName="RelatedItems"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fde05d-ef26-44d0-b13b-b564e323f6a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a3e9c-7463-41f4-a3d3-2551db2d9123" elementFormDefault="qualified">
    <xsd:import namespace="http://schemas.microsoft.com/office/2006/documentManagement/types"/>
    <xsd:import namespace="http://schemas.microsoft.com/office/infopath/2007/PartnerControls"/>
    <xsd:element name="PwC_Language" ma:index="11" ma:displayName="Language" ma:default="EN" ma:internalName="PwC_Language">
      <xsd:simpleType>
        <xsd:restriction base="dms:Choice">
          <xsd:enumeration value="DE"/>
          <xsd:enumeration value="EN"/>
          <xsd:enumeration value="FR"/>
          <xsd:enumeration value="NL"/>
          <xsd:enumeration value="Other"/>
        </xsd:restriction>
      </xsd:simpleType>
    </xsd:element>
    <xsd:element name="PwC_ExpirationDate" ma:index="12" ma:displayName="Expiration Date" ma:format="DateOnly" ma:internalName="PwC_ExpirationDate">
      <xsd:simpleType>
        <xsd:restriction base="dms:DateTime"/>
      </xsd:simpleType>
    </xsd:element>
    <xsd:element name="PwC_FiscalYear" ma:index="14" ma:displayName="Fiscal Year" ma:internalName="PwC_FiscalYear">
      <xsd:simpleType>
        <xsd:restriction base="dms:Text">
          <xsd:maxLength value="4"/>
        </xsd:restriction>
      </xsd:simpleType>
    </xsd:element>
    <xsd:element name="PwC_ClientSearch" ma:index="15" ma:displayName="Client" ma:internalName="PwC_ClientSearch">
      <xsd:simpleType>
        <xsd:restriction base="dms:Unknown"/>
      </xsd:simpleType>
    </xsd:element>
    <xsd:element name="PwC_ClientCode" ma:index="16" nillable="true" ma:displayName="Client Code" ma:internalName="PwC_ClientCode">
      <xsd:simpleType>
        <xsd:restriction base="dms:Text"/>
      </xsd:simpleType>
    </xsd:element>
    <xsd:element name="PwC_JobSearch" ma:index="17" ma:displayName="Job" ma:internalName="PwC_JobSearch">
      <xsd:simpleType>
        <xsd:restriction base="dms:Unknown"/>
      </xsd:simpleType>
    </xsd:element>
    <xsd:element name="PwC_JobCode" ma:index="18" nillable="true" ma:displayName="Job Code" ma:internalName="PwC_JobCod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94119-85AA-48FC-91DE-950664A11385}">
  <ds:schemaRefs>
    <ds:schemaRef ds:uri="http://schemas.microsoft.com/office/2006/metadata/properties"/>
    <ds:schemaRef ds:uri="http://schemas.microsoft.com/office/infopath/2007/PartnerControls"/>
    <ds:schemaRef ds:uri="http://schemas.microsoft.com/sharepoint/v3"/>
    <ds:schemaRef ds:uri="73fde05d-ef26-44d0-b13b-b564e323f6a1"/>
    <ds:schemaRef ds:uri="630a3e9c-7463-41f4-a3d3-2551db2d9123"/>
  </ds:schemaRefs>
</ds:datastoreItem>
</file>

<file path=customXml/itemProps2.xml><?xml version="1.0" encoding="utf-8"?>
<ds:datastoreItem xmlns:ds="http://schemas.openxmlformats.org/officeDocument/2006/customXml" ds:itemID="{A3535819-E3B1-4C5B-823C-740644927BA4}">
  <ds:schemaRefs>
    <ds:schemaRef ds:uri="http://schemas.microsoft.com/sharepoint/v3/contenttype/forms"/>
  </ds:schemaRefs>
</ds:datastoreItem>
</file>

<file path=customXml/itemProps3.xml><?xml version="1.0" encoding="utf-8"?>
<ds:datastoreItem xmlns:ds="http://schemas.openxmlformats.org/officeDocument/2006/customXml" ds:itemID="{84F4ED72-EA73-4AC6-B7C1-7F079815F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3fde05d-ef26-44d0-b13b-b564e323f6a1"/>
    <ds:schemaRef ds:uri="630a3e9c-7463-41f4-a3d3-2551db2d91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D03D2C-8561-4A12-9534-CA8F62D0F877}">
  <ds:schemaRefs>
    <ds:schemaRef ds:uri="http://schemas.microsoft.com/sharepoint/events"/>
  </ds:schemaRefs>
</ds:datastoreItem>
</file>

<file path=customXml/itemProps5.xml><?xml version="1.0" encoding="utf-8"?>
<ds:datastoreItem xmlns:ds="http://schemas.openxmlformats.org/officeDocument/2006/customXml" ds:itemID="{A7FDD4D3-F6D3-425F-B0E8-F421A020A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REP.DOTM</Template>
  <TotalTime>530</TotalTime>
  <Pages>66</Pages>
  <Words>17860</Words>
  <Characters>101807</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D02.02_CPSV-AP-2.1</vt:lpstr>
    </vt:vector>
  </TitlesOfParts>
  <Company>PwC EU Services</Company>
  <LinksUpToDate>false</LinksUpToDate>
  <CharactersWithSpaces>119429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D02.02_CPSV-AP-2.1</dc:title>
  <dc:subject>Deliverable</dc:subject>
  <dc:creator>PwC</dc:creator>
  <cp:lastModifiedBy>Alexandre Beaufays (BE)</cp:lastModifiedBy>
  <cp:revision>40</cp:revision>
  <cp:lastPrinted>2019-05-28T08:36:00Z</cp:lastPrinted>
  <dcterms:created xsi:type="dcterms:W3CDTF">2018-07-20T14:02:00Z</dcterms:created>
  <dcterms:modified xsi:type="dcterms:W3CDTF">2021-03-02T14:14:00Z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50000</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y fmtid="{D5CDD505-2E9C-101B-9397-08002B2CF9AE}" pid="13" name="ContentTypeId">
    <vt:lpwstr>0x0101008E49C3D400044AB3A2F1DD14073E74F6001D06D12572244BE3A11AAEE3ED60F576000AAB1FD6C2134AF1A3EA6F52344189D8009E7477EB4AB9474889B954C96D13C3F3</vt:lpwstr>
  </property>
  <property fmtid="{D5CDD505-2E9C-101B-9397-08002B2CF9AE}" pid="14" name="_dlc_DocIdItemGuid">
    <vt:lpwstr>5279a546-6ba3-4a52-bc8b-96e1ea729cb8</vt:lpwstr>
  </property>
</Properties>
</file>